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0E31E" w14:textId="77777777" w:rsidR="003876AC" w:rsidRPr="005F5245" w:rsidRDefault="002068EF" w:rsidP="53D2115B">
      <w:pPr>
        <w:pStyle w:val="Ttulo"/>
        <w:rPr>
          <w:lang w:val="es-ES"/>
        </w:rPr>
      </w:pPr>
      <w:r>
        <w:rPr>
          <w:noProof/>
        </w:rPr>
        <mc:AlternateContent>
          <mc:Choice Requires="wps">
            <w:drawing>
              <wp:anchor distT="0" distB="0" distL="114300" distR="114300" simplePos="0" relativeHeight="15728640" behindDoc="0" locked="0" layoutInCell="1" allowOverlap="1" wp14:anchorId="65B3AE5F" wp14:editId="76E20B0F">
                <wp:simplePos x="0" y="0"/>
                <wp:positionH relativeFrom="page">
                  <wp:posOffset>464820</wp:posOffset>
                </wp:positionH>
                <wp:positionV relativeFrom="page">
                  <wp:posOffset>7340600</wp:posOffset>
                </wp:positionV>
                <wp:extent cx="8890" cy="20447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 cy="2044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9A284B" id="Rectangle 3" o:spid="_x0000_s1026" style="position:absolute;margin-left:36.6pt;margin-top:578pt;width:.7pt;height:16.1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" fillcolor="black" stroked="f">
                <v:path arrowok="t"/>
                <w10:wrap anchorx="page" anchory="page"/>
              </v:rect>
            </w:pict>
          </mc:Fallback>
        </mc:AlternateContent>
      </w:r>
      <w:r w:rsidR="000B09CE" w:rsidRPr="53D2115B">
        <w:rPr>
          <w:lang w:val="es-ES"/>
        </w:rPr>
        <w:t xml:space="preserve">Análisis </w:t>
      </w:r>
      <w:proofErr w:type="spellStart"/>
      <w:r w:rsidR="000B09CE" w:rsidRPr="53D2115B">
        <w:rPr>
          <w:lang w:val="es-ES"/>
        </w:rPr>
        <w:t>bioinformático</w:t>
      </w:r>
      <w:proofErr w:type="spellEnd"/>
      <w:r w:rsidR="000B09CE" w:rsidRPr="53D2115B">
        <w:rPr>
          <w:lang w:val="es-ES"/>
        </w:rPr>
        <w:t xml:space="preserve"> de las comunidades microbianas</w:t>
      </w:r>
      <w:r w:rsidR="000B09CE" w:rsidRPr="53D2115B">
        <w:rPr>
          <w:spacing w:val="1"/>
          <w:lang w:val="es-ES"/>
        </w:rPr>
        <w:t xml:space="preserve"> </w:t>
      </w:r>
      <w:r w:rsidR="000B09CE" w:rsidRPr="53D2115B">
        <w:rPr>
          <w:lang w:val="es-ES"/>
        </w:rPr>
        <w:t>provenientes de una muestra de bosque andino empleadas en la</w:t>
      </w:r>
      <w:r w:rsidR="000B09CE" w:rsidRPr="53D2115B">
        <w:rPr>
          <w:spacing w:val="-77"/>
          <w:lang w:val="es-ES"/>
        </w:rPr>
        <w:t xml:space="preserve"> </w:t>
      </w:r>
      <w:r w:rsidR="000B09CE" w:rsidRPr="53D2115B">
        <w:rPr>
          <w:lang w:val="es-ES"/>
        </w:rPr>
        <w:t>construcción</w:t>
      </w:r>
      <w:r w:rsidR="000B09CE" w:rsidRPr="53D2115B">
        <w:rPr>
          <w:spacing w:val="-2"/>
          <w:lang w:val="es-ES"/>
        </w:rPr>
        <w:t xml:space="preserve"> </w:t>
      </w:r>
      <w:r w:rsidR="000B09CE" w:rsidRPr="53D2115B">
        <w:rPr>
          <w:lang w:val="es-ES"/>
        </w:rPr>
        <w:t>de</w:t>
      </w:r>
      <w:r w:rsidR="000B09CE" w:rsidRPr="53D2115B">
        <w:rPr>
          <w:spacing w:val="-2"/>
          <w:lang w:val="es-ES"/>
        </w:rPr>
        <w:t xml:space="preserve"> </w:t>
      </w:r>
      <w:r w:rsidR="000B09CE" w:rsidRPr="53D2115B">
        <w:rPr>
          <w:lang w:val="es-ES"/>
        </w:rPr>
        <w:t>un</w:t>
      </w:r>
      <w:r w:rsidR="000B09CE" w:rsidRPr="53D2115B">
        <w:rPr>
          <w:spacing w:val="-2"/>
          <w:lang w:val="es-ES"/>
        </w:rPr>
        <w:t xml:space="preserve"> </w:t>
      </w:r>
      <w:r w:rsidR="000B09CE" w:rsidRPr="53D2115B">
        <w:rPr>
          <w:lang w:val="es-ES"/>
        </w:rPr>
        <w:t>consorcio</w:t>
      </w:r>
      <w:r w:rsidR="000B09CE" w:rsidRPr="53D2115B">
        <w:rPr>
          <w:spacing w:val="-3"/>
          <w:lang w:val="es-ES"/>
        </w:rPr>
        <w:t xml:space="preserve"> </w:t>
      </w:r>
      <w:r w:rsidR="000B09CE" w:rsidRPr="53D2115B">
        <w:rPr>
          <w:lang w:val="es-ES"/>
        </w:rPr>
        <w:t>con</w:t>
      </w:r>
      <w:r w:rsidR="000B09CE" w:rsidRPr="53D2115B">
        <w:rPr>
          <w:spacing w:val="-2"/>
          <w:lang w:val="es-ES"/>
        </w:rPr>
        <w:t xml:space="preserve"> </w:t>
      </w:r>
      <w:r w:rsidR="000B09CE" w:rsidRPr="53D2115B">
        <w:rPr>
          <w:lang w:val="es-ES"/>
        </w:rPr>
        <w:t>actividad</w:t>
      </w:r>
      <w:r w:rsidR="000B09CE" w:rsidRPr="53D2115B">
        <w:rPr>
          <w:spacing w:val="-2"/>
          <w:lang w:val="es-ES"/>
        </w:rPr>
        <w:t xml:space="preserve"> </w:t>
      </w:r>
      <w:proofErr w:type="spellStart"/>
      <w:r w:rsidR="000B09CE" w:rsidRPr="53D2115B">
        <w:rPr>
          <w:lang w:val="es-ES"/>
        </w:rPr>
        <w:t>lignocelulolítica</w:t>
      </w:r>
      <w:proofErr w:type="spellEnd"/>
      <w:r w:rsidR="000B09CE" w:rsidRPr="53D2115B">
        <w:rPr>
          <w:lang w:val="es-ES"/>
        </w:rPr>
        <w:t>.</w:t>
      </w:r>
    </w:p>
    <w:p w14:paraId="4435E5D7" w14:textId="77777777" w:rsidR="003876AC" w:rsidRPr="005F5245" w:rsidRDefault="000B09CE">
      <w:pPr>
        <w:pStyle w:val="Textoindependiente"/>
        <w:spacing w:before="271"/>
        <w:ind w:left="318" w:right="295"/>
        <w:jc w:val="center"/>
        <w:rPr>
          <w:lang w:val="es-ES_tradnl"/>
        </w:rPr>
      </w:pPr>
      <w:r w:rsidRPr="005F5245">
        <w:rPr>
          <w:position w:val="8"/>
          <w:sz w:val="16"/>
          <w:lang w:val="es-ES_tradnl"/>
        </w:rPr>
        <w:t>1</w:t>
      </w:r>
      <w:r w:rsidRPr="005F5245">
        <w:rPr>
          <w:lang w:val="es-ES_tradnl"/>
        </w:rPr>
        <w:t>Díaz-Rodríguez</w:t>
      </w:r>
      <w:r w:rsidRPr="005F5245">
        <w:rPr>
          <w:spacing w:val="-2"/>
          <w:lang w:val="es-ES_tradnl"/>
        </w:rPr>
        <w:t xml:space="preserve"> </w:t>
      </w:r>
      <w:r w:rsidRPr="005F5245">
        <w:rPr>
          <w:lang w:val="es-ES_tradnl"/>
        </w:rPr>
        <w:t>Carlos</w:t>
      </w:r>
      <w:r w:rsidRPr="005F5245">
        <w:rPr>
          <w:spacing w:val="-2"/>
          <w:lang w:val="es-ES_tradnl"/>
        </w:rPr>
        <w:t xml:space="preserve"> </w:t>
      </w:r>
      <w:r w:rsidRPr="005F5245">
        <w:rPr>
          <w:lang w:val="es-ES_tradnl"/>
        </w:rPr>
        <w:t>Andrés,</w:t>
      </w:r>
      <w:r w:rsidRPr="005F5245">
        <w:rPr>
          <w:spacing w:val="-2"/>
          <w:lang w:val="es-ES_tradnl"/>
        </w:rPr>
        <w:t xml:space="preserve"> </w:t>
      </w:r>
      <w:r w:rsidRPr="005F5245">
        <w:rPr>
          <w:vertAlign w:val="superscript"/>
          <w:lang w:val="es-ES_tradnl"/>
        </w:rPr>
        <w:t>2</w:t>
      </w:r>
      <w:r w:rsidRPr="005F5245">
        <w:rPr>
          <w:spacing w:val="-1"/>
          <w:lang w:val="es-ES_tradnl"/>
        </w:rPr>
        <w:t xml:space="preserve"> </w:t>
      </w:r>
      <w:r w:rsidRPr="005F5245">
        <w:rPr>
          <w:lang w:val="es-ES_tradnl"/>
        </w:rPr>
        <w:t>León</w:t>
      </w:r>
      <w:r w:rsidRPr="005F5245">
        <w:rPr>
          <w:spacing w:val="-2"/>
          <w:lang w:val="es-ES_tradnl"/>
        </w:rPr>
        <w:t xml:space="preserve"> </w:t>
      </w:r>
      <w:r w:rsidRPr="005F5245">
        <w:rPr>
          <w:lang w:val="es-ES_tradnl"/>
        </w:rPr>
        <w:t>David,</w:t>
      </w:r>
      <w:r w:rsidRPr="005F5245">
        <w:rPr>
          <w:spacing w:val="-2"/>
          <w:lang w:val="es-ES_tradnl"/>
        </w:rPr>
        <w:t xml:space="preserve"> </w:t>
      </w:r>
      <w:r w:rsidRPr="005F5245">
        <w:rPr>
          <w:vertAlign w:val="superscript"/>
          <w:lang w:val="es-ES_tradnl"/>
        </w:rPr>
        <w:t>3</w:t>
      </w:r>
      <w:r w:rsidRPr="005F5245">
        <w:rPr>
          <w:spacing w:val="-1"/>
          <w:lang w:val="es-ES_tradnl"/>
        </w:rPr>
        <w:t xml:space="preserve"> </w:t>
      </w:r>
      <w:r w:rsidRPr="005F5245">
        <w:rPr>
          <w:lang w:val="es-ES_tradnl"/>
        </w:rPr>
        <w:t>Patiño</w:t>
      </w:r>
      <w:r w:rsidRPr="005F5245">
        <w:rPr>
          <w:spacing w:val="-2"/>
          <w:lang w:val="es-ES_tradnl"/>
        </w:rPr>
        <w:t xml:space="preserve"> </w:t>
      </w:r>
      <w:r w:rsidRPr="005F5245">
        <w:rPr>
          <w:lang w:val="es-ES_tradnl"/>
        </w:rPr>
        <w:t>Cesar</w:t>
      </w:r>
    </w:p>
    <w:p w14:paraId="62BF5154" w14:textId="77777777" w:rsidR="003876AC" w:rsidRPr="005F5245" w:rsidRDefault="003876AC">
      <w:pPr>
        <w:pStyle w:val="Textoindependiente"/>
        <w:spacing w:before="6"/>
        <w:rPr>
          <w:sz w:val="23"/>
          <w:lang w:val="es-ES_tradnl"/>
        </w:rPr>
      </w:pPr>
    </w:p>
    <w:p w14:paraId="609FF6C1" w14:textId="77777777" w:rsidR="003876AC" w:rsidRPr="005F5245" w:rsidRDefault="000B09CE">
      <w:pPr>
        <w:spacing w:before="1"/>
        <w:ind w:left="318" w:right="295"/>
        <w:jc w:val="center"/>
        <w:rPr>
          <w:i/>
          <w:lang w:val="es-ES_tradnl"/>
        </w:rPr>
      </w:pPr>
      <w:r w:rsidRPr="005F5245">
        <w:rPr>
          <w:i/>
          <w:position w:val="8"/>
          <w:sz w:val="16"/>
          <w:lang w:val="es-ES_tradnl"/>
        </w:rPr>
        <w:t>1</w:t>
      </w:r>
      <w:r w:rsidRPr="005F5245">
        <w:rPr>
          <w:i/>
          <w:lang w:val="es-ES_tradnl"/>
        </w:rPr>
        <w:t>Maestría</w:t>
      </w:r>
      <w:r w:rsidRPr="005F5245">
        <w:rPr>
          <w:i/>
          <w:spacing w:val="-2"/>
          <w:lang w:val="es-ES_tradnl"/>
        </w:rPr>
        <w:t xml:space="preserve"> </w:t>
      </w:r>
      <w:r w:rsidRPr="005F5245">
        <w:rPr>
          <w:i/>
          <w:lang w:val="es-ES_tradnl"/>
        </w:rPr>
        <w:t>en</w:t>
      </w:r>
      <w:r w:rsidRPr="005F5245">
        <w:rPr>
          <w:i/>
          <w:spacing w:val="-1"/>
          <w:lang w:val="es-ES_tradnl"/>
        </w:rPr>
        <w:t xml:space="preserve"> </w:t>
      </w:r>
      <w:r w:rsidRPr="005F5245">
        <w:rPr>
          <w:i/>
          <w:lang w:val="es-ES_tradnl"/>
        </w:rPr>
        <w:t>Ciencias</w:t>
      </w:r>
      <w:r w:rsidRPr="005F5245">
        <w:rPr>
          <w:i/>
          <w:spacing w:val="-2"/>
          <w:lang w:val="es-ES_tradnl"/>
        </w:rPr>
        <w:t xml:space="preserve"> </w:t>
      </w:r>
      <w:r w:rsidRPr="005F5245">
        <w:rPr>
          <w:i/>
          <w:lang w:val="es-ES_tradnl"/>
        </w:rPr>
        <w:t>Biológicas,</w:t>
      </w:r>
      <w:r w:rsidRPr="005F5245">
        <w:rPr>
          <w:i/>
          <w:spacing w:val="-1"/>
          <w:lang w:val="es-ES_tradnl"/>
        </w:rPr>
        <w:t xml:space="preserve"> </w:t>
      </w:r>
      <w:r w:rsidRPr="005F5245">
        <w:rPr>
          <w:i/>
          <w:lang w:val="es-ES_tradnl"/>
        </w:rPr>
        <w:t>Facultad</w:t>
      </w:r>
      <w:r w:rsidRPr="005F5245">
        <w:rPr>
          <w:i/>
          <w:spacing w:val="-2"/>
          <w:lang w:val="es-ES_tradnl"/>
        </w:rPr>
        <w:t xml:space="preserve"> </w:t>
      </w:r>
      <w:r w:rsidRPr="005F5245">
        <w:rPr>
          <w:i/>
          <w:lang w:val="es-ES_tradnl"/>
        </w:rPr>
        <w:t>de</w:t>
      </w:r>
      <w:r w:rsidRPr="005F5245">
        <w:rPr>
          <w:i/>
          <w:spacing w:val="-2"/>
          <w:lang w:val="es-ES_tradnl"/>
        </w:rPr>
        <w:t xml:space="preserve"> </w:t>
      </w:r>
      <w:r w:rsidRPr="005F5245">
        <w:rPr>
          <w:i/>
          <w:lang w:val="es-ES_tradnl"/>
        </w:rPr>
        <w:t>Ciencias,</w:t>
      </w:r>
      <w:r w:rsidRPr="005F5245">
        <w:rPr>
          <w:i/>
          <w:spacing w:val="-1"/>
          <w:lang w:val="es-ES_tradnl"/>
        </w:rPr>
        <w:t xml:space="preserve"> </w:t>
      </w:r>
      <w:r w:rsidRPr="005F5245">
        <w:rPr>
          <w:i/>
          <w:lang w:val="es-ES_tradnl"/>
        </w:rPr>
        <w:t>Universidad</w:t>
      </w:r>
      <w:r w:rsidRPr="005F5245">
        <w:rPr>
          <w:i/>
          <w:spacing w:val="-2"/>
          <w:lang w:val="es-ES_tradnl"/>
        </w:rPr>
        <w:t xml:space="preserve"> </w:t>
      </w:r>
      <w:r w:rsidRPr="005F5245">
        <w:rPr>
          <w:i/>
          <w:lang w:val="es-ES_tradnl"/>
        </w:rPr>
        <w:t>de</w:t>
      </w:r>
      <w:r w:rsidRPr="005F5245">
        <w:rPr>
          <w:i/>
          <w:spacing w:val="-2"/>
          <w:lang w:val="es-ES_tradnl"/>
        </w:rPr>
        <w:t xml:space="preserve"> </w:t>
      </w:r>
      <w:r w:rsidRPr="005F5245">
        <w:rPr>
          <w:i/>
          <w:lang w:val="es-ES_tradnl"/>
        </w:rPr>
        <w:t>los</w:t>
      </w:r>
      <w:r w:rsidRPr="005F5245">
        <w:rPr>
          <w:i/>
          <w:spacing w:val="-2"/>
          <w:lang w:val="es-ES_tradnl"/>
        </w:rPr>
        <w:t xml:space="preserve"> </w:t>
      </w:r>
      <w:r w:rsidRPr="005F5245">
        <w:rPr>
          <w:i/>
          <w:lang w:val="es-ES_tradnl"/>
        </w:rPr>
        <w:t>Andes.</w:t>
      </w:r>
    </w:p>
    <w:p w14:paraId="73CA31E3" w14:textId="77777777" w:rsidR="003876AC" w:rsidRPr="005F5245" w:rsidRDefault="000B09CE">
      <w:pPr>
        <w:spacing w:before="7"/>
        <w:ind w:left="318" w:right="295"/>
        <w:jc w:val="center"/>
        <w:rPr>
          <w:i/>
          <w:lang w:val="es-ES_tradnl"/>
        </w:rPr>
      </w:pPr>
      <w:r w:rsidRPr="005F5245">
        <w:rPr>
          <w:i/>
          <w:lang w:val="es-ES_tradnl"/>
        </w:rPr>
        <w:t>Colombia</w:t>
      </w:r>
    </w:p>
    <w:p w14:paraId="2EE8C142" w14:textId="77777777" w:rsidR="003876AC" w:rsidRPr="005F5245" w:rsidRDefault="003876AC">
      <w:pPr>
        <w:pStyle w:val="Textoindependiente"/>
        <w:spacing w:before="6"/>
        <w:rPr>
          <w:i/>
          <w:sz w:val="23"/>
          <w:lang w:val="es-ES_tradnl"/>
        </w:rPr>
      </w:pPr>
    </w:p>
    <w:p w14:paraId="324ADB1E" w14:textId="77777777" w:rsidR="003876AC" w:rsidRPr="005F5245" w:rsidRDefault="000B09CE">
      <w:pPr>
        <w:ind w:left="318" w:right="295"/>
        <w:jc w:val="center"/>
        <w:rPr>
          <w:i/>
          <w:lang w:val="es-ES_tradnl"/>
        </w:rPr>
      </w:pPr>
      <w:r w:rsidRPr="005F5245">
        <w:rPr>
          <w:i/>
          <w:position w:val="8"/>
          <w:sz w:val="16"/>
          <w:lang w:val="es-ES_tradnl"/>
        </w:rPr>
        <w:t>2</w:t>
      </w:r>
      <w:r w:rsidRPr="005F5245">
        <w:rPr>
          <w:i/>
          <w:lang w:val="es-ES_tradnl"/>
        </w:rPr>
        <w:t>Ingeniería</w:t>
      </w:r>
      <w:r w:rsidRPr="005F5245">
        <w:rPr>
          <w:i/>
          <w:spacing w:val="-2"/>
          <w:lang w:val="es-ES_tradnl"/>
        </w:rPr>
        <w:t xml:space="preserve"> </w:t>
      </w:r>
      <w:r w:rsidRPr="005F5245">
        <w:rPr>
          <w:i/>
          <w:lang w:val="es-ES_tradnl"/>
        </w:rPr>
        <w:t>de</w:t>
      </w:r>
      <w:r w:rsidRPr="005F5245">
        <w:rPr>
          <w:i/>
          <w:spacing w:val="-2"/>
          <w:lang w:val="es-ES_tradnl"/>
        </w:rPr>
        <w:t xml:space="preserve"> </w:t>
      </w:r>
      <w:r w:rsidRPr="005F5245">
        <w:rPr>
          <w:i/>
          <w:lang w:val="es-ES_tradnl"/>
        </w:rPr>
        <w:t>sistemas,</w:t>
      </w:r>
      <w:r w:rsidRPr="005F5245">
        <w:rPr>
          <w:i/>
          <w:spacing w:val="-1"/>
          <w:lang w:val="es-ES_tradnl"/>
        </w:rPr>
        <w:t xml:space="preserve"> </w:t>
      </w:r>
      <w:r w:rsidRPr="005F5245">
        <w:rPr>
          <w:i/>
          <w:lang w:val="es-ES_tradnl"/>
        </w:rPr>
        <w:t>Facultad</w:t>
      </w:r>
      <w:r w:rsidRPr="005F5245">
        <w:rPr>
          <w:i/>
          <w:spacing w:val="-1"/>
          <w:lang w:val="es-ES_tradnl"/>
        </w:rPr>
        <w:t xml:space="preserve"> </w:t>
      </w:r>
      <w:r w:rsidRPr="005F5245">
        <w:rPr>
          <w:i/>
          <w:lang w:val="es-ES_tradnl"/>
        </w:rPr>
        <w:t>de</w:t>
      </w:r>
      <w:r w:rsidRPr="005F5245">
        <w:rPr>
          <w:i/>
          <w:spacing w:val="-3"/>
          <w:lang w:val="es-ES_tradnl"/>
        </w:rPr>
        <w:t xml:space="preserve"> </w:t>
      </w:r>
      <w:r w:rsidRPr="005F5245">
        <w:rPr>
          <w:i/>
          <w:lang w:val="es-ES_tradnl"/>
        </w:rPr>
        <w:t>Ingeniería,</w:t>
      </w:r>
      <w:r w:rsidRPr="005F5245">
        <w:rPr>
          <w:i/>
          <w:spacing w:val="-1"/>
          <w:lang w:val="es-ES_tradnl"/>
        </w:rPr>
        <w:t xml:space="preserve"> </w:t>
      </w:r>
      <w:r w:rsidRPr="005F5245">
        <w:rPr>
          <w:i/>
          <w:lang w:val="es-ES_tradnl"/>
        </w:rPr>
        <w:t>Universidad</w:t>
      </w:r>
      <w:r w:rsidRPr="005F5245">
        <w:rPr>
          <w:i/>
          <w:spacing w:val="-1"/>
          <w:lang w:val="es-ES_tradnl"/>
        </w:rPr>
        <w:t xml:space="preserve"> </w:t>
      </w:r>
      <w:r w:rsidRPr="005F5245">
        <w:rPr>
          <w:i/>
          <w:lang w:val="es-ES_tradnl"/>
        </w:rPr>
        <w:t>de</w:t>
      </w:r>
      <w:r w:rsidRPr="005F5245">
        <w:rPr>
          <w:i/>
          <w:spacing w:val="-2"/>
          <w:lang w:val="es-ES_tradnl"/>
        </w:rPr>
        <w:t xml:space="preserve"> </w:t>
      </w:r>
      <w:r w:rsidRPr="005F5245">
        <w:rPr>
          <w:i/>
          <w:lang w:val="es-ES_tradnl"/>
        </w:rPr>
        <w:t>los</w:t>
      </w:r>
      <w:r w:rsidRPr="005F5245">
        <w:rPr>
          <w:i/>
          <w:spacing w:val="-2"/>
          <w:lang w:val="es-ES_tradnl"/>
        </w:rPr>
        <w:t xml:space="preserve"> </w:t>
      </w:r>
      <w:r w:rsidRPr="005F5245">
        <w:rPr>
          <w:i/>
          <w:lang w:val="es-ES_tradnl"/>
        </w:rPr>
        <w:t>Andes.</w:t>
      </w:r>
      <w:r w:rsidRPr="005F5245">
        <w:rPr>
          <w:i/>
          <w:spacing w:val="-1"/>
          <w:lang w:val="es-ES_tradnl"/>
        </w:rPr>
        <w:t xml:space="preserve"> </w:t>
      </w:r>
      <w:r w:rsidRPr="005F5245">
        <w:rPr>
          <w:i/>
          <w:lang w:val="es-ES_tradnl"/>
        </w:rPr>
        <w:t>Colombia</w:t>
      </w:r>
    </w:p>
    <w:p w14:paraId="7CC4D514" w14:textId="77777777" w:rsidR="003876AC" w:rsidRPr="005F5245" w:rsidRDefault="003876AC">
      <w:pPr>
        <w:pStyle w:val="Textoindependiente"/>
        <w:spacing w:before="6"/>
        <w:rPr>
          <w:i/>
          <w:sz w:val="23"/>
          <w:lang w:val="es-ES_tradnl"/>
        </w:rPr>
      </w:pPr>
    </w:p>
    <w:p w14:paraId="262F4F89" w14:textId="77777777" w:rsidR="003876AC" w:rsidRPr="005F5245" w:rsidRDefault="000B09CE">
      <w:pPr>
        <w:ind w:left="318" w:right="295"/>
        <w:jc w:val="center"/>
        <w:rPr>
          <w:i/>
          <w:lang w:val="es-ES_tradnl"/>
        </w:rPr>
      </w:pPr>
      <w:r w:rsidRPr="005F5245">
        <w:rPr>
          <w:i/>
          <w:position w:val="8"/>
          <w:sz w:val="16"/>
          <w:lang w:val="es-ES_tradnl"/>
        </w:rPr>
        <w:t>3</w:t>
      </w:r>
      <w:r w:rsidRPr="005F5245">
        <w:rPr>
          <w:i/>
          <w:lang w:val="es-ES_tradnl"/>
        </w:rPr>
        <w:t>Maestría</w:t>
      </w:r>
      <w:r w:rsidRPr="005F5245">
        <w:rPr>
          <w:i/>
          <w:spacing w:val="-2"/>
          <w:lang w:val="es-ES_tradnl"/>
        </w:rPr>
        <w:t xml:space="preserve"> </w:t>
      </w:r>
      <w:r w:rsidRPr="005F5245">
        <w:rPr>
          <w:i/>
          <w:lang w:val="es-ES_tradnl"/>
        </w:rPr>
        <w:t>en</w:t>
      </w:r>
      <w:r w:rsidRPr="005F5245">
        <w:rPr>
          <w:i/>
          <w:spacing w:val="-1"/>
          <w:lang w:val="es-ES_tradnl"/>
        </w:rPr>
        <w:t xml:space="preserve"> </w:t>
      </w:r>
      <w:r w:rsidRPr="005F5245">
        <w:rPr>
          <w:i/>
          <w:lang w:val="es-ES_tradnl"/>
        </w:rPr>
        <w:t>Biología</w:t>
      </w:r>
      <w:r w:rsidRPr="005F5245">
        <w:rPr>
          <w:i/>
          <w:spacing w:val="-1"/>
          <w:lang w:val="es-ES_tradnl"/>
        </w:rPr>
        <w:t xml:space="preserve"> </w:t>
      </w:r>
      <w:r w:rsidRPr="005F5245">
        <w:rPr>
          <w:i/>
          <w:lang w:val="es-ES_tradnl"/>
        </w:rPr>
        <w:t>Computacional,</w:t>
      </w:r>
      <w:r w:rsidRPr="005F5245">
        <w:rPr>
          <w:i/>
          <w:spacing w:val="-2"/>
          <w:lang w:val="es-ES_tradnl"/>
        </w:rPr>
        <w:t xml:space="preserve"> </w:t>
      </w:r>
      <w:r w:rsidRPr="005F5245">
        <w:rPr>
          <w:i/>
          <w:lang w:val="es-ES_tradnl"/>
        </w:rPr>
        <w:t>Facultad</w:t>
      </w:r>
      <w:r w:rsidRPr="005F5245">
        <w:rPr>
          <w:i/>
          <w:spacing w:val="-1"/>
          <w:lang w:val="es-ES_tradnl"/>
        </w:rPr>
        <w:t xml:space="preserve"> </w:t>
      </w:r>
      <w:r w:rsidRPr="005F5245">
        <w:rPr>
          <w:i/>
          <w:lang w:val="es-ES_tradnl"/>
        </w:rPr>
        <w:t>de</w:t>
      </w:r>
      <w:r w:rsidRPr="005F5245">
        <w:rPr>
          <w:i/>
          <w:spacing w:val="-2"/>
          <w:lang w:val="es-ES_tradnl"/>
        </w:rPr>
        <w:t xml:space="preserve"> </w:t>
      </w:r>
      <w:r w:rsidRPr="005F5245">
        <w:rPr>
          <w:i/>
          <w:lang w:val="es-ES_tradnl"/>
        </w:rPr>
        <w:t>Ingeniería,</w:t>
      </w:r>
      <w:r w:rsidRPr="005F5245">
        <w:rPr>
          <w:i/>
          <w:spacing w:val="-2"/>
          <w:lang w:val="es-ES_tradnl"/>
        </w:rPr>
        <w:t xml:space="preserve"> </w:t>
      </w:r>
      <w:r w:rsidRPr="005F5245">
        <w:rPr>
          <w:i/>
          <w:lang w:val="es-ES_tradnl"/>
        </w:rPr>
        <w:t>Universidad</w:t>
      </w:r>
      <w:r w:rsidRPr="005F5245">
        <w:rPr>
          <w:i/>
          <w:spacing w:val="-1"/>
          <w:lang w:val="es-ES_tradnl"/>
        </w:rPr>
        <w:t xml:space="preserve"> </w:t>
      </w:r>
      <w:r w:rsidRPr="005F5245">
        <w:rPr>
          <w:i/>
          <w:lang w:val="es-ES_tradnl"/>
        </w:rPr>
        <w:t>de</w:t>
      </w:r>
      <w:r w:rsidRPr="005F5245">
        <w:rPr>
          <w:i/>
          <w:spacing w:val="-2"/>
          <w:lang w:val="es-ES_tradnl"/>
        </w:rPr>
        <w:t xml:space="preserve"> </w:t>
      </w:r>
      <w:r w:rsidRPr="005F5245">
        <w:rPr>
          <w:i/>
          <w:lang w:val="es-ES_tradnl"/>
        </w:rPr>
        <w:t>los</w:t>
      </w:r>
      <w:r w:rsidRPr="005F5245">
        <w:rPr>
          <w:i/>
          <w:spacing w:val="-2"/>
          <w:lang w:val="es-ES_tradnl"/>
        </w:rPr>
        <w:t xml:space="preserve"> </w:t>
      </w:r>
      <w:r w:rsidRPr="005F5245">
        <w:rPr>
          <w:i/>
          <w:lang w:val="es-ES_tradnl"/>
        </w:rPr>
        <w:t>Andes.</w:t>
      </w:r>
    </w:p>
    <w:p w14:paraId="000B0A93" w14:textId="77777777" w:rsidR="003876AC" w:rsidRPr="005F5245" w:rsidRDefault="000B09CE">
      <w:pPr>
        <w:spacing w:before="7"/>
        <w:ind w:left="318" w:right="295"/>
        <w:jc w:val="center"/>
        <w:rPr>
          <w:i/>
          <w:lang w:val="es-ES_tradnl"/>
        </w:rPr>
      </w:pPr>
      <w:r w:rsidRPr="005F5245">
        <w:rPr>
          <w:i/>
          <w:lang w:val="es-ES_tradnl"/>
        </w:rPr>
        <w:t>Colombia</w:t>
      </w:r>
    </w:p>
    <w:p w14:paraId="42A147AC" w14:textId="77777777" w:rsidR="003876AC" w:rsidRPr="005F5245" w:rsidRDefault="003876AC">
      <w:pPr>
        <w:pStyle w:val="Textoindependiente"/>
        <w:spacing w:before="5"/>
        <w:rPr>
          <w:i/>
          <w:lang w:val="es-ES_tradnl"/>
        </w:rPr>
      </w:pPr>
    </w:p>
    <w:p w14:paraId="40477A03" w14:textId="77777777" w:rsidR="003876AC" w:rsidRPr="005F5245" w:rsidRDefault="000B09CE">
      <w:pPr>
        <w:pStyle w:val="Ttulo1"/>
        <w:rPr>
          <w:lang w:val="es-ES_tradnl"/>
        </w:rPr>
      </w:pPr>
      <w:r w:rsidRPr="005F5245">
        <w:rPr>
          <w:lang w:val="es-ES_tradnl"/>
        </w:rPr>
        <w:t>INTRODUCCIÓN</w:t>
      </w:r>
    </w:p>
    <w:p w14:paraId="1120951E" w14:textId="77777777" w:rsidR="003876AC" w:rsidRPr="005F5245" w:rsidRDefault="003876AC">
      <w:pPr>
        <w:pStyle w:val="Textoindependiente"/>
        <w:rPr>
          <w:b/>
          <w:lang w:val="es-ES_tradnl"/>
        </w:rPr>
      </w:pPr>
    </w:p>
    <w:p w14:paraId="315B33F5" w14:textId="77777777" w:rsidR="005F5245" w:rsidRPr="005F5245" w:rsidRDefault="000B09CE" w:rsidP="005F5245">
      <w:pPr>
        <w:pStyle w:val="Textoindependiente"/>
        <w:spacing w:line="276" w:lineRule="auto"/>
        <w:ind w:left="131" w:right="105"/>
        <w:jc w:val="both"/>
        <w:rPr>
          <w:lang w:val="es-ES_tradnl"/>
        </w:rPr>
      </w:pPr>
      <w:r w:rsidRPr="005F5245">
        <w:rPr>
          <w:lang w:val="es-ES_tradnl"/>
        </w:rPr>
        <w:t>La transición energética desde fuentes no renovables hacia fuentes amigables con el medio</w:t>
      </w:r>
      <w:r w:rsidRPr="005F5245">
        <w:rPr>
          <w:spacing w:val="1"/>
          <w:lang w:val="es-ES_tradnl"/>
        </w:rPr>
        <w:t xml:space="preserve"> </w:t>
      </w:r>
      <w:r w:rsidRPr="005F5245">
        <w:rPr>
          <w:lang w:val="es-ES_tradnl"/>
        </w:rPr>
        <w:t>ambiente es de vital importancia para todos los países en el mundo. Este cambio ha sido</w:t>
      </w:r>
      <w:r w:rsidRPr="005F5245">
        <w:rPr>
          <w:spacing w:val="1"/>
          <w:lang w:val="es-ES_tradnl"/>
        </w:rPr>
        <w:t xml:space="preserve"> </w:t>
      </w:r>
      <w:r w:rsidRPr="005F5245">
        <w:rPr>
          <w:lang w:val="es-ES_tradnl"/>
        </w:rPr>
        <w:t>apalancado</w:t>
      </w:r>
      <w:r w:rsidRPr="005F5245">
        <w:rPr>
          <w:spacing w:val="-12"/>
          <w:lang w:val="es-ES_tradnl"/>
        </w:rPr>
        <w:t xml:space="preserve"> </w:t>
      </w:r>
      <w:r w:rsidRPr="005F5245">
        <w:rPr>
          <w:lang w:val="es-ES_tradnl"/>
        </w:rPr>
        <w:t>gracias</w:t>
      </w:r>
      <w:r w:rsidRPr="005F5245">
        <w:rPr>
          <w:spacing w:val="-11"/>
          <w:lang w:val="es-ES_tradnl"/>
        </w:rPr>
        <w:t xml:space="preserve"> </w:t>
      </w:r>
      <w:r w:rsidRPr="005F5245">
        <w:rPr>
          <w:lang w:val="es-ES_tradnl"/>
        </w:rPr>
        <w:t>a</w:t>
      </w:r>
      <w:r w:rsidRPr="005F5245">
        <w:rPr>
          <w:spacing w:val="-10"/>
          <w:lang w:val="es-ES_tradnl"/>
        </w:rPr>
        <w:t xml:space="preserve"> </w:t>
      </w:r>
      <w:r w:rsidRPr="005F5245">
        <w:rPr>
          <w:lang w:val="es-ES_tradnl"/>
        </w:rPr>
        <w:t>la</w:t>
      </w:r>
      <w:r w:rsidRPr="005F5245">
        <w:rPr>
          <w:spacing w:val="-12"/>
          <w:lang w:val="es-ES_tradnl"/>
        </w:rPr>
        <w:t xml:space="preserve"> </w:t>
      </w:r>
      <w:r w:rsidRPr="005F5245">
        <w:rPr>
          <w:lang w:val="es-ES_tradnl"/>
        </w:rPr>
        <w:t>implementación</w:t>
      </w:r>
      <w:r w:rsidRPr="005F5245">
        <w:rPr>
          <w:spacing w:val="-11"/>
          <w:lang w:val="es-ES_tradnl"/>
        </w:rPr>
        <w:t xml:space="preserve"> </w:t>
      </w:r>
      <w:r w:rsidRPr="005F5245">
        <w:rPr>
          <w:lang w:val="es-ES_tradnl"/>
        </w:rPr>
        <w:t>de</w:t>
      </w:r>
      <w:r w:rsidRPr="005F5245">
        <w:rPr>
          <w:spacing w:val="-11"/>
          <w:lang w:val="es-ES_tradnl"/>
        </w:rPr>
        <w:t xml:space="preserve"> </w:t>
      </w:r>
      <w:r w:rsidRPr="005F5245">
        <w:rPr>
          <w:lang w:val="es-ES_tradnl"/>
        </w:rPr>
        <w:t>una</w:t>
      </w:r>
      <w:r w:rsidRPr="005F5245">
        <w:rPr>
          <w:spacing w:val="-11"/>
          <w:lang w:val="es-ES_tradnl"/>
        </w:rPr>
        <w:t xml:space="preserve"> </w:t>
      </w:r>
      <w:r w:rsidRPr="005F5245">
        <w:rPr>
          <w:lang w:val="es-ES_tradnl"/>
        </w:rPr>
        <w:t>economía</w:t>
      </w:r>
      <w:r w:rsidRPr="005F5245">
        <w:rPr>
          <w:spacing w:val="-12"/>
          <w:lang w:val="es-ES_tradnl"/>
        </w:rPr>
        <w:t xml:space="preserve"> </w:t>
      </w:r>
      <w:r w:rsidRPr="005F5245">
        <w:rPr>
          <w:lang w:val="es-ES_tradnl"/>
        </w:rPr>
        <w:t>verde</w:t>
      </w:r>
      <w:r w:rsidRPr="005F5245">
        <w:rPr>
          <w:spacing w:val="-11"/>
          <w:lang w:val="es-ES_tradnl"/>
        </w:rPr>
        <w:t xml:space="preserve"> </w:t>
      </w:r>
      <w:r w:rsidRPr="005F5245">
        <w:rPr>
          <w:lang w:val="es-ES_tradnl"/>
        </w:rPr>
        <w:t>también</w:t>
      </w:r>
      <w:r w:rsidRPr="005F5245">
        <w:rPr>
          <w:spacing w:val="-11"/>
          <w:lang w:val="es-ES_tradnl"/>
        </w:rPr>
        <w:t xml:space="preserve"> </w:t>
      </w:r>
      <w:r w:rsidRPr="005F5245">
        <w:rPr>
          <w:lang w:val="es-ES_tradnl"/>
        </w:rPr>
        <w:t>llamada</w:t>
      </w:r>
      <w:r w:rsidRPr="005F5245">
        <w:rPr>
          <w:spacing w:val="-12"/>
          <w:lang w:val="es-ES_tradnl"/>
        </w:rPr>
        <w:t xml:space="preserve"> </w:t>
      </w:r>
      <w:proofErr w:type="spellStart"/>
      <w:r w:rsidRPr="005F5245">
        <w:rPr>
          <w:lang w:val="es-ES_tradnl"/>
        </w:rPr>
        <w:t>bioeconomía</w:t>
      </w:r>
      <w:proofErr w:type="spellEnd"/>
      <w:r w:rsidRPr="005F5245">
        <w:rPr>
          <w:lang w:val="es-ES_tradnl"/>
        </w:rPr>
        <w:t>.</w:t>
      </w:r>
      <w:r w:rsidRPr="005F5245">
        <w:rPr>
          <w:spacing w:val="-57"/>
          <w:lang w:val="es-ES_tradnl"/>
        </w:rPr>
        <w:t xml:space="preserve"> </w:t>
      </w:r>
      <w:r w:rsidRPr="005F5245">
        <w:rPr>
          <w:lang w:val="es-ES_tradnl"/>
        </w:rPr>
        <w:t>Esta nueva economía, busca el aprovechamiento de los residuos vegetales, puesto que estos</w:t>
      </w:r>
      <w:r w:rsidRPr="005F5245">
        <w:rPr>
          <w:spacing w:val="1"/>
          <w:lang w:val="es-ES_tradnl"/>
        </w:rPr>
        <w:t xml:space="preserve"> </w:t>
      </w:r>
      <w:r w:rsidRPr="005F5245">
        <w:rPr>
          <w:lang w:val="es-ES_tradnl"/>
        </w:rPr>
        <w:t>permiten</w:t>
      </w:r>
      <w:r w:rsidRPr="005F5245">
        <w:rPr>
          <w:spacing w:val="1"/>
          <w:lang w:val="es-ES_tradnl"/>
        </w:rPr>
        <w:t xml:space="preserve"> </w:t>
      </w:r>
      <w:r w:rsidRPr="005F5245">
        <w:rPr>
          <w:lang w:val="es-ES_tradnl"/>
        </w:rPr>
        <w:t>la</w:t>
      </w:r>
      <w:r w:rsidRPr="005F5245">
        <w:rPr>
          <w:spacing w:val="1"/>
          <w:lang w:val="es-ES_tradnl"/>
        </w:rPr>
        <w:t xml:space="preserve"> </w:t>
      </w:r>
      <w:r w:rsidRPr="005F5245">
        <w:rPr>
          <w:lang w:val="es-ES_tradnl"/>
        </w:rPr>
        <w:t>síntesis</w:t>
      </w:r>
      <w:r w:rsidRPr="005F5245">
        <w:rPr>
          <w:spacing w:val="1"/>
          <w:lang w:val="es-ES_tradnl"/>
        </w:rPr>
        <w:t xml:space="preserve"> </w:t>
      </w:r>
      <w:r w:rsidRPr="005F5245">
        <w:rPr>
          <w:lang w:val="es-ES_tradnl"/>
        </w:rPr>
        <w:t>de</w:t>
      </w:r>
      <w:r w:rsidRPr="005F5245">
        <w:rPr>
          <w:spacing w:val="1"/>
          <w:lang w:val="es-ES_tradnl"/>
        </w:rPr>
        <w:t xml:space="preserve"> </w:t>
      </w:r>
      <w:r w:rsidRPr="005F5245">
        <w:rPr>
          <w:lang w:val="es-ES_tradnl"/>
        </w:rPr>
        <w:t>gran</w:t>
      </w:r>
      <w:r w:rsidRPr="005F5245">
        <w:rPr>
          <w:spacing w:val="1"/>
          <w:lang w:val="es-ES_tradnl"/>
        </w:rPr>
        <w:t xml:space="preserve"> </w:t>
      </w:r>
      <w:r w:rsidRPr="005F5245">
        <w:rPr>
          <w:lang w:val="es-ES_tradnl"/>
        </w:rPr>
        <w:t>variedad</w:t>
      </w:r>
      <w:r w:rsidRPr="005F5245">
        <w:rPr>
          <w:spacing w:val="1"/>
          <w:lang w:val="es-ES_tradnl"/>
        </w:rPr>
        <w:t xml:space="preserve"> </w:t>
      </w:r>
      <w:r w:rsidRPr="005F5245">
        <w:rPr>
          <w:lang w:val="es-ES_tradnl"/>
        </w:rPr>
        <w:t>de</w:t>
      </w:r>
      <w:r w:rsidRPr="005F5245">
        <w:rPr>
          <w:spacing w:val="1"/>
          <w:lang w:val="es-ES_tradnl"/>
        </w:rPr>
        <w:t xml:space="preserve"> </w:t>
      </w:r>
      <w:r w:rsidRPr="005F5245">
        <w:rPr>
          <w:lang w:val="es-ES_tradnl"/>
        </w:rPr>
        <w:t>productos</w:t>
      </w:r>
      <w:r w:rsidRPr="005F5245">
        <w:rPr>
          <w:spacing w:val="1"/>
          <w:lang w:val="es-ES_tradnl"/>
        </w:rPr>
        <w:t xml:space="preserve"> </w:t>
      </w:r>
      <w:r w:rsidRPr="005F5245">
        <w:rPr>
          <w:lang w:val="es-ES_tradnl"/>
        </w:rPr>
        <w:t>tales</w:t>
      </w:r>
      <w:r w:rsidRPr="005F5245">
        <w:rPr>
          <w:spacing w:val="1"/>
          <w:lang w:val="es-ES_tradnl"/>
        </w:rPr>
        <w:t xml:space="preserve"> </w:t>
      </w:r>
      <w:r w:rsidRPr="005F5245">
        <w:rPr>
          <w:lang w:val="es-ES_tradnl"/>
        </w:rPr>
        <w:t>como,</w:t>
      </w:r>
      <w:r w:rsidRPr="005F5245">
        <w:rPr>
          <w:spacing w:val="1"/>
          <w:lang w:val="es-ES_tradnl"/>
        </w:rPr>
        <w:t xml:space="preserve"> </w:t>
      </w:r>
      <w:r w:rsidRPr="005F5245">
        <w:rPr>
          <w:lang w:val="es-ES_tradnl"/>
        </w:rPr>
        <w:t>combustibles</w:t>
      </w:r>
      <w:r w:rsidRPr="005F5245">
        <w:rPr>
          <w:spacing w:val="1"/>
          <w:lang w:val="es-ES_tradnl"/>
        </w:rPr>
        <w:t xml:space="preserve"> </w:t>
      </w:r>
      <w:r w:rsidRPr="005F5245">
        <w:rPr>
          <w:lang w:val="es-ES_tradnl"/>
        </w:rPr>
        <w:t>de</w:t>
      </w:r>
      <w:r w:rsidRPr="005F5245">
        <w:rPr>
          <w:spacing w:val="1"/>
          <w:lang w:val="es-ES_tradnl"/>
        </w:rPr>
        <w:t xml:space="preserve"> </w:t>
      </w:r>
      <w:r w:rsidRPr="005F5245">
        <w:rPr>
          <w:lang w:val="es-ES_tradnl"/>
        </w:rPr>
        <w:t>tercera</w:t>
      </w:r>
      <w:r w:rsidRPr="005F5245">
        <w:rPr>
          <w:spacing w:val="-57"/>
          <w:lang w:val="es-ES_tradnl"/>
        </w:rPr>
        <w:t xml:space="preserve"> </w:t>
      </w:r>
      <w:r w:rsidRPr="005F5245">
        <w:rPr>
          <w:lang w:val="es-ES_tradnl"/>
        </w:rPr>
        <w:t>generación (</w:t>
      </w:r>
      <w:proofErr w:type="spellStart"/>
      <w:r w:rsidRPr="005F5245">
        <w:rPr>
          <w:lang w:val="es-ES_tradnl"/>
        </w:rPr>
        <w:t>Arpia</w:t>
      </w:r>
      <w:proofErr w:type="spellEnd"/>
      <w:r w:rsidRPr="005F5245">
        <w:rPr>
          <w:lang w:val="es-ES_tradnl"/>
        </w:rPr>
        <w:t xml:space="preserve"> et al., 2021); compuestos base para reacciones de polimerización hacia</w:t>
      </w:r>
      <w:r w:rsidRPr="005F5245">
        <w:rPr>
          <w:spacing w:val="1"/>
          <w:lang w:val="es-ES_tradnl"/>
        </w:rPr>
        <w:t xml:space="preserve"> </w:t>
      </w:r>
      <w:r w:rsidRPr="005F5245">
        <w:rPr>
          <w:lang w:val="es-ES_tradnl"/>
        </w:rPr>
        <w:t xml:space="preserve">productos químicos de gran complejidad (Li et al., 2020; </w:t>
      </w:r>
      <w:proofErr w:type="spellStart"/>
      <w:r w:rsidRPr="005F5245">
        <w:rPr>
          <w:lang w:val="es-ES_tradnl"/>
        </w:rPr>
        <w:t>Kohli</w:t>
      </w:r>
      <w:proofErr w:type="spellEnd"/>
      <w:r w:rsidRPr="005F5245">
        <w:rPr>
          <w:lang w:val="es-ES_tradnl"/>
        </w:rPr>
        <w:t xml:space="preserve"> et al., 2019); compuestos para</w:t>
      </w:r>
      <w:r w:rsidRPr="005F5245">
        <w:rPr>
          <w:spacing w:val="-57"/>
          <w:lang w:val="es-ES_tradnl"/>
        </w:rPr>
        <w:t xml:space="preserve"> </w:t>
      </w:r>
      <w:r w:rsidRPr="005F5245">
        <w:rPr>
          <w:lang w:val="es-ES_tradnl"/>
        </w:rPr>
        <w:t>la industria alimenticia (</w:t>
      </w:r>
      <w:proofErr w:type="spellStart"/>
      <w:r w:rsidRPr="005F5245">
        <w:rPr>
          <w:lang w:val="es-ES_tradnl"/>
        </w:rPr>
        <w:t>Mahro</w:t>
      </w:r>
      <w:proofErr w:type="spellEnd"/>
      <w:r w:rsidRPr="005F5245">
        <w:rPr>
          <w:lang w:val="es-ES_tradnl"/>
        </w:rPr>
        <w:t xml:space="preserve"> &amp; </w:t>
      </w:r>
      <w:proofErr w:type="spellStart"/>
      <w:r w:rsidRPr="005F5245">
        <w:rPr>
          <w:lang w:val="es-ES_tradnl"/>
        </w:rPr>
        <w:t>Timm</w:t>
      </w:r>
      <w:proofErr w:type="spellEnd"/>
      <w:r w:rsidRPr="005F5245">
        <w:rPr>
          <w:lang w:val="es-ES_tradnl"/>
        </w:rPr>
        <w:t xml:space="preserve">, 2007; </w:t>
      </w:r>
      <w:proofErr w:type="spellStart"/>
      <w:r w:rsidRPr="005F5245">
        <w:rPr>
          <w:lang w:val="es-ES_tradnl"/>
        </w:rPr>
        <w:t>Muscat</w:t>
      </w:r>
      <w:proofErr w:type="spellEnd"/>
      <w:r w:rsidRPr="005F5245">
        <w:rPr>
          <w:lang w:val="es-ES_tradnl"/>
        </w:rPr>
        <w:t xml:space="preserve"> et al., 2020); entre otras múltiples</w:t>
      </w:r>
      <w:r w:rsidRPr="005F5245">
        <w:rPr>
          <w:spacing w:val="1"/>
          <w:lang w:val="es-ES_tradnl"/>
        </w:rPr>
        <w:t xml:space="preserve"> </w:t>
      </w:r>
      <w:r w:rsidRPr="005F5245">
        <w:rPr>
          <w:lang w:val="es-ES_tradnl"/>
        </w:rPr>
        <w:t>aplicaciones</w:t>
      </w:r>
      <w:r w:rsidRPr="005F5245">
        <w:rPr>
          <w:spacing w:val="1"/>
          <w:lang w:val="es-ES_tradnl"/>
        </w:rPr>
        <w:t xml:space="preserve"> </w:t>
      </w:r>
      <w:r w:rsidRPr="005F5245">
        <w:rPr>
          <w:lang w:val="es-ES_tradnl"/>
        </w:rPr>
        <w:t>que</w:t>
      </w:r>
      <w:r w:rsidRPr="005F5245">
        <w:rPr>
          <w:spacing w:val="1"/>
          <w:lang w:val="es-ES_tradnl"/>
        </w:rPr>
        <w:t xml:space="preserve"> </w:t>
      </w:r>
      <w:r w:rsidRPr="005F5245">
        <w:rPr>
          <w:lang w:val="es-ES_tradnl"/>
        </w:rPr>
        <w:t>todavía</w:t>
      </w:r>
      <w:r w:rsidRPr="005F5245">
        <w:rPr>
          <w:spacing w:val="1"/>
          <w:lang w:val="es-ES_tradnl"/>
        </w:rPr>
        <w:t xml:space="preserve"> </w:t>
      </w:r>
      <w:r w:rsidRPr="005F5245">
        <w:rPr>
          <w:lang w:val="es-ES_tradnl"/>
        </w:rPr>
        <w:t>presentan</w:t>
      </w:r>
      <w:r w:rsidRPr="005F5245">
        <w:rPr>
          <w:spacing w:val="1"/>
          <w:lang w:val="es-ES_tradnl"/>
        </w:rPr>
        <w:t xml:space="preserve"> </w:t>
      </w:r>
      <w:r w:rsidRPr="005F5245">
        <w:rPr>
          <w:lang w:val="es-ES_tradnl"/>
        </w:rPr>
        <w:t>algunos</w:t>
      </w:r>
      <w:r w:rsidRPr="005F5245">
        <w:rPr>
          <w:spacing w:val="1"/>
          <w:lang w:val="es-ES_tradnl"/>
        </w:rPr>
        <w:t xml:space="preserve"> </w:t>
      </w:r>
      <w:r w:rsidRPr="005F5245">
        <w:rPr>
          <w:lang w:val="es-ES_tradnl"/>
        </w:rPr>
        <w:t>retos</w:t>
      </w:r>
      <w:r w:rsidRPr="005F5245">
        <w:rPr>
          <w:spacing w:val="1"/>
          <w:lang w:val="es-ES_tradnl"/>
        </w:rPr>
        <w:t xml:space="preserve"> </w:t>
      </w:r>
      <w:r w:rsidRPr="005F5245">
        <w:rPr>
          <w:lang w:val="es-ES_tradnl"/>
        </w:rPr>
        <w:t>importantes</w:t>
      </w:r>
      <w:r w:rsidRPr="005F5245">
        <w:rPr>
          <w:spacing w:val="1"/>
          <w:lang w:val="es-ES_tradnl"/>
        </w:rPr>
        <w:t xml:space="preserve"> </w:t>
      </w:r>
      <w:r w:rsidRPr="005F5245">
        <w:rPr>
          <w:lang w:val="es-ES_tradnl"/>
        </w:rPr>
        <w:t>(</w:t>
      </w:r>
      <w:proofErr w:type="spellStart"/>
      <w:r w:rsidRPr="005F5245">
        <w:rPr>
          <w:lang w:val="es-ES_tradnl"/>
        </w:rPr>
        <w:t>Singhvi</w:t>
      </w:r>
      <w:proofErr w:type="spellEnd"/>
      <w:r w:rsidRPr="005F5245">
        <w:rPr>
          <w:spacing w:val="1"/>
          <w:lang w:val="es-ES_tradnl"/>
        </w:rPr>
        <w:t xml:space="preserve"> </w:t>
      </w:r>
      <w:r w:rsidRPr="005F5245">
        <w:rPr>
          <w:lang w:val="es-ES_tradnl"/>
        </w:rPr>
        <w:t>et</w:t>
      </w:r>
      <w:r w:rsidRPr="005F5245">
        <w:rPr>
          <w:spacing w:val="1"/>
          <w:lang w:val="es-ES_tradnl"/>
        </w:rPr>
        <w:t xml:space="preserve"> </w:t>
      </w:r>
      <w:r w:rsidRPr="005F5245">
        <w:rPr>
          <w:lang w:val="es-ES_tradnl"/>
        </w:rPr>
        <w:t>al.,</w:t>
      </w:r>
      <w:r w:rsidRPr="005F5245">
        <w:rPr>
          <w:spacing w:val="1"/>
          <w:lang w:val="es-ES_tradnl"/>
        </w:rPr>
        <w:t xml:space="preserve"> </w:t>
      </w:r>
      <w:r w:rsidRPr="005F5245">
        <w:rPr>
          <w:lang w:val="es-ES_tradnl"/>
        </w:rPr>
        <w:t>2019).</w:t>
      </w:r>
      <w:r w:rsidRPr="005F5245">
        <w:rPr>
          <w:spacing w:val="1"/>
          <w:lang w:val="es-ES_tradnl"/>
        </w:rPr>
        <w:t xml:space="preserve"> </w:t>
      </w:r>
      <w:r w:rsidRPr="005F5245">
        <w:rPr>
          <w:lang w:val="es-ES_tradnl"/>
        </w:rPr>
        <w:t>Específicamente para el caso colombiano, la implementación de este tipo de tecnologías</w:t>
      </w:r>
      <w:r w:rsidRPr="005F5245">
        <w:rPr>
          <w:spacing w:val="1"/>
          <w:lang w:val="es-ES_tradnl"/>
        </w:rPr>
        <w:t xml:space="preserve"> </w:t>
      </w:r>
      <w:r w:rsidRPr="005F5245">
        <w:rPr>
          <w:lang w:val="es-ES_tradnl"/>
        </w:rPr>
        <w:t>impulsará</w:t>
      </w:r>
      <w:r w:rsidRPr="005F5245">
        <w:rPr>
          <w:spacing w:val="-11"/>
          <w:lang w:val="es-ES_tradnl"/>
        </w:rPr>
        <w:t xml:space="preserve"> </w:t>
      </w:r>
      <w:r w:rsidRPr="005F5245">
        <w:rPr>
          <w:lang w:val="es-ES_tradnl"/>
        </w:rPr>
        <w:t>la</w:t>
      </w:r>
      <w:r w:rsidRPr="005F5245">
        <w:rPr>
          <w:spacing w:val="-11"/>
          <w:lang w:val="es-ES_tradnl"/>
        </w:rPr>
        <w:t xml:space="preserve"> </w:t>
      </w:r>
      <w:r w:rsidRPr="005F5245">
        <w:rPr>
          <w:lang w:val="es-ES_tradnl"/>
        </w:rPr>
        <w:t>industria</w:t>
      </w:r>
      <w:r w:rsidRPr="005F5245">
        <w:rPr>
          <w:spacing w:val="-10"/>
          <w:lang w:val="es-ES_tradnl"/>
        </w:rPr>
        <w:t xml:space="preserve"> </w:t>
      </w:r>
      <w:r w:rsidRPr="005F5245">
        <w:rPr>
          <w:lang w:val="es-ES_tradnl"/>
        </w:rPr>
        <w:t>biotecnológica</w:t>
      </w:r>
      <w:r w:rsidRPr="005F5245">
        <w:rPr>
          <w:spacing w:val="-11"/>
          <w:lang w:val="es-ES_tradnl"/>
        </w:rPr>
        <w:t xml:space="preserve"> </w:t>
      </w:r>
      <w:r w:rsidRPr="005F5245">
        <w:rPr>
          <w:lang w:val="es-ES_tradnl"/>
        </w:rPr>
        <w:t>en</w:t>
      </w:r>
      <w:r w:rsidRPr="005F5245">
        <w:rPr>
          <w:spacing w:val="-11"/>
          <w:lang w:val="es-ES_tradnl"/>
        </w:rPr>
        <w:t xml:space="preserve"> </w:t>
      </w:r>
      <w:r w:rsidRPr="005F5245">
        <w:rPr>
          <w:lang w:val="es-ES_tradnl"/>
        </w:rPr>
        <w:t>el</w:t>
      </w:r>
      <w:r w:rsidRPr="005F5245">
        <w:rPr>
          <w:spacing w:val="-10"/>
          <w:lang w:val="es-ES_tradnl"/>
        </w:rPr>
        <w:t xml:space="preserve"> </w:t>
      </w:r>
      <w:r w:rsidRPr="005F5245">
        <w:rPr>
          <w:lang w:val="es-ES_tradnl"/>
        </w:rPr>
        <w:t>país,</w:t>
      </w:r>
      <w:r w:rsidRPr="005F5245">
        <w:rPr>
          <w:spacing w:val="-11"/>
          <w:lang w:val="es-ES_tradnl"/>
        </w:rPr>
        <w:t xml:space="preserve"> </w:t>
      </w:r>
      <w:r w:rsidRPr="005F5245">
        <w:rPr>
          <w:lang w:val="es-ES_tradnl"/>
        </w:rPr>
        <w:t>pues</w:t>
      </w:r>
      <w:r w:rsidRPr="005F5245">
        <w:rPr>
          <w:spacing w:val="-11"/>
          <w:lang w:val="es-ES_tradnl"/>
        </w:rPr>
        <w:t xml:space="preserve"> </w:t>
      </w:r>
      <w:r w:rsidRPr="005F5245">
        <w:rPr>
          <w:lang w:val="es-ES_tradnl"/>
        </w:rPr>
        <w:t>permite</w:t>
      </w:r>
      <w:r w:rsidRPr="005F5245">
        <w:rPr>
          <w:spacing w:val="-9"/>
          <w:lang w:val="es-ES_tradnl"/>
        </w:rPr>
        <w:t xml:space="preserve"> </w:t>
      </w:r>
      <w:r w:rsidRPr="005F5245">
        <w:rPr>
          <w:lang w:val="es-ES_tradnl"/>
        </w:rPr>
        <w:t>un</w:t>
      </w:r>
      <w:r w:rsidRPr="005F5245">
        <w:rPr>
          <w:spacing w:val="-11"/>
          <w:lang w:val="es-ES_tradnl"/>
        </w:rPr>
        <w:t xml:space="preserve"> </w:t>
      </w:r>
      <w:r w:rsidRPr="005F5245">
        <w:rPr>
          <w:lang w:val="es-ES_tradnl"/>
        </w:rPr>
        <w:t>mejor</w:t>
      </w:r>
      <w:r w:rsidRPr="005F5245">
        <w:rPr>
          <w:spacing w:val="-11"/>
          <w:lang w:val="es-ES_tradnl"/>
        </w:rPr>
        <w:t xml:space="preserve"> </w:t>
      </w:r>
      <w:r w:rsidRPr="005F5245">
        <w:rPr>
          <w:lang w:val="es-ES_tradnl"/>
        </w:rPr>
        <w:t>aprovechamiento</w:t>
      </w:r>
      <w:r w:rsidRPr="005F5245">
        <w:rPr>
          <w:spacing w:val="-10"/>
          <w:lang w:val="es-ES_tradnl"/>
        </w:rPr>
        <w:t xml:space="preserve"> </w:t>
      </w:r>
      <w:r w:rsidRPr="005F5245">
        <w:rPr>
          <w:lang w:val="es-ES_tradnl"/>
        </w:rPr>
        <w:t>de</w:t>
      </w:r>
      <w:r w:rsidRPr="005F5245">
        <w:rPr>
          <w:spacing w:val="-11"/>
          <w:lang w:val="es-ES_tradnl"/>
        </w:rPr>
        <w:t xml:space="preserve"> </w:t>
      </w:r>
      <w:r w:rsidRPr="005F5245">
        <w:rPr>
          <w:lang w:val="es-ES_tradnl"/>
        </w:rPr>
        <w:t>los</w:t>
      </w:r>
      <w:r w:rsidRPr="005F5245">
        <w:rPr>
          <w:spacing w:val="-58"/>
          <w:lang w:val="es-ES_tradnl"/>
        </w:rPr>
        <w:t xml:space="preserve"> </w:t>
      </w:r>
      <w:r w:rsidRPr="005F5245">
        <w:rPr>
          <w:lang w:val="es-ES_tradnl"/>
        </w:rPr>
        <w:t>residuos</w:t>
      </w:r>
      <w:r w:rsidRPr="005F5245">
        <w:rPr>
          <w:spacing w:val="-4"/>
          <w:lang w:val="es-ES_tradnl"/>
        </w:rPr>
        <w:t xml:space="preserve"> </w:t>
      </w:r>
      <w:r w:rsidRPr="005F5245">
        <w:rPr>
          <w:lang w:val="es-ES_tradnl"/>
        </w:rPr>
        <w:t>agroindustriales</w:t>
      </w:r>
      <w:r w:rsidRPr="005F5245">
        <w:rPr>
          <w:spacing w:val="-4"/>
          <w:lang w:val="es-ES_tradnl"/>
        </w:rPr>
        <w:t xml:space="preserve"> </w:t>
      </w:r>
      <w:r w:rsidRPr="005F5245">
        <w:rPr>
          <w:lang w:val="es-ES_tradnl"/>
        </w:rPr>
        <w:t>que,</w:t>
      </w:r>
      <w:r w:rsidRPr="005F5245">
        <w:rPr>
          <w:spacing w:val="-4"/>
          <w:lang w:val="es-ES_tradnl"/>
        </w:rPr>
        <w:t xml:space="preserve"> </w:t>
      </w:r>
      <w:r w:rsidRPr="005F5245">
        <w:rPr>
          <w:lang w:val="es-ES_tradnl"/>
        </w:rPr>
        <w:t>de</w:t>
      </w:r>
      <w:r w:rsidRPr="005F5245">
        <w:rPr>
          <w:spacing w:val="-4"/>
          <w:lang w:val="es-ES_tradnl"/>
        </w:rPr>
        <w:t xml:space="preserve"> </w:t>
      </w:r>
      <w:r w:rsidRPr="005F5245">
        <w:rPr>
          <w:lang w:val="es-ES_tradnl"/>
        </w:rPr>
        <w:t>acuerdo</w:t>
      </w:r>
      <w:r w:rsidRPr="005F5245">
        <w:rPr>
          <w:spacing w:val="-4"/>
          <w:lang w:val="es-ES_tradnl"/>
        </w:rPr>
        <w:t xml:space="preserve"> </w:t>
      </w:r>
      <w:r w:rsidRPr="005F5245">
        <w:rPr>
          <w:lang w:val="es-ES_tradnl"/>
        </w:rPr>
        <w:t>con</w:t>
      </w:r>
      <w:r w:rsidRPr="005F5245">
        <w:rPr>
          <w:spacing w:val="-4"/>
          <w:lang w:val="es-ES_tradnl"/>
        </w:rPr>
        <w:t xml:space="preserve"> </w:t>
      </w:r>
      <w:r w:rsidRPr="005F5245">
        <w:rPr>
          <w:lang w:val="es-ES_tradnl"/>
        </w:rPr>
        <w:t>Peñaranda</w:t>
      </w:r>
      <w:r w:rsidRPr="005F5245">
        <w:rPr>
          <w:spacing w:val="-4"/>
          <w:lang w:val="es-ES_tradnl"/>
        </w:rPr>
        <w:t xml:space="preserve"> </w:t>
      </w:r>
      <w:r w:rsidRPr="005F5245">
        <w:rPr>
          <w:lang w:val="es-ES_tradnl"/>
        </w:rPr>
        <w:t>González</w:t>
      </w:r>
      <w:r w:rsidRPr="005F5245">
        <w:rPr>
          <w:spacing w:val="-4"/>
          <w:lang w:val="es-ES_tradnl"/>
        </w:rPr>
        <w:t xml:space="preserve"> </w:t>
      </w:r>
      <w:r w:rsidRPr="005F5245">
        <w:rPr>
          <w:lang w:val="es-ES_tradnl"/>
        </w:rPr>
        <w:t>y</w:t>
      </w:r>
      <w:r w:rsidRPr="005F5245">
        <w:rPr>
          <w:spacing w:val="-4"/>
          <w:lang w:val="es-ES_tradnl"/>
        </w:rPr>
        <w:t xml:space="preserve"> </w:t>
      </w:r>
      <w:r w:rsidRPr="005F5245">
        <w:rPr>
          <w:lang w:val="es-ES_tradnl"/>
        </w:rPr>
        <w:t>colaboradores</w:t>
      </w:r>
      <w:r w:rsidRPr="005F5245">
        <w:rPr>
          <w:spacing w:val="-3"/>
          <w:lang w:val="es-ES_tradnl"/>
        </w:rPr>
        <w:t xml:space="preserve"> </w:t>
      </w:r>
      <w:r w:rsidRPr="005F5245">
        <w:rPr>
          <w:lang w:val="es-ES_tradnl"/>
        </w:rPr>
        <w:t>(2017),</w:t>
      </w:r>
      <w:r w:rsidRPr="005F5245">
        <w:rPr>
          <w:spacing w:val="-4"/>
          <w:lang w:val="es-ES_tradnl"/>
        </w:rPr>
        <w:t xml:space="preserve"> </w:t>
      </w:r>
      <w:r w:rsidRPr="005F5245">
        <w:rPr>
          <w:lang w:val="es-ES_tradnl"/>
        </w:rPr>
        <w:t>no</w:t>
      </w:r>
      <w:r w:rsidRPr="005F5245">
        <w:rPr>
          <w:spacing w:val="-58"/>
          <w:lang w:val="es-ES_tradnl"/>
        </w:rPr>
        <w:t xml:space="preserve"> </w:t>
      </w:r>
      <w:r w:rsidRPr="005F5245">
        <w:rPr>
          <w:lang w:val="es-ES_tradnl"/>
        </w:rPr>
        <w:t>ha logrado superar el 17% de eficiencia. Actualmente existen diversas estrategias para el</w:t>
      </w:r>
      <w:r w:rsidRPr="005F5245">
        <w:rPr>
          <w:spacing w:val="1"/>
          <w:lang w:val="es-ES_tradnl"/>
        </w:rPr>
        <w:t xml:space="preserve"> </w:t>
      </w:r>
      <w:r w:rsidRPr="005F5245">
        <w:rPr>
          <w:lang w:val="es-ES_tradnl"/>
        </w:rPr>
        <w:t>aprovechamiento de residuos, como por ejemplo procesos de gasificación para la producción</w:t>
      </w:r>
      <w:r w:rsidRPr="005F5245">
        <w:rPr>
          <w:spacing w:val="1"/>
          <w:lang w:val="es-ES_tradnl"/>
        </w:rPr>
        <w:t xml:space="preserve"> </w:t>
      </w:r>
      <w:r w:rsidRPr="005F5245">
        <w:rPr>
          <w:lang w:val="es-ES_tradnl"/>
        </w:rPr>
        <w:t>de</w:t>
      </w:r>
      <w:r w:rsidRPr="005F5245">
        <w:rPr>
          <w:spacing w:val="1"/>
          <w:lang w:val="es-ES_tradnl"/>
        </w:rPr>
        <w:t xml:space="preserve"> </w:t>
      </w:r>
      <w:proofErr w:type="spellStart"/>
      <w:r w:rsidRPr="005F5245">
        <w:rPr>
          <w:lang w:val="es-ES_tradnl"/>
        </w:rPr>
        <w:t>syngas</w:t>
      </w:r>
      <w:proofErr w:type="spellEnd"/>
      <w:r w:rsidRPr="005F5245">
        <w:rPr>
          <w:spacing w:val="1"/>
          <w:lang w:val="es-ES_tradnl"/>
        </w:rPr>
        <w:t xml:space="preserve"> </w:t>
      </w:r>
      <w:r w:rsidRPr="005F5245">
        <w:rPr>
          <w:lang w:val="es-ES_tradnl"/>
        </w:rPr>
        <w:t>(</w:t>
      </w:r>
      <w:proofErr w:type="spellStart"/>
      <w:r w:rsidRPr="005F5245">
        <w:rPr>
          <w:lang w:val="es-ES_tradnl"/>
        </w:rPr>
        <w:t>Ren</w:t>
      </w:r>
      <w:proofErr w:type="spellEnd"/>
      <w:r w:rsidRPr="005F5245">
        <w:rPr>
          <w:spacing w:val="1"/>
          <w:lang w:val="es-ES_tradnl"/>
        </w:rPr>
        <w:t xml:space="preserve"> </w:t>
      </w:r>
      <w:r w:rsidRPr="005F5245">
        <w:rPr>
          <w:lang w:val="es-ES_tradnl"/>
        </w:rPr>
        <w:t>et</w:t>
      </w:r>
      <w:r w:rsidRPr="005F5245">
        <w:rPr>
          <w:spacing w:val="1"/>
          <w:lang w:val="es-ES_tradnl"/>
        </w:rPr>
        <w:t xml:space="preserve"> </w:t>
      </w:r>
      <w:r w:rsidRPr="005F5245">
        <w:rPr>
          <w:lang w:val="es-ES_tradnl"/>
        </w:rPr>
        <w:t>al.,</w:t>
      </w:r>
      <w:r w:rsidRPr="005F5245">
        <w:rPr>
          <w:spacing w:val="1"/>
          <w:lang w:val="es-ES_tradnl"/>
        </w:rPr>
        <w:t xml:space="preserve"> </w:t>
      </w:r>
      <w:r w:rsidRPr="005F5245">
        <w:rPr>
          <w:lang w:val="es-ES_tradnl"/>
        </w:rPr>
        <w:t>2019);</w:t>
      </w:r>
      <w:r w:rsidRPr="005F5245">
        <w:rPr>
          <w:spacing w:val="1"/>
          <w:lang w:val="es-ES_tradnl"/>
        </w:rPr>
        <w:t xml:space="preserve"> </w:t>
      </w:r>
      <w:r w:rsidRPr="005F5245">
        <w:rPr>
          <w:lang w:val="es-ES_tradnl"/>
        </w:rPr>
        <w:t>procesos</w:t>
      </w:r>
      <w:r w:rsidRPr="005F5245">
        <w:rPr>
          <w:spacing w:val="1"/>
          <w:lang w:val="es-ES_tradnl"/>
        </w:rPr>
        <w:t xml:space="preserve"> </w:t>
      </w:r>
      <w:r w:rsidRPr="005F5245">
        <w:rPr>
          <w:lang w:val="es-ES_tradnl"/>
        </w:rPr>
        <w:t>de</w:t>
      </w:r>
      <w:r w:rsidRPr="005F5245">
        <w:rPr>
          <w:spacing w:val="1"/>
          <w:lang w:val="es-ES_tradnl"/>
        </w:rPr>
        <w:t xml:space="preserve"> </w:t>
      </w:r>
      <w:r w:rsidRPr="005F5245">
        <w:rPr>
          <w:lang w:val="es-ES_tradnl"/>
        </w:rPr>
        <w:t>digestión</w:t>
      </w:r>
      <w:r w:rsidRPr="005F5245">
        <w:rPr>
          <w:spacing w:val="1"/>
          <w:lang w:val="es-ES_tradnl"/>
        </w:rPr>
        <w:t xml:space="preserve"> </w:t>
      </w:r>
      <w:r w:rsidRPr="005F5245">
        <w:rPr>
          <w:lang w:val="es-ES_tradnl"/>
        </w:rPr>
        <w:t>anaerobia</w:t>
      </w:r>
      <w:r w:rsidRPr="005F5245">
        <w:rPr>
          <w:spacing w:val="1"/>
          <w:lang w:val="es-ES_tradnl"/>
        </w:rPr>
        <w:t xml:space="preserve"> </w:t>
      </w:r>
      <w:r w:rsidRPr="005F5245">
        <w:rPr>
          <w:lang w:val="es-ES_tradnl"/>
        </w:rPr>
        <w:t>(Ahmed</w:t>
      </w:r>
      <w:r w:rsidRPr="005F5245">
        <w:rPr>
          <w:spacing w:val="1"/>
          <w:lang w:val="es-ES_tradnl"/>
        </w:rPr>
        <w:t xml:space="preserve"> </w:t>
      </w:r>
      <w:r w:rsidRPr="005F5245">
        <w:rPr>
          <w:lang w:val="es-ES_tradnl"/>
        </w:rPr>
        <w:t>et</w:t>
      </w:r>
      <w:r w:rsidRPr="005F5245">
        <w:rPr>
          <w:spacing w:val="1"/>
          <w:lang w:val="es-ES_tradnl"/>
        </w:rPr>
        <w:t xml:space="preserve"> </w:t>
      </w:r>
      <w:r w:rsidRPr="005F5245">
        <w:rPr>
          <w:lang w:val="es-ES_tradnl"/>
        </w:rPr>
        <w:t>al.,</w:t>
      </w:r>
      <w:r w:rsidRPr="005F5245">
        <w:rPr>
          <w:spacing w:val="1"/>
          <w:lang w:val="es-ES_tradnl"/>
        </w:rPr>
        <w:t xml:space="preserve"> </w:t>
      </w:r>
      <w:r w:rsidRPr="005F5245">
        <w:rPr>
          <w:lang w:val="es-ES_tradnl"/>
        </w:rPr>
        <w:t>2019);</w:t>
      </w:r>
      <w:r w:rsidRPr="005F5245">
        <w:rPr>
          <w:spacing w:val="1"/>
          <w:lang w:val="es-ES_tradnl"/>
        </w:rPr>
        <w:t xml:space="preserve"> </w:t>
      </w:r>
      <w:r w:rsidRPr="005F5245">
        <w:rPr>
          <w:lang w:val="es-ES_tradnl"/>
        </w:rPr>
        <w:t xml:space="preserve">pretratamiento térmico de residuos para la producción de </w:t>
      </w:r>
      <w:proofErr w:type="spellStart"/>
      <w:r w:rsidRPr="005F5245">
        <w:rPr>
          <w:lang w:val="es-ES_tradnl"/>
        </w:rPr>
        <w:t>biohidrógeno</w:t>
      </w:r>
      <w:proofErr w:type="spellEnd"/>
      <w:r w:rsidRPr="005F5245">
        <w:rPr>
          <w:lang w:val="es-ES_tradnl"/>
        </w:rPr>
        <w:t xml:space="preserve"> (</w:t>
      </w:r>
      <w:proofErr w:type="spellStart"/>
      <w:r w:rsidRPr="005F5245">
        <w:rPr>
          <w:lang w:val="es-ES_tradnl"/>
        </w:rPr>
        <w:t>Eskicioglu</w:t>
      </w:r>
      <w:proofErr w:type="spellEnd"/>
      <w:r w:rsidRPr="005F5245">
        <w:rPr>
          <w:lang w:val="es-ES_tradnl"/>
        </w:rPr>
        <w:t xml:space="preserve"> et al.,</w:t>
      </w:r>
      <w:r w:rsidRPr="005F5245">
        <w:rPr>
          <w:spacing w:val="1"/>
          <w:lang w:val="es-ES_tradnl"/>
        </w:rPr>
        <w:t xml:space="preserve"> </w:t>
      </w:r>
      <w:r w:rsidRPr="005F5245">
        <w:rPr>
          <w:lang w:val="es-ES_tradnl"/>
        </w:rPr>
        <w:t>2017); así como diversos tipos de fermentación, tanto en estado sólido como fermentaciones</w:t>
      </w:r>
      <w:r w:rsidRPr="005F5245">
        <w:rPr>
          <w:spacing w:val="1"/>
          <w:lang w:val="es-ES_tradnl"/>
        </w:rPr>
        <w:t xml:space="preserve"> </w:t>
      </w:r>
      <w:r w:rsidRPr="005F5245">
        <w:rPr>
          <w:lang w:val="es-ES_tradnl"/>
        </w:rPr>
        <w:t>sumergidas para la producción de compuestos de alto valor agregado (Cerda et al., 2019;</w:t>
      </w:r>
      <w:r w:rsidRPr="005F5245">
        <w:rPr>
          <w:spacing w:val="1"/>
          <w:lang w:val="es-ES_tradnl"/>
        </w:rPr>
        <w:t xml:space="preserve"> </w:t>
      </w:r>
      <w:proofErr w:type="spellStart"/>
      <w:r w:rsidRPr="005F5245">
        <w:rPr>
          <w:lang w:val="es-ES_tradnl"/>
        </w:rPr>
        <w:t>Rahmati</w:t>
      </w:r>
      <w:proofErr w:type="spellEnd"/>
      <w:r w:rsidRPr="005F5245">
        <w:rPr>
          <w:spacing w:val="1"/>
          <w:lang w:val="es-ES_tradnl"/>
        </w:rPr>
        <w:t xml:space="preserve"> </w:t>
      </w:r>
      <w:r w:rsidRPr="005F5245">
        <w:rPr>
          <w:lang w:val="es-ES_tradnl"/>
        </w:rPr>
        <w:t>et</w:t>
      </w:r>
      <w:r w:rsidRPr="005F5245">
        <w:rPr>
          <w:spacing w:val="1"/>
          <w:lang w:val="es-ES_tradnl"/>
        </w:rPr>
        <w:t xml:space="preserve"> </w:t>
      </w:r>
      <w:r w:rsidRPr="005F5245">
        <w:rPr>
          <w:lang w:val="es-ES_tradnl"/>
        </w:rPr>
        <w:t>al.,</w:t>
      </w:r>
      <w:r w:rsidRPr="005F5245">
        <w:rPr>
          <w:spacing w:val="1"/>
          <w:lang w:val="es-ES_tradnl"/>
        </w:rPr>
        <w:t xml:space="preserve"> </w:t>
      </w:r>
      <w:r w:rsidRPr="005F5245">
        <w:rPr>
          <w:lang w:val="es-ES_tradnl"/>
        </w:rPr>
        <w:t>2020).</w:t>
      </w:r>
      <w:r w:rsidRPr="005F5245">
        <w:rPr>
          <w:spacing w:val="1"/>
          <w:lang w:val="es-ES_tradnl"/>
        </w:rPr>
        <w:t xml:space="preserve"> </w:t>
      </w:r>
      <w:r w:rsidRPr="005F5245">
        <w:rPr>
          <w:lang w:val="es-ES_tradnl"/>
        </w:rPr>
        <w:t>Dentro</w:t>
      </w:r>
      <w:r w:rsidRPr="005F5245">
        <w:rPr>
          <w:spacing w:val="1"/>
          <w:lang w:val="es-ES_tradnl"/>
        </w:rPr>
        <w:t xml:space="preserve"> </w:t>
      </w:r>
      <w:r w:rsidRPr="005F5245">
        <w:rPr>
          <w:lang w:val="es-ES_tradnl"/>
        </w:rPr>
        <w:t>de</w:t>
      </w:r>
      <w:r w:rsidRPr="005F5245">
        <w:rPr>
          <w:spacing w:val="1"/>
          <w:lang w:val="es-ES_tradnl"/>
        </w:rPr>
        <w:t xml:space="preserve"> </w:t>
      </w:r>
      <w:r w:rsidRPr="005F5245">
        <w:rPr>
          <w:lang w:val="es-ES_tradnl"/>
        </w:rPr>
        <w:t>los</w:t>
      </w:r>
      <w:r w:rsidRPr="005F5245">
        <w:rPr>
          <w:spacing w:val="1"/>
          <w:lang w:val="es-ES_tradnl"/>
        </w:rPr>
        <w:t xml:space="preserve"> </w:t>
      </w:r>
      <w:r w:rsidRPr="005F5245">
        <w:rPr>
          <w:lang w:val="es-ES_tradnl"/>
        </w:rPr>
        <w:t>métodos</w:t>
      </w:r>
      <w:r w:rsidRPr="005F5245">
        <w:rPr>
          <w:spacing w:val="1"/>
          <w:lang w:val="es-ES_tradnl"/>
        </w:rPr>
        <w:t xml:space="preserve"> </w:t>
      </w:r>
      <w:r w:rsidRPr="005F5245">
        <w:rPr>
          <w:lang w:val="es-ES_tradnl"/>
        </w:rPr>
        <w:t>anteriormente</w:t>
      </w:r>
      <w:r w:rsidRPr="005F5245">
        <w:rPr>
          <w:spacing w:val="1"/>
          <w:lang w:val="es-ES_tradnl"/>
        </w:rPr>
        <w:t xml:space="preserve"> </w:t>
      </w:r>
      <w:r w:rsidRPr="005F5245">
        <w:rPr>
          <w:lang w:val="es-ES_tradnl"/>
        </w:rPr>
        <w:t>descritos</w:t>
      </w:r>
      <w:r w:rsidRPr="005F5245">
        <w:rPr>
          <w:spacing w:val="1"/>
          <w:lang w:val="es-ES_tradnl"/>
        </w:rPr>
        <w:t xml:space="preserve"> </w:t>
      </w:r>
      <w:r w:rsidRPr="005F5245">
        <w:rPr>
          <w:lang w:val="es-ES_tradnl"/>
        </w:rPr>
        <w:t>destacan</w:t>
      </w:r>
      <w:r w:rsidRPr="005F5245">
        <w:rPr>
          <w:spacing w:val="1"/>
          <w:lang w:val="es-ES_tradnl"/>
        </w:rPr>
        <w:t xml:space="preserve"> </w:t>
      </w:r>
      <w:r w:rsidRPr="005F5245">
        <w:rPr>
          <w:lang w:val="es-ES_tradnl"/>
        </w:rPr>
        <w:t>las</w:t>
      </w:r>
      <w:r w:rsidRPr="005F5245">
        <w:rPr>
          <w:spacing w:val="1"/>
          <w:lang w:val="es-ES_tradnl"/>
        </w:rPr>
        <w:t xml:space="preserve"> </w:t>
      </w:r>
      <w:r w:rsidRPr="005F5245">
        <w:rPr>
          <w:lang w:val="es-ES_tradnl"/>
        </w:rPr>
        <w:t>fermentaciones sumergidas para la conversión de biomasa vegetal. Dichas fermentaciones</w:t>
      </w:r>
      <w:r w:rsidRPr="005F5245">
        <w:rPr>
          <w:spacing w:val="1"/>
          <w:lang w:val="es-ES_tradnl"/>
        </w:rPr>
        <w:t xml:space="preserve"> </w:t>
      </w:r>
      <w:r w:rsidRPr="005F5245">
        <w:rPr>
          <w:lang w:val="es-ES_tradnl"/>
        </w:rPr>
        <w:t>pueden ser llevadas a cabo por cultivos puros de organismos relativamente sencillos como</w:t>
      </w:r>
      <w:r w:rsidRPr="005F5245">
        <w:rPr>
          <w:spacing w:val="1"/>
          <w:lang w:val="es-ES_tradnl"/>
        </w:rPr>
        <w:t xml:space="preserve"> </w:t>
      </w:r>
      <w:r w:rsidRPr="005F5245">
        <w:rPr>
          <w:lang w:val="es-ES_tradnl"/>
        </w:rPr>
        <w:t xml:space="preserve">bacterias (Ju et al., 2020; </w:t>
      </w:r>
      <w:proofErr w:type="spellStart"/>
      <w:r w:rsidRPr="005F5245">
        <w:rPr>
          <w:lang w:val="es-ES_tradnl"/>
        </w:rPr>
        <w:t>Sadhukhan</w:t>
      </w:r>
      <w:proofErr w:type="spellEnd"/>
      <w:r w:rsidRPr="005F5245">
        <w:rPr>
          <w:lang w:val="es-ES_tradnl"/>
        </w:rPr>
        <w:t xml:space="preserve"> et al., 2016) o por organismos más complejos como</w:t>
      </w:r>
      <w:r w:rsidRPr="005F5245">
        <w:rPr>
          <w:spacing w:val="1"/>
          <w:lang w:val="es-ES_tradnl"/>
        </w:rPr>
        <w:t xml:space="preserve"> </w:t>
      </w:r>
      <w:r w:rsidRPr="005F5245">
        <w:rPr>
          <w:lang w:val="es-ES_tradnl"/>
        </w:rPr>
        <w:t>levaduras (</w:t>
      </w:r>
      <w:proofErr w:type="spellStart"/>
      <w:r w:rsidRPr="005F5245">
        <w:rPr>
          <w:lang w:val="es-ES_tradnl"/>
        </w:rPr>
        <w:t>Diethard</w:t>
      </w:r>
      <w:proofErr w:type="spellEnd"/>
      <w:r w:rsidRPr="005F5245">
        <w:rPr>
          <w:lang w:val="es-ES_tradnl"/>
        </w:rPr>
        <w:t xml:space="preserve"> et al., 2016; Li et al., 2007), además del uso de otras plataformas en las</w:t>
      </w:r>
      <w:r w:rsidRPr="005F5245">
        <w:rPr>
          <w:spacing w:val="1"/>
          <w:lang w:val="es-ES_tradnl"/>
        </w:rPr>
        <w:t xml:space="preserve"> </w:t>
      </w:r>
      <w:r w:rsidRPr="005F5245">
        <w:rPr>
          <w:lang w:val="es-ES_tradnl"/>
        </w:rPr>
        <w:t>que</w:t>
      </w:r>
      <w:r w:rsidRPr="005F5245">
        <w:rPr>
          <w:spacing w:val="-7"/>
          <w:lang w:val="es-ES_tradnl"/>
        </w:rPr>
        <w:t xml:space="preserve"> </w:t>
      </w:r>
      <w:r w:rsidRPr="005F5245">
        <w:rPr>
          <w:lang w:val="es-ES_tradnl"/>
        </w:rPr>
        <w:t>se</w:t>
      </w:r>
      <w:r w:rsidRPr="005F5245">
        <w:rPr>
          <w:spacing w:val="-6"/>
          <w:lang w:val="es-ES_tradnl"/>
        </w:rPr>
        <w:t xml:space="preserve"> </w:t>
      </w:r>
      <w:r w:rsidRPr="005F5245">
        <w:rPr>
          <w:lang w:val="es-ES_tradnl"/>
        </w:rPr>
        <w:t>emplea</w:t>
      </w:r>
      <w:r w:rsidRPr="005F5245">
        <w:rPr>
          <w:spacing w:val="-6"/>
          <w:lang w:val="es-ES_tradnl"/>
        </w:rPr>
        <w:t xml:space="preserve"> </w:t>
      </w:r>
      <w:r w:rsidRPr="005F5245">
        <w:rPr>
          <w:lang w:val="es-ES_tradnl"/>
        </w:rPr>
        <w:t>la</w:t>
      </w:r>
      <w:r w:rsidRPr="005F5245">
        <w:rPr>
          <w:spacing w:val="-6"/>
          <w:lang w:val="es-ES_tradnl"/>
        </w:rPr>
        <w:t xml:space="preserve"> </w:t>
      </w:r>
      <w:r w:rsidRPr="005F5245">
        <w:rPr>
          <w:lang w:val="es-ES_tradnl"/>
        </w:rPr>
        <w:t>búsqueda</w:t>
      </w:r>
      <w:r w:rsidRPr="005F5245">
        <w:rPr>
          <w:spacing w:val="-6"/>
          <w:lang w:val="es-ES_tradnl"/>
        </w:rPr>
        <w:t xml:space="preserve"> </w:t>
      </w:r>
      <w:r w:rsidRPr="005F5245">
        <w:rPr>
          <w:lang w:val="es-ES_tradnl"/>
        </w:rPr>
        <w:t>de</w:t>
      </w:r>
      <w:r w:rsidRPr="005F5245">
        <w:rPr>
          <w:spacing w:val="-7"/>
          <w:lang w:val="es-ES_tradnl"/>
        </w:rPr>
        <w:t xml:space="preserve"> </w:t>
      </w:r>
      <w:r w:rsidRPr="005F5245">
        <w:rPr>
          <w:lang w:val="es-ES_tradnl"/>
        </w:rPr>
        <w:t>un</w:t>
      </w:r>
      <w:r w:rsidRPr="005F5245">
        <w:rPr>
          <w:spacing w:val="-6"/>
          <w:lang w:val="es-ES_tradnl"/>
        </w:rPr>
        <w:t xml:space="preserve"> </w:t>
      </w:r>
      <w:r w:rsidRPr="005F5245">
        <w:rPr>
          <w:lang w:val="es-ES_tradnl"/>
        </w:rPr>
        <w:t>organismo</w:t>
      </w:r>
      <w:r w:rsidRPr="005F5245">
        <w:rPr>
          <w:spacing w:val="-6"/>
          <w:lang w:val="es-ES_tradnl"/>
        </w:rPr>
        <w:t xml:space="preserve"> </w:t>
      </w:r>
      <w:r w:rsidRPr="005F5245">
        <w:rPr>
          <w:lang w:val="es-ES_tradnl"/>
        </w:rPr>
        <w:t>que</w:t>
      </w:r>
      <w:r w:rsidRPr="005F5245">
        <w:rPr>
          <w:spacing w:val="-7"/>
          <w:lang w:val="es-ES_tradnl"/>
        </w:rPr>
        <w:t xml:space="preserve"> </w:t>
      </w:r>
      <w:r w:rsidRPr="005F5245">
        <w:rPr>
          <w:lang w:val="es-ES_tradnl"/>
        </w:rPr>
        <w:t>presenta</w:t>
      </w:r>
      <w:r w:rsidRPr="005F5245">
        <w:rPr>
          <w:spacing w:val="-6"/>
          <w:lang w:val="es-ES_tradnl"/>
        </w:rPr>
        <w:t xml:space="preserve"> </w:t>
      </w:r>
      <w:r w:rsidRPr="005F5245">
        <w:rPr>
          <w:lang w:val="es-ES_tradnl"/>
        </w:rPr>
        <w:t>la</w:t>
      </w:r>
      <w:r w:rsidRPr="005F5245">
        <w:rPr>
          <w:spacing w:val="-6"/>
          <w:lang w:val="es-ES_tradnl"/>
        </w:rPr>
        <w:t xml:space="preserve"> </w:t>
      </w:r>
      <w:r w:rsidRPr="005F5245">
        <w:rPr>
          <w:lang w:val="es-ES_tradnl"/>
        </w:rPr>
        <w:t>actividad</w:t>
      </w:r>
      <w:r w:rsidRPr="005F5245">
        <w:rPr>
          <w:spacing w:val="-6"/>
          <w:lang w:val="es-ES_tradnl"/>
        </w:rPr>
        <w:t xml:space="preserve"> </w:t>
      </w:r>
      <w:r w:rsidRPr="005F5245">
        <w:rPr>
          <w:lang w:val="es-ES_tradnl"/>
        </w:rPr>
        <w:t>deseada,</w:t>
      </w:r>
      <w:r w:rsidRPr="005F5245">
        <w:rPr>
          <w:spacing w:val="-6"/>
          <w:lang w:val="es-ES_tradnl"/>
        </w:rPr>
        <w:t xml:space="preserve"> </w:t>
      </w:r>
      <w:r w:rsidRPr="005F5245">
        <w:rPr>
          <w:lang w:val="es-ES_tradnl"/>
        </w:rPr>
        <w:t>la</w:t>
      </w:r>
      <w:r w:rsidRPr="005F5245">
        <w:rPr>
          <w:spacing w:val="-7"/>
          <w:lang w:val="es-ES_tradnl"/>
        </w:rPr>
        <w:t xml:space="preserve"> </w:t>
      </w:r>
      <w:r w:rsidRPr="005F5245">
        <w:rPr>
          <w:lang w:val="es-ES_tradnl"/>
        </w:rPr>
        <w:t>optimización</w:t>
      </w:r>
      <w:r w:rsidRPr="005F5245">
        <w:rPr>
          <w:spacing w:val="-57"/>
          <w:lang w:val="es-ES_tradnl"/>
        </w:rPr>
        <w:t xml:space="preserve"> </w:t>
      </w:r>
      <w:r w:rsidRPr="005F5245">
        <w:rPr>
          <w:lang w:val="es-ES_tradnl"/>
        </w:rPr>
        <w:t>de</w:t>
      </w:r>
      <w:r w:rsidRPr="005F5245">
        <w:rPr>
          <w:spacing w:val="-8"/>
          <w:lang w:val="es-ES_tradnl"/>
        </w:rPr>
        <w:t xml:space="preserve"> </w:t>
      </w:r>
      <w:r w:rsidRPr="005F5245">
        <w:rPr>
          <w:lang w:val="es-ES_tradnl"/>
        </w:rPr>
        <w:t>su</w:t>
      </w:r>
      <w:r w:rsidRPr="005F5245">
        <w:rPr>
          <w:spacing w:val="-7"/>
          <w:lang w:val="es-ES_tradnl"/>
        </w:rPr>
        <w:t xml:space="preserve"> </w:t>
      </w:r>
      <w:r w:rsidRPr="005F5245">
        <w:rPr>
          <w:lang w:val="es-ES_tradnl"/>
        </w:rPr>
        <w:t>producción</w:t>
      </w:r>
      <w:r w:rsidRPr="005F5245">
        <w:rPr>
          <w:spacing w:val="-7"/>
          <w:lang w:val="es-ES_tradnl"/>
        </w:rPr>
        <w:t xml:space="preserve"> </w:t>
      </w:r>
      <w:r w:rsidRPr="005F5245">
        <w:rPr>
          <w:lang w:val="es-ES_tradnl"/>
        </w:rPr>
        <w:t>y</w:t>
      </w:r>
      <w:r w:rsidRPr="005F5245">
        <w:rPr>
          <w:spacing w:val="-7"/>
          <w:lang w:val="es-ES_tradnl"/>
        </w:rPr>
        <w:t xml:space="preserve"> </w:t>
      </w:r>
      <w:r w:rsidRPr="005F5245">
        <w:rPr>
          <w:lang w:val="es-ES_tradnl"/>
        </w:rPr>
        <w:t>la</w:t>
      </w:r>
      <w:r w:rsidRPr="005F5245">
        <w:rPr>
          <w:spacing w:val="-7"/>
          <w:lang w:val="es-ES_tradnl"/>
        </w:rPr>
        <w:t xml:space="preserve"> </w:t>
      </w:r>
      <w:r w:rsidRPr="005F5245">
        <w:rPr>
          <w:lang w:val="es-ES_tradnl"/>
        </w:rPr>
        <w:t>posterior</w:t>
      </w:r>
      <w:r w:rsidRPr="005F5245">
        <w:rPr>
          <w:spacing w:val="-7"/>
          <w:lang w:val="es-ES_tradnl"/>
        </w:rPr>
        <w:t xml:space="preserve"> </w:t>
      </w:r>
      <w:r w:rsidRPr="005F5245">
        <w:rPr>
          <w:lang w:val="es-ES_tradnl"/>
        </w:rPr>
        <w:t>recuperación</w:t>
      </w:r>
      <w:r w:rsidRPr="005F5245">
        <w:rPr>
          <w:spacing w:val="-8"/>
          <w:lang w:val="es-ES_tradnl"/>
        </w:rPr>
        <w:t xml:space="preserve"> </w:t>
      </w:r>
      <w:r w:rsidRPr="005F5245">
        <w:rPr>
          <w:lang w:val="es-ES_tradnl"/>
        </w:rPr>
        <w:t>de</w:t>
      </w:r>
      <w:r w:rsidRPr="005F5245">
        <w:rPr>
          <w:spacing w:val="-6"/>
          <w:lang w:val="es-ES_tradnl"/>
        </w:rPr>
        <w:t xml:space="preserve"> </w:t>
      </w:r>
      <w:r w:rsidRPr="005F5245">
        <w:rPr>
          <w:lang w:val="es-ES_tradnl"/>
        </w:rPr>
        <w:t>la</w:t>
      </w:r>
      <w:r w:rsidRPr="005F5245">
        <w:rPr>
          <w:spacing w:val="-7"/>
          <w:lang w:val="es-ES_tradnl"/>
        </w:rPr>
        <w:t xml:space="preserve"> </w:t>
      </w:r>
      <w:r w:rsidRPr="005F5245">
        <w:rPr>
          <w:lang w:val="es-ES_tradnl"/>
        </w:rPr>
        <w:t>enzima,</w:t>
      </w:r>
      <w:r w:rsidRPr="005F5245">
        <w:rPr>
          <w:spacing w:val="-7"/>
          <w:lang w:val="es-ES_tradnl"/>
        </w:rPr>
        <w:t xml:space="preserve"> </w:t>
      </w:r>
      <w:r w:rsidRPr="005F5245">
        <w:rPr>
          <w:lang w:val="es-ES_tradnl"/>
        </w:rPr>
        <w:t>esto</w:t>
      </w:r>
      <w:r w:rsidRPr="005F5245">
        <w:rPr>
          <w:spacing w:val="-8"/>
          <w:lang w:val="es-ES_tradnl"/>
        </w:rPr>
        <w:t xml:space="preserve"> </w:t>
      </w:r>
      <w:r w:rsidRPr="005F5245">
        <w:rPr>
          <w:lang w:val="es-ES_tradnl"/>
        </w:rPr>
        <w:t>se</w:t>
      </w:r>
      <w:r w:rsidRPr="005F5245">
        <w:rPr>
          <w:spacing w:val="-7"/>
          <w:lang w:val="es-ES_tradnl"/>
        </w:rPr>
        <w:t xml:space="preserve"> </w:t>
      </w:r>
      <w:r w:rsidRPr="005F5245">
        <w:rPr>
          <w:lang w:val="es-ES_tradnl"/>
        </w:rPr>
        <w:t>logra</w:t>
      </w:r>
      <w:r w:rsidRPr="005F5245">
        <w:rPr>
          <w:spacing w:val="-7"/>
          <w:lang w:val="es-ES_tradnl"/>
        </w:rPr>
        <w:t xml:space="preserve"> </w:t>
      </w:r>
      <w:r w:rsidRPr="005F5245">
        <w:rPr>
          <w:lang w:val="es-ES_tradnl"/>
        </w:rPr>
        <w:t>comúnmente</w:t>
      </w:r>
      <w:r w:rsidRPr="005F5245">
        <w:rPr>
          <w:spacing w:val="-8"/>
          <w:lang w:val="es-ES_tradnl"/>
        </w:rPr>
        <w:t xml:space="preserve"> </w:t>
      </w:r>
      <w:r w:rsidRPr="005F5245">
        <w:rPr>
          <w:lang w:val="es-ES_tradnl"/>
        </w:rPr>
        <w:t>clonando</w:t>
      </w:r>
      <w:r w:rsidRPr="005F5245">
        <w:rPr>
          <w:spacing w:val="-57"/>
          <w:lang w:val="es-ES_tradnl"/>
        </w:rPr>
        <w:t xml:space="preserve"> </w:t>
      </w:r>
      <w:r w:rsidRPr="005F5245">
        <w:rPr>
          <w:lang w:val="es-ES_tradnl"/>
        </w:rPr>
        <w:t>su gen en una plataforma celular de expresión apropiada (Alcalde et al., 2006; Green et al.,</w:t>
      </w:r>
      <w:r w:rsidRPr="005F5245">
        <w:rPr>
          <w:spacing w:val="1"/>
          <w:lang w:val="es-ES_tradnl"/>
        </w:rPr>
        <w:t xml:space="preserve"> </w:t>
      </w:r>
      <w:r w:rsidRPr="005F5245">
        <w:rPr>
          <w:lang w:val="es-ES_tradnl"/>
        </w:rPr>
        <w:t>2006;</w:t>
      </w:r>
      <w:r w:rsidRPr="005F5245">
        <w:rPr>
          <w:spacing w:val="-2"/>
          <w:lang w:val="es-ES_tradnl"/>
        </w:rPr>
        <w:t xml:space="preserve"> </w:t>
      </w:r>
      <w:r w:rsidRPr="005F5245">
        <w:rPr>
          <w:lang w:val="es-ES_tradnl"/>
        </w:rPr>
        <w:t>Tyson et al., 2005).</w:t>
      </w:r>
    </w:p>
    <w:p w14:paraId="1E173BB0" w14:textId="5092F8AF" w:rsidR="003876AC" w:rsidRPr="005F5245" w:rsidRDefault="000B09CE" w:rsidP="2D6E98B5">
      <w:pPr>
        <w:pStyle w:val="Textoindependiente"/>
        <w:spacing w:line="276" w:lineRule="auto"/>
        <w:ind w:left="131" w:right="105"/>
        <w:jc w:val="both"/>
        <w:rPr>
          <w:lang w:val="es-ES"/>
        </w:rPr>
      </w:pPr>
      <w:r w:rsidRPr="2D6E98B5">
        <w:rPr>
          <w:lang w:val="es-ES"/>
        </w:rPr>
        <w:t>En este punto es importante resaltar que las fermentaciones realizadas por cultivos puros de</w:t>
      </w:r>
      <w:r w:rsidRPr="2D6E98B5">
        <w:rPr>
          <w:spacing w:val="1"/>
          <w:lang w:val="es-ES"/>
        </w:rPr>
        <w:t xml:space="preserve"> </w:t>
      </w:r>
      <w:r w:rsidRPr="2D6E98B5">
        <w:rPr>
          <w:lang w:val="es-ES"/>
        </w:rPr>
        <w:t>microorganismos presentan limitaciones con respecto a los cultivos mixtos. Por ejemplo, los</w:t>
      </w:r>
      <w:r w:rsidRPr="2D6E98B5">
        <w:rPr>
          <w:spacing w:val="1"/>
          <w:lang w:val="es-ES"/>
        </w:rPr>
        <w:t xml:space="preserve"> </w:t>
      </w:r>
      <w:r w:rsidRPr="2D6E98B5">
        <w:rPr>
          <w:lang w:val="es-ES"/>
        </w:rPr>
        <w:t>cultivos mixtos presentan una mayor resistencia a cambios bruscos en el medio de cultivo o</w:t>
      </w:r>
      <w:r w:rsidRPr="2D6E98B5">
        <w:rPr>
          <w:spacing w:val="1"/>
          <w:lang w:val="es-ES"/>
        </w:rPr>
        <w:t xml:space="preserve"> </w:t>
      </w:r>
      <w:r w:rsidRPr="2D6E98B5">
        <w:rPr>
          <w:lang w:val="es-ES"/>
        </w:rPr>
        <w:t>contaminaciones</w:t>
      </w:r>
      <w:r w:rsidRPr="2D6E98B5">
        <w:rPr>
          <w:spacing w:val="1"/>
          <w:lang w:val="es-ES"/>
        </w:rPr>
        <w:t xml:space="preserve"> </w:t>
      </w:r>
      <w:r w:rsidRPr="2D6E98B5">
        <w:rPr>
          <w:lang w:val="es-ES"/>
        </w:rPr>
        <w:t>con</w:t>
      </w:r>
      <w:r w:rsidRPr="2D6E98B5">
        <w:rPr>
          <w:spacing w:val="1"/>
          <w:lang w:val="es-ES"/>
        </w:rPr>
        <w:t xml:space="preserve"> </w:t>
      </w:r>
      <w:r w:rsidRPr="2D6E98B5">
        <w:rPr>
          <w:lang w:val="es-ES"/>
        </w:rPr>
        <w:t>otros</w:t>
      </w:r>
      <w:r w:rsidRPr="2D6E98B5">
        <w:rPr>
          <w:spacing w:val="1"/>
          <w:lang w:val="es-ES"/>
        </w:rPr>
        <w:t xml:space="preserve"> </w:t>
      </w:r>
      <w:r w:rsidRPr="2D6E98B5">
        <w:rPr>
          <w:lang w:val="es-ES"/>
        </w:rPr>
        <w:t>microorganismos</w:t>
      </w:r>
      <w:r w:rsidRPr="2D6E98B5">
        <w:rPr>
          <w:spacing w:val="1"/>
          <w:lang w:val="es-ES"/>
        </w:rPr>
        <w:t xml:space="preserve"> </w:t>
      </w:r>
      <w:r w:rsidRPr="2D6E98B5">
        <w:rPr>
          <w:lang w:val="es-ES"/>
        </w:rPr>
        <w:t>del</w:t>
      </w:r>
      <w:r w:rsidRPr="2D6E98B5">
        <w:rPr>
          <w:spacing w:val="1"/>
          <w:lang w:val="es-ES"/>
        </w:rPr>
        <w:t xml:space="preserve"> </w:t>
      </w:r>
      <w:r w:rsidRPr="2D6E98B5">
        <w:rPr>
          <w:lang w:val="es-ES"/>
        </w:rPr>
        <w:t>ambiente</w:t>
      </w:r>
      <w:r w:rsidRPr="2D6E98B5">
        <w:rPr>
          <w:spacing w:val="1"/>
          <w:lang w:val="es-ES"/>
        </w:rPr>
        <w:t xml:space="preserve"> </w:t>
      </w:r>
      <w:r w:rsidRPr="2D6E98B5">
        <w:rPr>
          <w:lang w:val="es-ES"/>
        </w:rPr>
        <w:t>que</w:t>
      </w:r>
      <w:r w:rsidRPr="2D6E98B5">
        <w:rPr>
          <w:spacing w:val="1"/>
          <w:lang w:val="es-ES"/>
        </w:rPr>
        <w:t xml:space="preserve"> </w:t>
      </w:r>
      <w:r w:rsidRPr="2D6E98B5">
        <w:rPr>
          <w:lang w:val="es-ES"/>
        </w:rPr>
        <w:t>afecten</w:t>
      </w:r>
      <w:r w:rsidRPr="2D6E98B5">
        <w:rPr>
          <w:spacing w:val="1"/>
          <w:lang w:val="es-ES"/>
        </w:rPr>
        <w:t xml:space="preserve"> </w:t>
      </w:r>
      <w:r w:rsidRPr="2D6E98B5">
        <w:rPr>
          <w:lang w:val="es-ES"/>
        </w:rPr>
        <w:t>negativamente</w:t>
      </w:r>
      <w:r w:rsidRPr="2D6E98B5">
        <w:rPr>
          <w:spacing w:val="1"/>
          <w:lang w:val="es-ES"/>
        </w:rPr>
        <w:t xml:space="preserve"> </w:t>
      </w:r>
      <w:r w:rsidRPr="2D6E98B5">
        <w:rPr>
          <w:lang w:val="es-ES"/>
        </w:rPr>
        <w:t>su</w:t>
      </w:r>
      <w:r w:rsidRPr="2D6E98B5">
        <w:rPr>
          <w:spacing w:val="-57"/>
          <w:lang w:val="es-ES"/>
        </w:rPr>
        <w:t xml:space="preserve"> </w:t>
      </w:r>
      <w:r w:rsidRPr="2D6E98B5">
        <w:rPr>
          <w:lang w:val="es-ES"/>
        </w:rPr>
        <w:t xml:space="preserve">crecimiento (Pandey et al., 2020). </w:t>
      </w:r>
      <w:commentRangeStart w:id="0"/>
      <w:r w:rsidRPr="2D6E98B5">
        <w:rPr>
          <w:lang w:val="es-ES"/>
        </w:rPr>
        <w:t>Por lo cual, el uso de cultivos mixtos de comunidades</w:t>
      </w:r>
      <w:r w:rsidRPr="2D6E98B5">
        <w:rPr>
          <w:spacing w:val="1"/>
          <w:lang w:val="es-ES"/>
        </w:rPr>
        <w:t xml:space="preserve"> </w:t>
      </w:r>
      <w:r w:rsidRPr="2D6E98B5">
        <w:rPr>
          <w:lang w:val="es-ES"/>
        </w:rPr>
        <w:lastRenderedPageBreak/>
        <w:t>microbianas estables, capaces de degradar material vegetal complejo, ha sido ampliamente</w:t>
      </w:r>
      <w:r w:rsidRPr="2D6E98B5">
        <w:rPr>
          <w:spacing w:val="1"/>
          <w:lang w:val="es-ES"/>
        </w:rPr>
        <w:t xml:space="preserve"> </w:t>
      </w:r>
      <w:r w:rsidRPr="2D6E98B5">
        <w:rPr>
          <w:lang w:val="es-ES"/>
        </w:rPr>
        <w:t>investigado en una gran variedad de sustratos</w:t>
      </w:r>
      <w:commentRangeEnd w:id="0"/>
      <w:r>
        <w:commentReference w:id="0"/>
      </w:r>
      <w:r w:rsidRPr="2D6E98B5">
        <w:rPr>
          <w:lang w:val="es-ES"/>
        </w:rPr>
        <w:t>. El resultado de dichos estudios indica que es</w:t>
      </w:r>
      <w:r w:rsidRPr="2D6E98B5">
        <w:rPr>
          <w:spacing w:val="1"/>
          <w:lang w:val="es-ES"/>
        </w:rPr>
        <w:t xml:space="preserve"> </w:t>
      </w:r>
      <w:r w:rsidRPr="2D6E98B5">
        <w:rPr>
          <w:lang w:val="es-ES"/>
        </w:rPr>
        <w:t>posible obtener altos porcentajes en las transformaciones de los sustratos; por tal razón, es de</w:t>
      </w:r>
      <w:r w:rsidRPr="2D6E98B5">
        <w:rPr>
          <w:spacing w:val="1"/>
          <w:lang w:val="es-ES"/>
        </w:rPr>
        <w:t xml:space="preserve"> </w:t>
      </w:r>
      <w:r w:rsidRPr="2D6E98B5">
        <w:rPr>
          <w:lang w:val="es-ES"/>
        </w:rPr>
        <w:t>vital importancia la caracterización de esas comunidades microbianas o consorcios, debido al</w:t>
      </w:r>
      <w:r w:rsidRPr="2D6E98B5">
        <w:rPr>
          <w:spacing w:val="1"/>
          <w:lang w:val="es-ES"/>
        </w:rPr>
        <w:t xml:space="preserve"> </w:t>
      </w:r>
      <w:r w:rsidRPr="2D6E98B5">
        <w:rPr>
          <w:lang w:val="es-ES"/>
        </w:rPr>
        <w:t>gran potencial metabólico que presentan. Para investigar dicho potencial,</w:t>
      </w:r>
      <w:r w:rsidRPr="2D6E98B5">
        <w:rPr>
          <w:spacing w:val="1"/>
          <w:lang w:val="es-ES"/>
        </w:rPr>
        <w:t xml:space="preserve"> </w:t>
      </w:r>
      <w:r w:rsidRPr="2D6E98B5">
        <w:rPr>
          <w:lang w:val="es-ES"/>
        </w:rPr>
        <w:t>la comunidad</w:t>
      </w:r>
      <w:r w:rsidRPr="2D6E98B5">
        <w:rPr>
          <w:spacing w:val="1"/>
          <w:lang w:val="es-ES"/>
        </w:rPr>
        <w:t xml:space="preserve"> </w:t>
      </w:r>
      <w:r w:rsidRPr="2D6E98B5">
        <w:rPr>
          <w:lang w:val="es-ES"/>
        </w:rPr>
        <w:t>científica</w:t>
      </w:r>
      <w:r w:rsidRPr="2D6E98B5">
        <w:rPr>
          <w:spacing w:val="-6"/>
          <w:lang w:val="es-ES"/>
        </w:rPr>
        <w:t xml:space="preserve"> </w:t>
      </w:r>
      <w:r w:rsidRPr="2D6E98B5">
        <w:rPr>
          <w:lang w:val="es-ES"/>
        </w:rPr>
        <w:t>e</w:t>
      </w:r>
      <w:r w:rsidRPr="2D6E98B5">
        <w:rPr>
          <w:spacing w:val="-5"/>
          <w:lang w:val="es-ES"/>
        </w:rPr>
        <w:t xml:space="preserve"> </w:t>
      </w:r>
      <w:r w:rsidRPr="2D6E98B5">
        <w:rPr>
          <w:lang w:val="es-ES"/>
        </w:rPr>
        <w:t>industrial</w:t>
      </w:r>
      <w:r w:rsidRPr="2D6E98B5">
        <w:rPr>
          <w:spacing w:val="-5"/>
          <w:lang w:val="es-ES"/>
        </w:rPr>
        <w:t xml:space="preserve"> </w:t>
      </w:r>
      <w:r w:rsidRPr="2D6E98B5">
        <w:rPr>
          <w:lang w:val="es-ES"/>
        </w:rPr>
        <w:t>ha</w:t>
      </w:r>
      <w:r w:rsidRPr="2D6E98B5">
        <w:rPr>
          <w:spacing w:val="-5"/>
          <w:lang w:val="es-ES"/>
        </w:rPr>
        <w:t xml:space="preserve"> </w:t>
      </w:r>
      <w:r w:rsidRPr="2D6E98B5">
        <w:rPr>
          <w:lang w:val="es-ES"/>
        </w:rPr>
        <w:t>empleado</w:t>
      </w:r>
      <w:r w:rsidRPr="2D6E98B5">
        <w:rPr>
          <w:spacing w:val="-5"/>
          <w:lang w:val="es-ES"/>
        </w:rPr>
        <w:t xml:space="preserve"> </w:t>
      </w:r>
      <w:r w:rsidRPr="2D6E98B5">
        <w:rPr>
          <w:lang w:val="es-ES"/>
        </w:rPr>
        <w:t>una</w:t>
      </w:r>
      <w:r w:rsidRPr="2D6E98B5">
        <w:rPr>
          <w:spacing w:val="-5"/>
          <w:lang w:val="es-ES"/>
        </w:rPr>
        <w:t xml:space="preserve"> </w:t>
      </w:r>
      <w:r w:rsidRPr="2D6E98B5">
        <w:rPr>
          <w:lang w:val="es-ES"/>
        </w:rPr>
        <w:t>gran</w:t>
      </w:r>
      <w:r w:rsidRPr="2D6E98B5">
        <w:rPr>
          <w:spacing w:val="-5"/>
          <w:lang w:val="es-ES"/>
        </w:rPr>
        <w:t xml:space="preserve"> </w:t>
      </w:r>
      <w:r w:rsidRPr="2D6E98B5">
        <w:rPr>
          <w:lang w:val="es-ES"/>
        </w:rPr>
        <w:t>variedad</w:t>
      </w:r>
      <w:r w:rsidRPr="2D6E98B5">
        <w:rPr>
          <w:spacing w:val="-5"/>
          <w:lang w:val="es-ES"/>
        </w:rPr>
        <w:t xml:space="preserve"> </w:t>
      </w:r>
      <w:r w:rsidRPr="2D6E98B5">
        <w:rPr>
          <w:lang w:val="es-ES"/>
        </w:rPr>
        <w:t>de</w:t>
      </w:r>
      <w:r w:rsidRPr="2D6E98B5">
        <w:rPr>
          <w:spacing w:val="-5"/>
          <w:lang w:val="es-ES"/>
        </w:rPr>
        <w:t xml:space="preserve"> </w:t>
      </w:r>
      <w:r w:rsidRPr="2D6E98B5">
        <w:rPr>
          <w:lang w:val="es-ES"/>
        </w:rPr>
        <w:t>técnicas</w:t>
      </w:r>
      <w:r w:rsidRPr="2D6E98B5">
        <w:rPr>
          <w:spacing w:val="-5"/>
          <w:lang w:val="es-ES"/>
        </w:rPr>
        <w:t xml:space="preserve"> </w:t>
      </w:r>
      <w:r w:rsidRPr="2D6E98B5">
        <w:rPr>
          <w:lang w:val="es-ES"/>
        </w:rPr>
        <w:t>modernas</w:t>
      </w:r>
      <w:r w:rsidRPr="2D6E98B5">
        <w:rPr>
          <w:spacing w:val="-5"/>
          <w:lang w:val="es-ES"/>
        </w:rPr>
        <w:t xml:space="preserve"> </w:t>
      </w:r>
      <w:r w:rsidRPr="2D6E98B5">
        <w:rPr>
          <w:lang w:val="es-ES"/>
        </w:rPr>
        <w:t>como</w:t>
      </w:r>
      <w:r w:rsidRPr="2D6E98B5">
        <w:rPr>
          <w:spacing w:val="-5"/>
          <w:lang w:val="es-ES"/>
        </w:rPr>
        <w:t xml:space="preserve"> </w:t>
      </w:r>
      <w:r w:rsidRPr="2D6E98B5">
        <w:rPr>
          <w:lang w:val="es-ES"/>
        </w:rPr>
        <w:t>por</w:t>
      </w:r>
      <w:r w:rsidRPr="2D6E98B5">
        <w:rPr>
          <w:spacing w:val="-5"/>
          <w:lang w:val="es-ES"/>
        </w:rPr>
        <w:t xml:space="preserve"> </w:t>
      </w:r>
      <w:r w:rsidRPr="2D6E98B5">
        <w:rPr>
          <w:lang w:val="es-ES"/>
        </w:rPr>
        <w:t>ejemplo,</w:t>
      </w:r>
      <w:r w:rsidRPr="2D6E98B5">
        <w:rPr>
          <w:spacing w:val="-58"/>
          <w:lang w:val="es-ES"/>
        </w:rPr>
        <w:t xml:space="preserve"> </w:t>
      </w:r>
      <w:r w:rsidRPr="2D6E98B5">
        <w:rPr>
          <w:lang w:val="es-ES"/>
        </w:rPr>
        <w:t xml:space="preserve">el uso de análisis de </w:t>
      </w:r>
      <w:proofErr w:type="spellStart"/>
      <w:r w:rsidRPr="2D6E98B5">
        <w:rPr>
          <w:lang w:val="es-ES"/>
        </w:rPr>
        <w:t>metatranscriptómica</w:t>
      </w:r>
      <w:proofErr w:type="spellEnd"/>
      <w:r w:rsidRPr="2D6E98B5">
        <w:rPr>
          <w:lang w:val="es-ES"/>
        </w:rPr>
        <w:t xml:space="preserve"> con el fin de evaluar los perfiles de expresión de</w:t>
      </w:r>
      <w:r w:rsidRPr="2D6E98B5">
        <w:rPr>
          <w:spacing w:val="1"/>
          <w:lang w:val="es-ES"/>
        </w:rPr>
        <w:t xml:space="preserve"> </w:t>
      </w:r>
      <w:r w:rsidRPr="2D6E98B5">
        <w:rPr>
          <w:lang w:val="es-ES"/>
        </w:rPr>
        <w:t>enzimas relacionadas con la degradación de material vegetal, y así poder generar cocteles</w:t>
      </w:r>
      <w:r w:rsidRPr="2D6E98B5">
        <w:rPr>
          <w:spacing w:val="1"/>
          <w:lang w:val="es-ES"/>
        </w:rPr>
        <w:t xml:space="preserve"> </w:t>
      </w:r>
      <w:r w:rsidRPr="2D6E98B5">
        <w:rPr>
          <w:lang w:val="es-ES"/>
        </w:rPr>
        <w:t>enzimáticos que permitan la liberación de monómeros más sencillos (Simmons et al., 2014;</w:t>
      </w:r>
      <w:r w:rsidRPr="2D6E98B5">
        <w:rPr>
          <w:spacing w:val="1"/>
          <w:lang w:val="es-ES"/>
        </w:rPr>
        <w:t xml:space="preserve"> </w:t>
      </w:r>
      <w:proofErr w:type="spellStart"/>
      <w:r w:rsidRPr="2D6E98B5">
        <w:rPr>
          <w:lang w:val="es-ES"/>
        </w:rPr>
        <w:t>Lopes</w:t>
      </w:r>
      <w:proofErr w:type="spellEnd"/>
      <w:r w:rsidRPr="2D6E98B5">
        <w:rPr>
          <w:lang w:val="es-ES"/>
        </w:rPr>
        <w:t xml:space="preserve">, Ferreira </w:t>
      </w:r>
      <w:proofErr w:type="spellStart"/>
      <w:r w:rsidRPr="2D6E98B5">
        <w:rPr>
          <w:lang w:val="es-ES"/>
        </w:rPr>
        <w:t>Filho</w:t>
      </w:r>
      <w:proofErr w:type="spellEnd"/>
      <w:r w:rsidRPr="2D6E98B5">
        <w:rPr>
          <w:lang w:val="es-ES"/>
        </w:rPr>
        <w:t xml:space="preserve"> &amp; Moreira, 2018) o el uso de técnicas más conservadas y ampliamente</w:t>
      </w:r>
      <w:r w:rsidRPr="2D6E98B5">
        <w:rPr>
          <w:spacing w:val="1"/>
          <w:lang w:val="es-ES"/>
        </w:rPr>
        <w:t xml:space="preserve"> </w:t>
      </w:r>
      <w:r w:rsidRPr="2D6E98B5">
        <w:rPr>
          <w:lang w:val="es-ES"/>
        </w:rPr>
        <w:t>utilizadas</w:t>
      </w:r>
      <w:r w:rsidRPr="2D6E98B5">
        <w:rPr>
          <w:spacing w:val="-12"/>
          <w:lang w:val="es-ES"/>
        </w:rPr>
        <w:t xml:space="preserve"> </w:t>
      </w:r>
      <w:r w:rsidRPr="2D6E98B5">
        <w:rPr>
          <w:lang w:val="es-ES"/>
        </w:rPr>
        <w:t>como</w:t>
      </w:r>
      <w:r w:rsidRPr="2D6E98B5">
        <w:rPr>
          <w:spacing w:val="-12"/>
          <w:lang w:val="es-ES"/>
        </w:rPr>
        <w:t xml:space="preserve"> </w:t>
      </w:r>
      <w:r w:rsidRPr="2D6E98B5">
        <w:rPr>
          <w:lang w:val="es-ES"/>
        </w:rPr>
        <w:t>la</w:t>
      </w:r>
      <w:r w:rsidRPr="2D6E98B5">
        <w:rPr>
          <w:spacing w:val="-12"/>
          <w:lang w:val="es-ES"/>
        </w:rPr>
        <w:t xml:space="preserve"> </w:t>
      </w:r>
      <w:r w:rsidRPr="2D6E98B5">
        <w:rPr>
          <w:lang w:val="es-ES"/>
        </w:rPr>
        <w:t>anotación</w:t>
      </w:r>
      <w:r w:rsidRPr="2D6E98B5">
        <w:rPr>
          <w:spacing w:val="-12"/>
          <w:lang w:val="es-ES"/>
        </w:rPr>
        <w:t xml:space="preserve"> </w:t>
      </w:r>
      <w:r w:rsidRPr="2D6E98B5">
        <w:rPr>
          <w:lang w:val="es-ES"/>
        </w:rPr>
        <w:t>funcional</w:t>
      </w:r>
      <w:r w:rsidRPr="2D6E98B5">
        <w:rPr>
          <w:spacing w:val="-11"/>
          <w:lang w:val="es-ES"/>
        </w:rPr>
        <w:t xml:space="preserve"> </w:t>
      </w:r>
      <w:r w:rsidRPr="2D6E98B5">
        <w:rPr>
          <w:lang w:val="es-ES"/>
        </w:rPr>
        <w:t>de</w:t>
      </w:r>
      <w:r w:rsidRPr="2D6E98B5">
        <w:rPr>
          <w:spacing w:val="-12"/>
          <w:lang w:val="es-ES"/>
        </w:rPr>
        <w:t xml:space="preserve"> </w:t>
      </w:r>
      <w:r w:rsidRPr="2D6E98B5">
        <w:rPr>
          <w:lang w:val="es-ES"/>
        </w:rPr>
        <w:t>los</w:t>
      </w:r>
      <w:r w:rsidRPr="2D6E98B5">
        <w:rPr>
          <w:spacing w:val="-12"/>
          <w:lang w:val="es-ES"/>
        </w:rPr>
        <w:t xml:space="preserve"> </w:t>
      </w:r>
      <w:proofErr w:type="spellStart"/>
      <w:r w:rsidRPr="2D6E98B5">
        <w:rPr>
          <w:lang w:val="es-ES"/>
        </w:rPr>
        <w:t>metagenomas</w:t>
      </w:r>
      <w:proofErr w:type="spellEnd"/>
      <w:r w:rsidRPr="2D6E98B5">
        <w:rPr>
          <w:spacing w:val="-11"/>
          <w:lang w:val="es-ES"/>
        </w:rPr>
        <w:t xml:space="preserve"> </w:t>
      </w:r>
      <w:r w:rsidRPr="2D6E98B5">
        <w:rPr>
          <w:lang w:val="es-ES"/>
        </w:rPr>
        <w:t>de</w:t>
      </w:r>
      <w:r w:rsidRPr="2D6E98B5">
        <w:rPr>
          <w:spacing w:val="-12"/>
          <w:lang w:val="es-ES"/>
        </w:rPr>
        <w:t xml:space="preserve"> </w:t>
      </w:r>
      <w:r w:rsidRPr="2D6E98B5">
        <w:rPr>
          <w:lang w:val="es-ES"/>
        </w:rPr>
        <w:t>los</w:t>
      </w:r>
      <w:r w:rsidRPr="2D6E98B5">
        <w:rPr>
          <w:spacing w:val="-12"/>
          <w:lang w:val="es-ES"/>
        </w:rPr>
        <w:t xml:space="preserve"> </w:t>
      </w:r>
      <w:r w:rsidRPr="2D6E98B5">
        <w:rPr>
          <w:lang w:val="es-ES"/>
        </w:rPr>
        <w:t>consorcios</w:t>
      </w:r>
      <w:r w:rsidRPr="2D6E98B5">
        <w:rPr>
          <w:spacing w:val="-11"/>
          <w:lang w:val="es-ES"/>
        </w:rPr>
        <w:t xml:space="preserve"> </w:t>
      </w:r>
      <w:r w:rsidRPr="2D6E98B5">
        <w:rPr>
          <w:lang w:val="es-ES"/>
        </w:rPr>
        <w:t>microbianos</w:t>
      </w:r>
      <w:r w:rsidRPr="2D6E98B5">
        <w:rPr>
          <w:spacing w:val="-12"/>
          <w:lang w:val="es-ES"/>
        </w:rPr>
        <w:t xml:space="preserve"> </w:t>
      </w:r>
      <w:r w:rsidRPr="2D6E98B5">
        <w:rPr>
          <w:lang w:val="es-ES"/>
        </w:rPr>
        <w:t>(</w:t>
      </w:r>
      <w:proofErr w:type="spellStart"/>
      <w:r w:rsidRPr="2D6E98B5">
        <w:rPr>
          <w:lang w:val="es-ES"/>
        </w:rPr>
        <w:t>Jia</w:t>
      </w:r>
      <w:proofErr w:type="spellEnd"/>
      <w:r w:rsidRPr="2D6E98B5">
        <w:rPr>
          <w:lang w:val="es-ES"/>
        </w:rPr>
        <w:t>,</w:t>
      </w:r>
      <w:r w:rsidRPr="2D6E98B5">
        <w:rPr>
          <w:spacing w:val="-58"/>
          <w:lang w:val="es-ES"/>
        </w:rPr>
        <w:t xml:space="preserve"> </w:t>
      </w:r>
      <w:proofErr w:type="spellStart"/>
      <w:r w:rsidRPr="2D6E98B5">
        <w:rPr>
          <w:lang w:val="es-ES"/>
        </w:rPr>
        <w:t>Ng</w:t>
      </w:r>
      <w:proofErr w:type="spellEnd"/>
      <w:r w:rsidRPr="2D6E98B5">
        <w:rPr>
          <w:lang w:val="es-ES"/>
        </w:rPr>
        <w:t>,</w:t>
      </w:r>
      <w:r w:rsidRPr="2D6E98B5">
        <w:rPr>
          <w:spacing w:val="-1"/>
          <w:lang w:val="es-ES"/>
        </w:rPr>
        <w:t xml:space="preserve"> </w:t>
      </w:r>
      <w:r w:rsidRPr="2D6E98B5">
        <w:rPr>
          <w:lang w:val="es-ES"/>
        </w:rPr>
        <w:t xml:space="preserve">Lu, </w:t>
      </w:r>
      <w:proofErr w:type="spellStart"/>
      <w:r w:rsidRPr="2D6E98B5">
        <w:rPr>
          <w:lang w:val="es-ES"/>
        </w:rPr>
        <w:t>Cai</w:t>
      </w:r>
      <w:proofErr w:type="spellEnd"/>
      <w:r w:rsidRPr="2D6E98B5">
        <w:rPr>
          <w:lang w:val="es-ES"/>
        </w:rPr>
        <w:t xml:space="preserve"> &amp; Lee, 2018).</w:t>
      </w:r>
    </w:p>
    <w:p w14:paraId="7C599BA9" w14:textId="77777777" w:rsidR="003876AC" w:rsidRPr="005F5245" w:rsidRDefault="003876AC">
      <w:pPr>
        <w:pStyle w:val="Textoindependiente"/>
        <w:spacing w:before="2"/>
        <w:rPr>
          <w:lang w:val="es-ES_tradnl"/>
        </w:rPr>
      </w:pPr>
    </w:p>
    <w:p w14:paraId="14B5A29A" w14:textId="77777777" w:rsidR="003876AC" w:rsidRPr="005F5245" w:rsidRDefault="000B09CE">
      <w:pPr>
        <w:pStyle w:val="Textoindependiente"/>
        <w:spacing w:line="276" w:lineRule="auto"/>
        <w:ind w:left="131" w:right="105"/>
        <w:jc w:val="both"/>
        <w:rPr>
          <w:lang w:val="es-ES_tradnl"/>
        </w:rPr>
      </w:pPr>
      <w:r w:rsidRPr="005F5245">
        <w:rPr>
          <w:lang w:val="es-ES_tradnl"/>
        </w:rPr>
        <w:t>Dada</w:t>
      </w:r>
      <w:r w:rsidRPr="005F5245">
        <w:rPr>
          <w:spacing w:val="1"/>
          <w:lang w:val="es-ES_tradnl"/>
        </w:rPr>
        <w:t xml:space="preserve"> </w:t>
      </w:r>
      <w:r w:rsidRPr="005F5245">
        <w:rPr>
          <w:lang w:val="es-ES_tradnl"/>
        </w:rPr>
        <w:t>la</w:t>
      </w:r>
      <w:r w:rsidRPr="005F5245">
        <w:rPr>
          <w:spacing w:val="1"/>
          <w:lang w:val="es-ES_tradnl"/>
        </w:rPr>
        <w:t xml:space="preserve"> </w:t>
      </w:r>
      <w:r w:rsidRPr="005F5245">
        <w:rPr>
          <w:lang w:val="es-ES_tradnl"/>
        </w:rPr>
        <w:t>importancia</w:t>
      </w:r>
      <w:r w:rsidRPr="005F5245">
        <w:rPr>
          <w:spacing w:val="1"/>
          <w:lang w:val="es-ES_tradnl"/>
        </w:rPr>
        <w:t xml:space="preserve"> </w:t>
      </w:r>
      <w:r w:rsidRPr="005F5245">
        <w:rPr>
          <w:lang w:val="es-ES_tradnl"/>
        </w:rPr>
        <w:t>que</w:t>
      </w:r>
      <w:r w:rsidRPr="005F5245">
        <w:rPr>
          <w:spacing w:val="1"/>
          <w:lang w:val="es-ES_tradnl"/>
        </w:rPr>
        <w:t xml:space="preserve"> </w:t>
      </w:r>
      <w:r w:rsidRPr="005F5245">
        <w:rPr>
          <w:lang w:val="es-ES_tradnl"/>
        </w:rPr>
        <w:t>tiene</w:t>
      </w:r>
      <w:r w:rsidRPr="005F5245">
        <w:rPr>
          <w:spacing w:val="1"/>
          <w:lang w:val="es-ES_tradnl"/>
        </w:rPr>
        <w:t xml:space="preserve"> </w:t>
      </w:r>
      <w:r w:rsidRPr="005F5245">
        <w:rPr>
          <w:lang w:val="es-ES_tradnl"/>
        </w:rPr>
        <w:t>el</w:t>
      </w:r>
      <w:r w:rsidRPr="005F5245">
        <w:rPr>
          <w:spacing w:val="1"/>
          <w:lang w:val="es-ES_tradnl"/>
        </w:rPr>
        <w:t xml:space="preserve"> </w:t>
      </w:r>
      <w:r w:rsidRPr="005F5245">
        <w:rPr>
          <w:lang w:val="es-ES_tradnl"/>
        </w:rPr>
        <w:t>estudio</w:t>
      </w:r>
      <w:r w:rsidRPr="005F5245">
        <w:rPr>
          <w:spacing w:val="1"/>
          <w:lang w:val="es-ES_tradnl"/>
        </w:rPr>
        <w:t xml:space="preserve"> </w:t>
      </w:r>
      <w:r w:rsidRPr="005F5245">
        <w:rPr>
          <w:lang w:val="es-ES_tradnl"/>
        </w:rPr>
        <w:t>de</w:t>
      </w:r>
      <w:r w:rsidRPr="005F5245">
        <w:rPr>
          <w:spacing w:val="1"/>
          <w:lang w:val="es-ES_tradnl"/>
        </w:rPr>
        <w:t xml:space="preserve"> </w:t>
      </w:r>
      <w:r w:rsidRPr="005F5245">
        <w:rPr>
          <w:lang w:val="es-ES_tradnl"/>
        </w:rPr>
        <w:t>comunidades</w:t>
      </w:r>
      <w:r w:rsidRPr="005F5245">
        <w:rPr>
          <w:spacing w:val="1"/>
          <w:lang w:val="es-ES_tradnl"/>
        </w:rPr>
        <w:t xml:space="preserve"> </w:t>
      </w:r>
      <w:r w:rsidRPr="005F5245">
        <w:rPr>
          <w:lang w:val="es-ES_tradnl"/>
        </w:rPr>
        <w:t>de</w:t>
      </w:r>
      <w:r w:rsidRPr="005F5245">
        <w:rPr>
          <w:spacing w:val="1"/>
          <w:lang w:val="es-ES_tradnl"/>
        </w:rPr>
        <w:t xml:space="preserve"> </w:t>
      </w:r>
      <w:r w:rsidRPr="005F5245">
        <w:rPr>
          <w:lang w:val="es-ES_tradnl"/>
        </w:rPr>
        <w:t>microorganismos</w:t>
      </w:r>
      <w:r w:rsidRPr="005F5245">
        <w:rPr>
          <w:spacing w:val="1"/>
          <w:lang w:val="es-ES_tradnl"/>
        </w:rPr>
        <w:t xml:space="preserve"> </w:t>
      </w:r>
      <w:r w:rsidRPr="005F5245">
        <w:rPr>
          <w:lang w:val="es-ES_tradnl"/>
        </w:rPr>
        <w:t>también</w:t>
      </w:r>
      <w:r w:rsidRPr="005F5245">
        <w:rPr>
          <w:spacing w:val="-57"/>
          <w:lang w:val="es-ES_tradnl"/>
        </w:rPr>
        <w:t xml:space="preserve"> </w:t>
      </w:r>
      <w:r w:rsidRPr="005F5245">
        <w:rPr>
          <w:lang w:val="es-ES_tradnl"/>
        </w:rPr>
        <w:t>llamados</w:t>
      </w:r>
      <w:r w:rsidRPr="005F5245">
        <w:rPr>
          <w:spacing w:val="1"/>
          <w:lang w:val="es-ES_tradnl"/>
        </w:rPr>
        <w:t xml:space="preserve"> </w:t>
      </w:r>
      <w:r w:rsidRPr="005F5245">
        <w:rPr>
          <w:lang w:val="es-ES_tradnl"/>
        </w:rPr>
        <w:t>consorcios</w:t>
      </w:r>
      <w:r w:rsidRPr="005F5245">
        <w:rPr>
          <w:spacing w:val="1"/>
          <w:lang w:val="es-ES_tradnl"/>
        </w:rPr>
        <w:t xml:space="preserve"> </w:t>
      </w:r>
      <w:r w:rsidRPr="005F5245">
        <w:rPr>
          <w:lang w:val="es-ES_tradnl"/>
        </w:rPr>
        <w:t>microbianos,</w:t>
      </w:r>
      <w:r w:rsidRPr="005F5245">
        <w:rPr>
          <w:spacing w:val="1"/>
          <w:lang w:val="es-ES_tradnl"/>
        </w:rPr>
        <w:t xml:space="preserve"> </w:t>
      </w:r>
      <w:r w:rsidRPr="005F5245">
        <w:rPr>
          <w:lang w:val="es-ES_tradnl"/>
        </w:rPr>
        <w:t>se</w:t>
      </w:r>
      <w:r w:rsidRPr="005F5245">
        <w:rPr>
          <w:spacing w:val="1"/>
          <w:lang w:val="es-ES_tradnl"/>
        </w:rPr>
        <w:t xml:space="preserve"> </w:t>
      </w:r>
      <w:r w:rsidRPr="005F5245">
        <w:rPr>
          <w:lang w:val="es-ES_tradnl"/>
        </w:rPr>
        <w:t>han</w:t>
      </w:r>
      <w:r w:rsidRPr="005F5245">
        <w:rPr>
          <w:spacing w:val="1"/>
          <w:lang w:val="es-ES_tradnl"/>
        </w:rPr>
        <w:t xml:space="preserve"> </w:t>
      </w:r>
      <w:r w:rsidRPr="005F5245">
        <w:rPr>
          <w:lang w:val="es-ES_tradnl"/>
        </w:rPr>
        <w:t>implementado</w:t>
      </w:r>
      <w:r w:rsidRPr="005F5245">
        <w:rPr>
          <w:spacing w:val="1"/>
          <w:lang w:val="es-ES_tradnl"/>
        </w:rPr>
        <w:t xml:space="preserve"> </w:t>
      </w:r>
      <w:r w:rsidRPr="005F5245">
        <w:rPr>
          <w:lang w:val="es-ES_tradnl"/>
        </w:rPr>
        <w:t>diferentes</w:t>
      </w:r>
      <w:r w:rsidRPr="005F5245">
        <w:rPr>
          <w:spacing w:val="1"/>
          <w:lang w:val="es-ES_tradnl"/>
        </w:rPr>
        <w:t xml:space="preserve"> </w:t>
      </w:r>
      <w:r w:rsidRPr="005F5245">
        <w:rPr>
          <w:lang w:val="es-ES_tradnl"/>
        </w:rPr>
        <w:t>estrategias</w:t>
      </w:r>
      <w:r w:rsidRPr="005F5245">
        <w:rPr>
          <w:spacing w:val="1"/>
          <w:lang w:val="es-ES_tradnl"/>
        </w:rPr>
        <w:t xml:space="preserve"> </w:t>
      </w:r>
      <w:r w:rsidRPr="005F5245">
        <w:rPr>
          <w:lang w:val="es-ES_tradnl"/>
        </w:rPr>
        <w:t>para</w:t>
      </w:r>
      <w:r w:rsidRPr="005F5245">
        <w:rPr>
          <w:spacing w:val="1"/>
          <w:lang w:val="es-ES_tradnl"/>
        </w:rPr>
        <w:t xml:space="preserve"> </w:t>
      </w:r>
      <w:r w:rsidRPr="005F5245">
        <w:rPr>
          <w:lang w:val="es-ES_tradnl"/>
        </w:rPr>
        <w:t>el</w:t>
      </w:r>
      <w:r w:rsidRPr="005F5245">
        <w:rPr>
          <w:spacing w:val="1"/>
          <w:lang w:val="es-ES_tradnl"/>
        </w:rPr>
        <w:t xml:space="preserve"> </w:t>
      </w:r>
      <w:r w:rsidRPr="005F5245">
        <w:rPr>
          <w:lang w:val="es-ES_tradnl"/>
        </w:rPr>
        <w:t>ensamblaje</w:t>
      </w:r>
      <w:r w:rsidRPr="005F5245">
        <w:rPr>
          <w:spacing w:val="-15"/>
          <w:lang w:val="es-ES_tradnl"/>
        </w:rPr>
        <w:t xml:space="preserve"> </w:t>
      </w:r>
      <w:r w:rsidRPr="005F5245">
        <w:rPr>
          <w:lang w:val="es-ES_tradnl"/>
        </w:rPr>
        <w:t>de</w:t>
      </w:r>
      <w:r w:rsidRPr="005F5245">
        <w:rPr>
          <w:spacing w:val="-14"/>
          <w:lang w:val="es-ES_tradnl"/>
        </w:rPr>
        <w:t xml:space="preserve"> </w:t>
      </w:r>
      <w:r w:rsidRPr="005F5245">
        <w:rPr>
          <w:lang w:val="es-ES_tradnl"/>
        </w:rPr>
        <w:t>dichas</w:t>
      </w:r>
      <w:r w:rsidRPr="005F5245">
        <w:rPr>
          <w:spacing w:val="-15"/>
          <w:lang w:val="es-ES_tradnl"/>
        </w:rPr>
        <w:t xml:space="preserve"> </w:t>
      </w:r>
      <w:r w:rsidRPr="005F5245">
        <w:rPr>
          <w:lang w:val="es-ES_tradnl"/>
        </w:rPr>
        <w:t>comunidades.</w:t>
      </w:r>
      <w:r w:rsidRPr="005F5245">
        <w:rPr>
          <w:spacing w:val="-14"/>
          <w:lang w:val="es-ES_tradnl"/>
        </w:rPr>
        <w:t xml:space="preserve"> </w:t>
      </w:r>
      <w:r w:rsidRPr="005F5245">
        <w:rPr>
          <w:lang w:val="es-ES_tradnl"/>
        </w:rPr>
        <w:t>Por</w:t>
      </w:r>
      <w:r w:rsidRPr="005F5245">
        <w:rPr>
          <w:spacing w:val="-14"/>
          <w:lang w:val="es-ES_tradnl"/>
        </w:rPr>
        <w:t xml:space="preserve"> </w:t>
      </w:r>
      <w:r w:rsidRPr="005F5245">
        <w:rPr>
          <w:lang w:val="es-ES_tradnl"/>
        </w:rPr>
        <w:t>ejemplo,</w:t>
      </w:r>
      <w:r w:rsidRPr="005F5245">
        <w:rPr>
          <w:spacing w:val="-15"/>
          <w:lang w:val="es-ES_tradnl"/>
        </w:rPr>
        <w:t xml:space="preserve"> </w:t>
      </w:r>
      <w:r w:rsidRPr="005F5245">
        <w:rPr>
          <w:lang w:val="es-ES_tradnl"/>
        </w:rPr>
        <w:t>la</w:t>
      </w:r>
      <w:r w:rsidRPr="005F5245">
        <w:rPr>
          <w:spacing w:val="-14"/>
          <w:lang w:val="es-ES_tradnl"/>
        </w:rPr>
        <w:t xml:space="preserve"> </w:t>
      </w:r>
      <w:r w:rsidRPr="005F5245">
        <w:rPr>
          <w:lang w:val="es-ES_tradnl"/>
        </w:rPr>
        <w:t>selección</w:t>
      </w:r>
      <w:r w:rsidRPr="005F5245">
        <w:rPr>
          <w:spacing w:val="-14"/>
          <w:lang w:val="es-ES_tradnl"/>
        </w:rPr>
        <w:t xml:space="preserve"> </w:t>
      </w:r>
      <w:r w:rsidRPr="005F5245">
        <w:rPr>
          <w:lang w:val="es-ES_tradnl"/>
        </w:rPr>
        <w:t>de</w:t>
      </w:r>
      <w:r w:rsidRPr="005F5245">
        <w:rPr>
          <w:spacing w:val="-15"/>
          <w:lang w:val="es-ES_tradnl"/>
        </w:rPr>
        <w:t xml:space="preserve"> </w:t>
      </w:r>
      <w:r w:rsidRPr="005F5245">
        <w:rPr>
          <w:lang w:val="es-ES_tradnl"/>
        </w:rPr>
        <w:t>comunidades</w:t>
      </w:r>
      <w:r w:rsidRPr="005F5245">
        <w:rPr>
          <w:spacing w:val="-14"/>
          <w:lang w:val="es-ES_tradnl"/>
        </w:rPr>
        <w:t xml:space="preserve"> </w:t>
      </w:r>
      <w:r w:rsidRPr="005F5245">
        <w:rPr>
          <w:lang w:val="es-ES_tradnl"/>
        </w:rPr>
        <w:t>microbianas</w:t>
      </w:r>
      <w:r w:rsidRPr="005F5245">
        <w:rPr>
          <w:spacing w:val="-14"/>
          <w:lang w:val="es-ES_tradnl"/>
        </w:rPr>
        <w:t xml:space="preserve"> </w:t>
      </w:r>
      <w:r w:rsidRPr="005F5245">
        <w:rPr>
          <w:lang w:val="es-ES_tradnl"/>
        </w:rPr>
        <w:t>con</w:t>
      </w:r>
      <w:r w:rsidRPr="005F5245">
        <w:rPr>
          <w:spacing w:val="-58"/>
          <w:lang w:val="es-ES_tradnl"/>
        </w:rPr>
        <w:t xml:space="preserve"> </w:t>
      </w:r>
      <w:r w:rsidRPr="005F5245">
        <w:rPr>
          <w:lang w:val="es-ES_tradnl"/>
        </w:rPr>
        <w:t>una baja diversidad de especies, pero con funciones metabólicas específicas mediante el uso</w:t>
      </w:r>
      <w:r w:rsidRPr="005F5245">
        <w:rPr>
          <w:spacing w:val="1"/>
          <w:lang w:val="es-ES_tradnl"/>
        </w:rPr>
        <w:t xml:space="preserve"> </w:t>
      </w:r>
      <w:r w:rsidRPr="005F5245">
        <w:rPr>
          <w:lang w:val="es-ES_tradnl"/>
        </w:rPr>
        <w:t>de medios selectivos (</w:t>
      </w:r>
      <w:proofErr w:type="spellStart"/>
      <w:r w:rsidRPr="005F5245">
        <w:rPr>
          <w:lang w:val="es-ES_tradnl"/>
        </w:rPr>
        <w:t>Jia</w:t>
      </w:r>
      <w:proofErr w:type="spellEnd"/>
      <w:r w:rsidRPr="005F5245">
        <w:rPr>
          <w:lang w:val="es-ES_tradnl"/>
        </w:rPr>
        <w:t xml:space="preserve"> et al., 2020) o el uso de herramientas de la biología sintética y la</w:t>
      </w:r>
      <w:r w:rsidRPr="005F5245">
        <w:rPr>
          <w:spacing w:val="1"/>
          <w:lang w:val="es-ES_tradnl"/>
        </w:rPr>
        <w:t xml:space="preserve"> </w:t>
      </w:r>
      <w:r w:rsidRPr="005F5245">
        <w:rPr>
          <w:lang w:val="es-ES_tradnl"/>
        </w:rPr>
        <w:t>biología de sistemas para la creación de comunidades microbianas con funciones metabólicas</w:t>
      </w:r>
      <w:r w:rsidRPr="005F5245">
        <w:rPr>
          <w:spacing w:val="-57"/>
          <w:lang w:val="es-ES_tradnl"/>
        </w:rPr>
        <w:t xml:space="preserve"> </w:t>
      </w:r>
      <w:r w:rsidRPr="005F5245">
        <w:rPr>
          <w:lang w:val="es-ES_tradnl"/>
        </w:rPr>
        <w:t>definidas, que pueden ser aplicadas en áreas como la medicina o los biocombustibles (</w:t>
      </w:r>
      <w:proofErr w:type="spellStart"/>
      <w:r w:rsidRPr="005F5245">
        <w:rPr>
          <w:lang w:val="es-ES_tradnl"/>
        </w:rPr>
        <w:t>Song</w:t>
      </w:r>
      <w:proofErr w:type="spellEnd"/>
      <w:r w:rsidRPr="005F5245">
        <w:rPr>
          <w:lang w:val="es-ES_tradnl"/>
        </w:rPr>
        <w:t xml:space="preserve"> et</w:t>
      </w:r>
      <w:r w:rsidRPr="005F5245">
        <w:rPr>
          <w:spacing w:val="-57"/>
          <w:lang w:val="es-ES_tradnl"/>
        </w:rPr>
        <w:t xml:space="preserve"> </w:t>
      </w:r>
      <w:r w:rsidRPr="005F5245">
        <w:rPr>
          <w:lang w:val="es-ES_tradnl"/>
        </w:rPr>
        <w:t>al.,2014). Específicamente, este trabajo se apoya en el artículo descrito por Díaz-García et al.,</w:t>
      </w:r>
      <w:r w:rsidRPr="005F5245">
        <w:rPr>
          <w:spacing w:val="-57"/>
          <w:lang w:val="es-ES_tradnl"/>
        </w:rPr>
        <w:t xml:space="preserve"> </w:t>
      </w:r>
      <w:r w:rsidRPr="005F5245">
        <w:rPr>
          <w:lang w:val="es-ES_tradnl"/>
        </w:rPr>
        <w:t>(2020).</w:t>
      </w:r>
      <w:r w:rsidRPr="005F5245">
        <w:rPr>
          <w:spacing w:val="-12"/>
          <w:lang w:val="es-ES_tradnl"/>
        </w:rPr>
        <w:t xml:space="preserve"> </w:t>
      </w:r>
      <w:r w:rsidRPr="005F5245">
        <w:rPr>
          <w:lang w:val="es-ES_tradnl"/>
        </w:rPr>
        <w:t>En</w:t>
      </w:r>
      <w:r w:rsidRPr="005F5245">
        <w:rPr>
          <w:spacing w:val="-11"/>
          <w:lang w:val="es-ES_tradnl"/>
        </w:rPr>
        <w:t xml:space="preserve"> </w:t>
      </w:r>
      <w:r w:rsidRPr="005F5245">
        <w:rPr>
          <w:lang w:val="es-ES_tradnl"/>
        </w:rPr>
        <w:t>este</w:t>
      </w:r>
      <w:r w:rsidRPr="005F5245">
        <w:rPr>
          <w:spacing w:val="-12"/>
          <w:lang w:val="es-ES_tradnl"/>
        </w:rPr>
        <w:t xml:space="preserve"> </w:t>
      </w:r>
      <w:r w:rsidRPr="005F5245">
        <w:rPr>
          <w:lang w:val="es-ES_tradnl"/>
        </w:rPr>
        <w:t>artículo,</w:t>
      </w:r>
      <w:r w:rsidRPr="005F5245">
        <w:rPr>
          <w:spacing w:val="-11"/>
          <w:lang w:val="es-ES_tradnl"/>
        </w:rPr>
        <w:t xml:space="preserve"> </w:t>
      </w:r>
      <w:r w:rsidRPr="005F5245">
        <w:rPr>
          <w:lang w:val="es-ES_tradnl"/>
        </w:rPr>
        <w:t>los</w:t>
      </w:r>
      <w:r w:rsidRPr="005F5245">
        <w:rPr>
          <w:spacing w:val="-12"/>
          <w:lang w:val="es-ES_tradnl"/>
        </w:rPr>
        <w:t xml:space="preserve"> </w:t>
      </w:r>
      <w:r w:rsidRPr="005F5245">
        <w:rPr>
          <w:lang w:val="es-ES_tradnl"/>
        </w:rPr>
        <w:t>investigadores</w:t>
      </w:r>
      <w:r w:rsidRPr="005F5245">
        <w:rPr>
          <w:spacing w:val="-11"/>
          <w:lang w:val="es-ES_tradnl"/>
        </w:rPr>
        <w:t xml:space="preserve"> </w:t>
      </w:r>
      <w:r w:rsidRPr="005F5245">
        <w:rPr>
          <w:lang w:val="es-ES_tradnl"/>
        </w:rPr>
        <w:t>buscan</w:t>
      </w:r>
      <w:r w:rsidRPr="005F5245">
        <w:rPr>
          <w:spacing w:val="-12"/>
          <w:lang w:val="es-ES_tradnl"/>
        </w:rPr>
        <w:t xml:space="preserve"> </w:t>
      </w:r>
      <w:r w:rsidRPr="005F5245">
        <w:rPr>
          <w:lang w:val="es-ES_tradnl"/>
        </w:rPr>
        <w:t>la</w:t>
      </w:r>
      <w:r w:rsidRPr="005F5245">
        <w:rPr>
          <w:spacing w:val="-11"/>
          <w:lang w:val="es-ES_tradnl"/>
        </w:rPr>
        <w:t xml:space="preserve"> </w:t>
      </w:r>
      <w:r w:rsidRPr="005F5245">
        <w:rPr>
          <w:lang w:val="es-ES_tradnl"/>
        </w:rPr>
        <w:t>creación</w:t>
      </w:r>
      <w:r w:rsidRPr="005F5245">
        <w:rPr>
          <w:spacing w:val="-12"/>
          <w:lang w:val="es-ES_tradnl"/>
        </w:rPr>
        <w:t xml:space="preserve"> </w:t>
      </w:r>
      <w:r w:rsidRPr="005F5245">
        <w:rPr>
          <w:lang w:val="es-ES_tradnl"/>
        </w:rPr>
        <w:t>de</w:t>
      </w:r>
      <w:r w:rsidRPr="005F5245">
        <w:rPr>
          <w:spacing w:val="-11"/>
          <w:lang w:val="es-ES_tradnl"/>
        </w:rPr>
        <w:t xml:space="preserve"> </w:t>
      </w:r>
      <w:r w:rsidRPr="005F5245">
        <w:rPr>
          <w:lang w:val="es-ES_tradnl"/>
        </w:rPr>
        <w:t>un</w:t>
      </w:r>
      <w:r w:rsidRPr="005F5245">
        <w:rPr>
          <w:spacing w:val="-12"/>
          <w:lang w:val="es-ES_tradnl"/>
        </w:rPr>
        <w:t xml:space="preserve"> </w:t>
      </w:r>
      <w:r w:rsidRPr="005F5245">
        <w:rPr>
          <w:lang w:val="es-ES_tradnl"/>
        </w:rPr>
        <w:t>consorcio</w:t>
      </w:r>
      <w:r w:rsidRPr="005F5245">
        <w:rPr>
          <w:spacing w:val="-11"/>
          <w:lang w:val="es-ES_tradnl"/>
        </w:rPr>
        <w:t xml:space="preserve"> </w:t>
      </w:r>
      <w:r w:rsidRPr="005F5245">
        <w:rPr>
          <w:lang w:val="es-ES_tradnl"/>
        </w:rPr>
        <w:t>mínimo</w:t>
      </w:r>
      <w:r w:rsidRPr="005F5245">
        <w:rPr>
          <w:spacing w:val="-12"/>
          <w:lang w:val="es-ES_tradnl"/>
        </w:rPr>
        <w:t xml:space="preserve"> </w:t>
      </w:r>
      <w:r w:rsidRPr="005F5245">
        <w:rPr>
          <w:lang w:val="es-ES_tradnl"/>
        </w:rPr>
        <w:t>efectivo</w:t>
      </w:r>
      <w:r w:rsidRPr="005F5245">
        <w:rPr>
          <w:spacing w:val="-57"/>
          <w:lang w:val="es-ES_tradnl"/>
        </w:rPr>
        <w:t xml:space="preserve"> </w:t>
      </w:r>
      <w:r w:rsidRPr="005F5245">
        <w:rPr>
          <w:lang w:val="es-ES_tradnl"/>
        </w:rPr>
        <w:t xml:space="preserve">con potencial de degradación de material </w:t>
      </w:r>
      <w:proofErr w:type="spellStart"/>
      <w:r w:rsidRPr="005F5245">
        <w:rPr>
          <w:lang w:val="es-ES_tradnl"/>
        </w:rPr>
        <w:t>lignocelulósico</w:t>
      </w:r>
      <w:proofErr w:type="spellEnd"/>
      <w:r w:rsidRPr="005F5245">
        <w:rPr>
          <w:lang w:val="es-ES_tradnl"/>
        </w:rPr>
        <w:t>, de ahora en adelante denominado</w:t>
      </w:r>
      <w:r w:rsidRPr="005F5245">
        <w:rPr>
          <w:spacing w:val="1"/>
          <w:lang w:val="es-ES_tradnl"/>
        </w:rPr>
        <w:t xml:space="preserve"> </w:t>
      </w:r>
      <w:r w:rsidRPr="005F5245">
        <w:rPr>
          <w:lang w:val="es-ES_tradnl"/>
        </w:rPr>
        <w:t>MELMC por sus siglas en inglés, a partir de una muestra de suelo andino, utilizando una</w:t>
      </w:r>
      <w:r w:rsidRPr="005F5245">
        <w:rPr>
          <w:spacing w:val="1"/>
          <w:lang w:val="es-ES_tradnl"/>
        </w:rPr>
        <w:t xml:space="preserve"> </w:t>
      </w:r>
      <w:r w:rsidRPr="005F5245">
        <w:rPr>
          <w:lang w:val="es-ES_tradnl"/>
        </w:rPr>
        <w:t>metodología</w:t>
      </w:r>
      <w:r w:rsidRPr="005F5245">
        <w:rPr>
          <w:spacing w:val="1"/>
          <w:lang w:val="es-ES_tradnl"/>
        </w:rPr>
        <w:t xml:space="preserve"> </w:t>
      </w:r>
      <w:r w:rsidRPr="005F5245">
        <w:rPr>
          <w:lang w:val="es-ES_tradnl"/>
        </w:rPr>
        <w:t>para</w:t>
      </w:r>
      <w:r w:rsidRPr="005F5245">
        <w:rPr>
          <w:spacing w:val="1"/>
          <w:lang w:val="es-ES_tradnl"/>
        </w:rPr>
        <w:t xml:space="preserve"> </w:t>
      </w:r>
      <w:r w:rsidRPr="005F5245">
        <w:rPr>
          <w:lang w:val="es-ES_tradnl"/>
        </w:rPr>
        <w:t>el</w:t>
      </w:r>
      <w:r w:rsidRPr="005F5245">
        <w:rPr>
          <w:spacing w:val="1"/>
          <w:lang w:val="es-ES_tradnl"/>
        </w:rPr>
        <w:t xml:space="preserve"> </w:t>
      </w:r>
      <w:r w:rsidRPr="005F5245">
        <w:rPr>
          <w:lang w:val="es-ES_tradnl"/>
        </w:rPr>
        <w:t>ensamblaje</w:t>
      </w:r>
      <w:r w:rsidRPr="005F5245">
        <w:rPr>
          <w:spacing w:val="1"/>
          <w:lang w:val="es-ES_tradnl"/>
        </w:rPr>
        <w:t xml:space="preserve"> </w:t>
      </w:r>
      <w:r w:rsidRPr="005F5245">
        <w:rPr>
          <w:lang w:val="es-ES_tradnl"/>
        </w:rPr>
        <w:t>de</w:t>
      </w:r>
      <w:r w:rsidRPr="005F5245">
        <w:rPr>
          <w:spacing w:val="1"/>
          <w:lang w:val="es-ES_tradnl"/>
        </w:rPr>
        <w:t xml:space="preserve"> </w:t>
      </w:r>
      <w:r w:rsidRPr="005F5245">
        <w:rPr>
          <w:lang w:val="es-ES_tradnl"/>
        </w:rPr>
        <w:t>consorcios</w:t>
      </w:r>
      <w:r w:rsidRPr="005F5245">
        <w:rPr>
          <w:spacing w:val="1"/>
          <w:lang w:val="es-ES_tradnl"/>
        </w:rPr>
        <w:t xml:space="preserve"> </w:t>
      </w:r>
      <w:r w:rsidRPr="005F5245">
        <w:rPr>
          <w:lang w:val="es-ES_tradnl"/>
        </w:rPr>
        <w:t>denominada</w:t>
      </w:r>
      <w:r w:rsidRPr="005F5245">
        <w:rPr>
          <w:spacing w:val="1"/>
          <w:lang w:val="es-ES_tradnl"/>
        </w:rPr>
        <w:t xml:space="preserve"> </w:t>
      </w:r>
      <w:r w:rsidRPr="005F5245">
        <w:rPr>
          <w:i/>
          <w:lang w:val="es-ES_tradnl"/>
        </w:rPr>
        <w:t>top-</w:t>
      </w:r>
      <w:proofErr w:type="spellStart"/>
      <w:r w:rsidRPr="005F5245">
        <w:rPr>
          <w:i/>
          <w:lang w:val="es-ES_tradnl"/>
        </w:rPr>
        <w:t>down</w:t>
      </w:r>
      <w:proofErr w:type="spellEnd"/>
      <w:r w:rsidRPr="005F5245">
        <w:rPr>
          <w:i/>
          <w:lang w:val="es-ES_tradnl"/>
        </w:rPr>
        <w:t>.</w:t>
      </w:r>
      <w:r w:rsidRPr="005F5245">
        <w:rPr>
          <w:i/>
          <w:spacing w:val="1"/>
          <w:lang w:val="es-ES_tradnl"/>
        </w:rPr>
        <w:t xml:space="preserve"> </w:t>
      </w:r>
      <w:r w:rsidRPr="005F5245">
        <w:rPr>
          <w:lang w:val="es-ES_tradnl"/>
        </w:rPr>
        <w:t>Esta</w:t>
      </w:r>
      <w:r w:rsidRPr="005F5245">
        <w:rPr>
          <w:spacing w:val="1"/>
          <w:lang w:val="es-ES_tradnl"/>
        </w:rPr>
        <w:t xml:space="preserve"> </w:t>
      </w:r>
      <w:r w:rsidRPr="005F5245">
        <w:rPr>
          <w:lang w:val="es-ES_tradnl"/>
        </w:rPr>
        <w:t>metodología,</w:t>
      </w:r>
      <w:r w:rsidRPr="005F5245">
        <w:rPr>
          <w:spacing w:val="-57"/>
          <w:lang w:val="es-ES_tradnl"/>
        </w:rPr>
        <w:t xml:space="preserve"> </w:t>
      </w:r>
      <w:r w:rsidRPr="005F5245">
        <w:rPr>
          <w:lang w:val="es-ES_tradnl"/>
        </w:rPr>
        <w:t>consiste en el uso de diluciones sucesivas para la creación de consorcios capaces de degradar</w:t>
      </w:r>
      <w:r w:rsidRPr="005F5245">
        <w:rPr>
          <w:spacing w:val="1"/>
          <w:lang w:val="es-ES_tradnl"/>
        </w:rPr>
        <w:t xml:space="preserve"> </w:t>
      </w:r>
      <w:r w:rsidRPr="005F5245">
        <w:rPr>
          <w:lang w:val="es-ES_tradnl"/>
        </w:rPr>
        <w:t>materiales</w:t>
      </w:r>
      <w:r w:rsidRPr="005F5245">
        <w:rPr>
          <w:spacing w:val="-1"/>
          <w:lang w:val="es-ES_tradnl"/>
        </w:rPr>
        <w:t xml:space="preserve"> </w:t>
      </w:r>
      <w:r w:rsidRPr="005F5245">
        <w:rPr>
          <w:lang w:val="es-ES_tradnl"/>
        </w:rPr>
        <w:t>recalcitrantes como</w:t>
      </w:r>
      <w:r w:rsidRPr="005F5245">
        <w:rPr>
          <w:spacing w:val="-1"/>
          <w:lang w:val="es-ES_tradnl"/>
        </w:rPr>
        <w:t xml:space="preserve"> </w:t>
      </w:r>
      <w:r w:rsidRPr="005F5245">
        <w:rPr>
          <w:lang w:val="es-ES_tradnl"/>
        </w:rPr>
        <w:t>la</w:t>
      </w:r>
      <w:r w:rsidRPr="005F5245">
        <w:rPr>
          <w:spacing w:val="-1"/>
          <w:lang w:val="es-ES_tradnl"/>
        </w:rPr>
        <w:t xml:space="preserve"> </w:t>
      </w:r>
      <w:r w:rsidRPr="005F5245">
        <w:rPr>
          <w:lang w:val="es-ES_tradnl"/>
        </w:rPr>
        <w:t>biomasa</w:t>
      </w:r>
      <w:r w:rsidRPr="005F5245">
        <w:rPr>
          <w:spacing w:val="-2"/>
          <w:lang w:val="es-ES_tradnl"/>
        </w:rPr>
        <w:t xml:space="preserve"> </w:t>
      </w:r>
      <w:r w:rsidRPr="005F5245">
        <w:rPr>
          <w:lang w:val="es-ES_tradnl"/>
        </w:rPr>
        <w:t>vegetal (</w:t>
      </w:r>
      <w:proofErr w:type="spellStart"/>
      <w:r w:rsidRPr="005F5245">
        <w:rPr>
          <w:lang w:val="es-ES_tradnl"/>
        </w:rPr>
        <w:t>Kang</w:t>
      </w:r>
      <w:proofErr w:type="spellEnd"/>
      <w:r w:rsidRPr="005F5245">
        <w:rPr>
          <w:spacing w:val="-1"/>
          <w:lang w:val="es-ES_tradnl"/>
        </w:rPr>
        <w:t xml:space="preserve"> </w:t>
      </w:r>
      <w:r w:rsidRPr="005F5245">
        <w:rPr>
          <w:lang w:val="es-ES_tradnl"/>
        </w:rPr>
        <w:t>et al., 2020).</w:t>
      </w:r>
    </w:p>
    <w:p w14:paraId="172B9955" w14:textId="77777777" w:rsidR="003876AC" w:rsidRPr="005F5245" w:rsidRDefault="003876AC">
      <w:pPr>
        <w:pStyle w:val="Textoindependiente"/>
        <w:spacing w:before="4"/>
        <w:rPr>
          <w:lang w:val="es-ES_tradnl"/>
        </w:rPr>
      </w:pPr>
    </w:p>
    <w:p w14:paraId="7EA60BDF" w14:textId="77777777" w:rsidR="003876AC" w:rsidRPr="005F5245" w:rsidRDefault="000B09CE" w:rsidP="20C12B2E">
      <w:pPr>
        <w:pStyle w:val="Textoindependiente"/>
        <w:spacing w:line="276" w:lineRule="auto"/>
        <w:ind w:left="131" w:right="105"/>
        <w:jc w:val="both"/>
        <w:rPr>
          <w:lang w:val="es-ES"/>
        </w:rPr>
      </w:pPr>
      <w:r w:rsidRPr="20C12B2E">
        <w:rPr>
          <w:lang w:val="es-ES"/>
        </w:rPr>
        <w:t>Para lograr este resultado, Díaz-García et al., (2020) implementan un enfoque innovador que</w:t>
      </w:r>
      <w:r w:rsidRPr="20C12B2E">
        <w:rPr>
          <w:spacing w:val="1"/>
          <w:lang w:val="es-ES"/>
        </w:rPr>
        <w:t xml:space="preserve"> </w:t>
      </w:r>
      <w:r w:rsidRPr="20C12B2E">
        <w:rPr>
          <w:lang w:val="es-ES"/>
        </w:rPr>
        <w:t>consiste</w:t>
      </w:r>
      <w:r w:rsidRPr="20C12B2E">
        <w:rPr>
          <w:spacing w:val="-2"/>
          <w:lang w:val="es-ES"/>
        </w:rPr>
        <w:t xml:space="preserve"> </w:t>
      </w:r>
      <w:r w:rsidRPr="20C12B2E">
        <w:rPr>
          <w:lang w:val="es-ES"/>
        </w:rPr>
        <w:t xml:space="preserve">en las siguientes </w:t>
      </w:r>
      <w:commentRangeStart w:id="1"/>
      <w:r w:rsidRPr="20C12B2E">
        <w:rPr>
          <w:lang w:val="es-ES"/>
        </w:rPr>
        <w:t>fases</w:t>
      </w:r>
      <w:commentRangeEnd w:id="1"/>
      <w:r>
        <w:commentReference w:id="1"/>
      </w:r>
      <w:r w:rsidRPr="20C12B2E">
        <w:rPr>
          <w:lang w:val="es-ES"/>
        </w:rPr>
        <w:t>:</w:t>
      </w:r>
    </w:p>
    <w:p w14:paraId="43225A7B" w14:textId="77777777" w:rsidR="003876AC" w:rsidRPr="005F5245" w:rsidRDefault="003876AC">
      <w:pPr>
        <w:pStyle w:val="Textoindependiente"/>
        <w:spacing w:before="6"/>
        <w:rPr>
          <w:lang w:val="es-ES_tradnl"/>
        </w:rPr>
      </w:pPr>
    </w:p>
    <w:p w14:paraId="17F5ECE3" w14:textId="77777777" w:rsidR="003876AC" w:rsidRPr="005F5245" w:rsidRDefault="000B09CE">
      <w:pPr>
        <w:pStyle w:val="Prrafodelista"/>
        <w:numPr>
          <w:ilvl w:val="0"/>
          <w:numId w:val="5"/>
        </w:numPr>
        <w:tabs>
          <w:tab w:val="left" w:pos="912"/>
        </w:tabs>
        <w:spacing w:line="276" w:lineRule="auto"/>
        <w:rPr>
          <w:sz w:val="24"/>
          <w:lang w:val="es-ES_tradnl"/>
        </w:rPr>
      </w:pPr>
      <w:r w:rsidRPr="005F5245">
        <w:rPr>
          <w:sz w:val="24"/>
          <w:lang w:val="es-ES_tradnl"/>
        </w:rPr>
        <w:t>Una fase de estimulación, la cual consiste en seleccionar microorganismos con la</w:t>
      </w:r>
      <w:r w:rsidRPr="005F5245">
        <w:rPr>
          <w:spacing w:val="1"/>
          <w:sz w:val="24"/>
          <w:lang w:val="es-ES_tradnl"/>
        </w:rPr>
        <w:t xml:space="preserve"> </w:t>
      </w:r>
      <w:r w:rsidRPr="005F5245">
        <w:rPr>
          <w:sz w:val="24"/>
          <w:lang w:val="es-ES_tradnl"/>
        </w:rPr>
        <w:t>capacidad metabólica por medio de la expresión de enzimas capaces para degradar</w:t>
      </w:r>
      <w:r w:rsidRPr="005F5245">
        <w:rPr>
          <w:spacing w:val="1"/>
          <w:sz w:val="24"/>
          <w:lang w:val="es-ES_tradnl"/>
        </w:rPr>
        <w:t xml:space="preserve"> </w:t>
      </w:r>
      <w:r w:rsidRPr="005F5245">
        <w:rPr>
          <w:sz w:val="24"/>
          <w:lang w:val="es-ES_tradnl"/>
        </w:rPr>
        <w:t>material</w:t>
      </w:r>
      <w:r w:rsidRPr="005F5245">
        <w:rPr>
          <w:spacing w:val="-1"/>
          <w:sz w:val="24"/>
          <w:lang w:val="es-ES_tradnl"/>
        </w:rPr>
        <w:t xml:space="preserve"> </w:t>
      </w:r>
      <w:r w:rsidRPr="005F5245">
        <w:rPr>
          <w:sz w:val="24"/>
          <w:lang w:val="es-ES_tradnl"/>
        </w:rPr>
        <w:t>vegetal.</w:t>
      </w:r>
    </w:p>
    <w:p w14:paraId="508D8FE3" w14:textId="77777777" w:rsidR="003876AC" w:rsidRPr="005F5245" w:rsidRDefault="003876AC">
      <w:pPr>
        <w:pStyle w:val="Textoindependiente"/>
        <w:spacing w:before="5"/>
        <w:rPr>
          <w:sz w:val="27"/>
          <w:lang w:val="es-ES_tradnl"/>
        </w:rPr>
      </w:pPr>
    </w:p>
    <w:p w14:paraId="6666A4BE" w14:textId="77777777" w:rsidR="005F5245" w:rsidRPr="005F5245" w:rsidRDefault="000B09CE" w:rsidP="005F5245">
      <w:pPr>
        <w:pStyle w:val="Prrafodelista"/>
        <w:numPr>
          <w:ilvl w:val="0"/>
          <w:numId w:val="5"/>
        </w:numPr>
        <w:tabs>
          <w:tab w:val="left" w:pos="912"/>
        </w:tabs>
        <w:spacing w:line="278" w:lineRule="auto"/>
        <w:rPr>
          <w:sz w:val="24"/>
          <w:lang w:val="es-ES_tradnl"/>
        </w:rPr>
      </w:pPr>
      <w:r w:rsidRPr="005F5245">
        <w:rPr>
          <w:sz w:val="24"/>
          <w:lang w:val="es-ES_tradnl"/>
        </w:rPr>
        <w:t>Una fase de extinción que tiene por objetivo disminuir la diversidad microbiana</w:t>
      </w:r>
      <w:r w:rsidRPr="005F5245">
        <w:rPr>
          <w:spacing w:val="1"/>
          <w:sz w:val="24"/>
          <w:lang w:val="es-ES_tradnl"/>
        </w:rPr>
        <w:t xml:space="preserve"> </w:t>
      </w:r>
      <w:r w:rsidRPr="005F5245">
        <w:rPr>
          <w:sz w:val="24"/>
          <w:lang w:val="es-ES_tradnl"/>
        </w:rPr>
        <w:t>presente en cada una de las muestras para obtener un MELMC compuesto de pocas</w:t>
      </w:r>
      <w:r w:rsidRPr="005F5245">
        <w:rPr>
          <w:spacing w:val="1"/>
          <w:sz w:val="24"/>
          <w:lang w:val="es-ES_tradnl"/>
        </w:rPr>
        <w:t xml:space="preserve"> </w:t>
      </w:r>
      <w:r w:rsidRPr="005F5245">
        <w:rPr>
          <w:sz w:val="24"/>
          <w:lang w:val="es-ES_tradnl"/>
        </w:rPr>
        <w:t>especies.</w:t>
      </w:r>
    </w:p>
    <w:p w14:paraId="0ACAF8D9" w14:textId="77777777" w:rsidR="005F5245" w:rsidRPr="005F5245" w:rsidRDefault="005F5245" w:rsidP="005F5245">
      <w:pPr>
        <w:pStyle w:val="Prrafodelista"/>
        <w:rPr>
          <w:sz w:val="24"/>
          <w:lang w:val="es-ES_tradnl"/>
        </w:rPr>
      </w:pPr>
    </w:p>
    <w:p w14:paraId="1558A2F1" w14:textId="4B4D0FDE" w:rsidR="003876AC" w:rsidRPr="005F5245" w:rsidRDefault="000B09CE" w:rsidP="005F5245">
      <w:pPr>
        <w:pStyle w:val="Prrafodelista"/>
        <w:numPr>
          <w:ilvl w:val="0"/>
          <w:numId w:val="5"/>
        </w:numPr>
        <w:tabs>
          <w:tab w:val="left" w:pos="912"/>
        </w:tabs>
        <w:spacing w:line="278" w:lineRule="auto"/>
        <w:rPr>
          <w:sz w:val="24"/>
          <w:lang w:val="es-ES_tradnl"/>
        </w:rPr>
      </w:pPr>
      <w:r w:rsidRPr="005F5245">
        <w:rPr>
          <w:sz w:val="24"/>
          <w:lang w:val="es-ES_tradnl"/>
        </w:rPr>
        <w:t>Y finalmente, una fase perturbación en donde se evalúa la capacidad de degradación</w:t>
      </w:r>
      <w:r w:rsidRPr="005F5245">
        <w:rPr>
          <w:spacing w:val="1"/>
          <w:sz w:val="24"/>
          <w:lang w:val="es-ES_tradnl"/>
        </w:rPr>
        <w:t xml:space="preserve"> </w:t>
      </w:r>
      <w:r w:rsidRPr="005F5245">
        <w:rPr>
          <w:sz w:val="24"/>
          <w:lang w:val="es-ES_tradnl"/>
        </w:rPr>
        <w:t>de dicho consorcio para degradar un nuevo sustrato, empleándolo como única fuente</w:t>
      </w:r>
      <w:r w:rsidRPr="005F5245">
        <w:rPr>
          <w:spacing w:val="1"/>
          <w:sz w:val="24"/>
          <w:lang w:val="es-ES_tradnl"/>
        </w:rPr>
        <w:t xml:space="preserve"> </w:t>
      </w:r>
      <w:r w:rsidRPr="005F5245">
        <w:rPr>
          <w:sz w:val="24"/>
          <w:lang w:val="es-ES_tradnl"/>
        </w:rPr>
        <w:t>de</w:t>
      </w:r>
      <w:r w:rsidRPr="005F5245">
        <w:rPr>
          <w:spacing w:val="-1"/>
          <w:sz w:val="24"/>
          <w:lang w:val="es-ES_tradnl"/>
        </w:rPr>
        <w:t xml:space="preserve"> </w:t>
      </w:r>
      <w:r w:rsidRPr="005F5245">
        <w:rPr>
          <w:sz w:val="24"/>
          <w:lang w:val="es-ES_tradnl"/>
        </w:rPr>
        <w:t>carbono.</w:t>
      </w:r>
    </w:p>
    <w:p w14:paraId="046FBA17" w14:textId="77777777" w:rsidR="003876AC" w:rsidRPr="005F5245" w:rsidRDefault="003876AC">
      <w:pPr>
        <w:pStyle w:val="Textoindependiente"/>
        <w:spacing w:before="5"/>
        <w:rPr>
          <w:lang w:val="es-ES_tradnl"/>
        </w:rPr>
      </w:pPr>
    </w:p>
    <w:p w14:paraId="4D42C338" w14:textId="77777777" w:rsidR="003876AC" w:rsidRPr="005F5245" w:rsidRDefault="000B09CE">
      <w:pPr>
        <w:pStyle w:val="Textoindependiente"/>
        <w:spacing w:before="1" w:line="276" w:lineRule="auto"/>
        <w:ind w:left="131" w:right="105"/>
        <w:jc w:val="both"/>
        <w:rPr>
          <w:lang w:val="es-ES_tradnl"/>
        </w:rPr>
      </w:pPr>
      <w:r w:rsidRPr="005F5245">
        <w:rPr>
          <w:lang w:val="es-ES_tradnl"/>
        </w:rPr>
        <w:t>Para</w:t>
      </w:r>
      <w:r w:rsidRPr="005F5245">
        <w:rPr>
          <w:spacing w:val="1"/>
          <w:lang w:val="es-ES_tradnl"/>
        </w:rPr>
        <w:t xml:space="preserve"> </w:t>
      </w:r>
      <w:r w:rsidRPr="005F5245">
        <w:rPr>
          <w:lang w:val="es-ES_tradnl"/>
        </w:rPr>
        <w:t>determinar</w:t>
      </w:r>
      <w:r w:rsidRPr="005F5245">
        <w:rPr>
          <w:spacing w:val="1"/>
          <w:lang w:val="es-ES_tradnl"/>
        </w:rPr>
        <w:t xml:space="preserve"> </w:t>
      </w:r>
      <w:r w:rsidRPr="005F5245">
        <w:rPr>
          <w:lang w:val="es-ES_tradnl"/>
        </w:rPr>
        <w:t>la</w:t>
      </w:r>
      <w:r w:rsidRPr="005F5245">
        <w:rPr>
          <w:spacing w:val="1"/>
          <w:lang w:val="es-ES_tradnl"/>
        </w:rPr>
        <w:t xml:space="preserve"> </w:t>
      </w:r>
      <w:r w:rsidRPr="005F5245">
        <w:rPr>
          <w:lang w:val="es-ES_tradnl"/>
        </w:rPr>
        <w:t>forma</w:t>
      </w:r>
      <w:r w:rsidRPr="005F5245">
        <w:rPr>
          <w:spacing w:val="1"/>
          <w:lang w:val="es-ES_tradnl"/>
        </w:rPr>
        <w:t xml:space="preserve"> </w:t>
      </w:r>
      <w:r w:rsidRPr="005F5245">
        <w:rPr>
          <w:lang w:val="es-ES_tradnl"/>
        </w:rPr>
        <w:t>en</w:t>
      </w:r>
      <w:r w:rsidRPr="005F5245">
        <w:rPr>
          <w:spacing w:val="1"/>
          <w:lang w:val="es-ES_tradnl"/>
        </w:rPr>
        <w:t xml:space="preserve"> </w:t>
      </w:r>
      <w:r w:rsidRPr="005F5245">
        <w:rPr>
          <w:lang w:val="es-ES_tradnl"/>
        </w:rPr>
        <w:t>cómo</w:t>
      </w:r>
      <w:r w:rsidRPr="005F5245">
        <w:rPr>
          <w:spacing w:val="1"/>
          <w:lang w:val="es-ES_tradnl"/>
        </w:rPr>
        <w:t xml:space="preserve"> </w:t>
      </w:r>
      <w:r w:rsidRPr="005F5245">
        <w:rPr>
          <w:lang w:val="es-ES_tradnl"/>
        </w:rPr>
        <w:t>va</w:t>
      </w:r>
      <w:r w:rsidRPr="005F5245">
        <w:rPr>
          <w:spacing w:val="1"/>
          <w:lang w:val="es-ES_tradnl"/>
        </w:rPr>
        <w:t xml:space="preserve"> </w:t>
      </w:r>
      <w:r w:rsidRPr="005F5245">
        <w:rPr>
          <w:lang w:val="es-ES_tradnl"/>
        </w:rPr>
        <w:t>cambiando</w:t>
      </w:r>
      <w:r w:rsidRPr="005F5245">
        <w:rPr>
          <w:spacing w:val="1"/>
          <w:lang w:val="es-ES_tradnl"/>
        </w:rPr>
        <w:t xml:space="preserve"> </w:t>
      </w:r>
      <w:r w:rsidRPr="005F5245">
        <w:rPr>
          <w:lang w:val="es-ES_tradnl"/>
        </w:rPr>
        <w:t>de</w:t>
      </w:r>
      <w:r w:rsidRPr="005F5245">
        <w:rPr>
          <w:spacing w:val="1"/>
          <w:lang w:val="es-ES_tradnl"/>
        </w:rPr>
        <w:t xml:space="preserve"> </w:t>
      </w:r>
      <w:r w:rsidRPr="005F5245">
        <w:rPr>
          <w:lang w:val="es-ES_tradnl"/>
        </w:rPr>
        <w:t>manera</w:t>
      </w:r>
      <w:r w:rsidRPr="005F5245">
        <w:rPr>
          <w:spacing w:val="1"/>
          <w:lang w:val="es-ES_tradnl"/>
        </w:rPr>
        <w:t xml:space="preserve"> </w:t>
      </w:r>
      <w:r w:rsidRPr="005F5245">
        <w:rPr>
          <w:lang w:val="es-ES_tradnl"/>
        </w:rPr>
        <w:t>significativa</w:t>
      </w:r>
      <w:r w:rsidRPr="005F5245">
        <w:rPr>
          <w:spacing w:val="1"/>
          <w:lang w:val="es-ES_tradnl"/>
        </w:rPr>
        <w:t xml:space="preserve"> </w:t>
      </w:r>
      <w:r w:rsidRPr="005F5245">
        <w:rPr>
          <w:lang w:val="es-ES_tradnl"/>
        </w:rPr>
        <w:t>la</w:t>
      </w:r>
      <w:r w:rsidRPr="005F5245">
        <w:rPr>
          <w:spacing w:val="1"/>
          <w:lang w:val="es-ES_tradnl"/>
        </w:rPr>
        <w:t xml:space="preserve"> </w:t>
      </w:r>
      <w:r w:rsidRPr="005F5245">
        <w:rPr>
          <w:lang w:val="es-ES_tradnl"/>
        </w:rPr>
        <w:t>diversidad</w:t>
      </w:r>
      <w:r w:rsidRPr="005F5245">
        <w:rPr>
          <w:spacing w:val="-57"/>
          <w:lang w:val="es-ES_tradnl"/>
        </w:rPr>
        <w:t xml:space="preserve"> </w:t>
      </w:r>
      <w:r w:rsidRPr="005F5245">
        <w:rPr>
          <w:lang w:val="es-ES_tradnl"/>
        </w:rPr>
        <w:t>microbiana presente en cada una de las diluciones sucesivas que se realizan a lo largo de todo</w:t>
      </w:r>
      <w:r w:rsidRPr="005F5245">
        <w:rPr>
          <w:spacing w:val="-57"/>
          <w:lang w:val="es-ES_tradnl"/>
        </w:rPr>
        <w:t xml:space="preserve"> </w:t>
      </w:r>
      <w:r w:rsidRPr="005F5245">
        <w:rPr>
          <w:lang w:val="es-ES_tradnl"/>
        </w:rPr>
        <w:t xml:space="preserve">el experimento, utilizan el marcador filogenético del gen </w:t>
      </w:r>
      <w:proofErr w:type="spellStart"/>
      <w:r w:rsidRPr="005F5245">
        <w:rPr>
          <w:lang w:val="es-ES_tradnl"/>
        </w:rPr>
        <w:t>ribosomal</w:t>
      </w:r>
      <w:proofErr w:type="spellEnd"/>
      <w:r w:rsidRPr="005F5245">
        <w:rPr>
          <w:lang w:val="es-ES_tradnl"/>
        </w:rPr>
        <w:t xml:space="preserve"> 16S, soportando los</w:t>
      </w:r>
      <w:r w:rsidRPr="005F5245">
        <w:rPr>
          <w:spacing w:val="1"/>
          <w:lang w:val="es-ES_tradnl"/>
        </w:rPr>
        <w:t xml:space="preserve"> </w:t>
      </w:r>
      <w:r w:rsidRPr="005F5245">
        <w:rPr>
          <w:lang w:val="es-ES_tradnl"/>
        </w:rPr>
        <w:t xml:space="preserve">cambios ocurridos con ayuda de métricas de diversidad </w:t>
      </w:r>
      <w:proofErr w:type="spellStart"/>
      <w:r w:rsidRPr="005F5245">
        <w:rPr>
          <w:lang w:val="es-ES_tradnl"/>
        </w:rPr>
        <w:t>Alpha</w:t>
      </w:r>
      <w:proofErr w:type="spellEnd"/>
      <w:r w:rsidRPr="005F5245">
        <w:rPr>
          <w:lang w:val="es-ES_tradnl"/>
        </w:rPr>
        <w:t>. Además de este análisis de</w:t>
      </w:r>
      <w:r w:rsidRPr="005F5245">
        <w:rPr>
          <w:spacing w:val="1"/>
          <w:lang w:val="es-ES_tradnl"/>
        </w:rPr>
        <w:t xml:space="preserve"> </w:t>
      </w:r>
      <w:r w:rsidRPr="005F5245">
        <w:rPr>
          <w:lang w:val="es-ES_tradnl"/>
        </w:rPr>
        <w:t>diversidad,</w:t>
      </w:r>
      <w:r w:rsidRPr="005F5245">
        <w:rPr>
          <w:spacing w:val="1"/>
          <w:lang w:val="es-ES_tradnl"/>
        </w:rPr>
        <w:t xml:space="preserve"> </w:t>
      </w:r>
      <w:r w:rsidRPr="005F5245">
        <w:rPr>
          <w:lang w:val="es-ES_tradnl"/>
        </w:rPr>
        <w:t>los</w:t>
      </w:r>
      <w:r w:rsidRPr="005F5245">
        <w:rPr>
          <w:spacing w:val="1"/>
          <w:lang w:val="es-ES_tradnl"/>
        </w:rPr>
        <w:t xml:space="preserve"> </w:t>
      </w:r>
      <w:r w:rsidRPr="005F5245">
        <w:rPr>
          <w:lang w:val="es-ES_tradnl"/>
        </w:rPr>
        <w:t>investigadores</w:t>
      </w:r>
      <w:r w:rsidRPr="005F5245">
        <w:rPr>
          <w:spacing w:val="1"/>
          <w:lang w:val="es-ES_tradnl"/>
        </w:rPr>
        <w:t xml:space="preserve"> </w:t>
      </w:r>
      <w:r w:rsidRPr="005F5245">
        <w:rPr>
          <w:lang w:val="es-ES_tradnl"/>
        </w:rPr>
        <w:t>realizan</w:t>
      </w:r>
      <w:r w:rsidRPr="005F5245">
        <w:rPr>
          <w:spacing w:val="1"/>
          <w:lang w:val="es-ES_tradnl"/>
        </w:rPr>
        <w:t xml:space="preserve"> </w:t>
      </w:r>
      <w:r w:rsidRPr="005F5245">
        <w:rPr>
          <w:lang w:val="es-ES_tradnl"/>
        </w:rPr>
        <w:t>la</w:t>
      </w:r>
      <w:r w:rsidRPr="005F5245">
        <w:rPr>
          <w:spacing w:val="1"/>
          <w:lang w:val="es-ES_tradnl"/>
        </w:rPr>
        <w:t xml:space="preserve"> </w:t>
      </w:r>
      <w:r w:rsidRPr="005F5245">
        <w:rPr>
          <w:lang w:val="es-ES_tradnl"/>
        </w:rPr>
        <w:t>asignación</w:t>
      </w:r>
      <w:r w:rsidRPr="005F5245">
        <w:rPr>
          <w:spacing w:val="1"/>
          <w:lang w:val="es-ES_tradnl"/>
        </w:rPr>
        <w:t xml:space="preserve"> </w:t>
      </w:r>
      <w:r w:rsidRPr="005F5245">
        <w:rPr>
          <w:lang w:val="es-ES_tradnl"/>
        </w:rPr>
        <w:t>taxonómica</w:t>
      </w:r>
      <w:r w:rsidRPr="005F5245">
        <w:rPr>
          <w:spacing w:val="1"/>
          <w:lang w:val="es-ES_tradnl"/>
        </w:rPr>
        <w:t xml:space="preserve"> </w:t>
      </w:r>
      <w:r w:rsidRPr="005F5245">
        <w:rPr>
          <w:lang w:val="es-ES_tradnl"/>
        </w:rPr>
        <w:t>de</w:t>
      </w:r>
      <w:r w:rsidRPr="005F5245">
        <w:rPr>
          <w:spacing w:val="1"/>
          <w:lang w:val="es-ES_tradnl"/>
        </w:rPr>
        <w:t xml:space="preserve"> </w:t>
      </w:r>
      <w:r w:rsidRPr="005F5245">
        <w:rPr>
          <w:lang w:val="es-ES_tradnl"/>
        </w:rPr>
        <w:t>los</w:t>
      </w:r>
      <w:r w:rsidRPr="005F5245">
        <w:rPr>
          <w:spacing w:val="1"/>
          <w:lang w:val="es-ES_tradnl"/>
        </w:rPr>
        <w:t xml:space="preserve"> </w:t>
      </w:r>
      <w:r w:rsidRPr="005F5245">
        <w:rPr>
          <w:lang w:val="es-ES_tradnl"/>
        </w:rPr>
        <w:t>microrganismos</w:t>
      </w:r>
      <w:r w:rsidRPr="005F5245">
        <w:rPr>
          <w:spacing w:val="1"/>
          <w:lang w:val="es-ES_tradnl"/>
        </w:rPr>
        <w:t xml:space="preserve"> </w:t>
      </w:r>
      <w:r w:rsidRPr="005F5245">
        <w:rPr>
          <w:lang w:val="es-ES_tradnl"/>
        </w:rPr>
        <w:lastRenderedPageBreak/>
        <w:t xml:space="preserve">presentes empleando </w:t>
      </w:r>
      <w:proofErr w:type="spellStart"/>
      <w:r w:rsidRPr="005F5245">
        <w:rPr>
          <w:lang w:val="es-ES_tradnl"/>
        </w:rPr>
        <w:t>ASVs</w:t>
      </w:r>
      <w:proofErr w:type="spellEnd"/>
      <w:r w:rsidRPr="005F5245">
        <w:rPr>
          <w:lang w:val="es-ES_tradnl"/>
        </w:rPr>
        <w:t xml:space="preserve"> junto con técnicas estadísticas reportadas en el artículo. De esta</w:t>
      </w:r>
      <w:r w:rsidRPr="005F5245">
        <w:rPr>
          <w:spacing w:val="1"/>
          <w:lang w:val="es-ES_tradnl"/>
        </w:rPr>
        <w:t xml:space="preserve"> </w:t>
      </w:r>
      <w:r w:rsidRPr="005F5245">
        <w:rPr>
          <w:lang w:val="es-ES_tradnl"/>
        </w:rPr>
        <w:t>forma,</w:t>
      </w:r>
      <w:r w:rsidRPr="005F5245">
        <w:rPr>
          <w:spacing w:val="-10"/>
          <w:lang w:val="es-ES_tradnl"/>
        </w:rPr>
        <w:t xml:space="preserve"> </w:t>
      </w:r>
      <w:r w:rsidRPr="005F5245">
        <w:rPr>
          <w:lang w:val="es-ES_tradnl"/>
        </w:rPr>
        <w:t>los</w:t>
      </w:r>
      <w:r w:rsidRPr="005F5245">
        <w:rPr>
          <w:spacing w:val="-8"/>
          <w:lang w:val="es-ES_tradnl"/>
        </w:rPr>
        <w:t xml:space="preserve"> </w:t>
      </w:r>
      <w:r w:rsidRPr="005F5245">
        <w:rPr>
          <w:lang w:val="es-ES_tradnl"/>
        </w:rPr>
        <w:t>investigadores</w:t>
      </w:r>
      <w:r w:rsidRPr="005F5245">
        <w:rPr>
          <w:spacing w:val="-9"/>
          <w:lang w:val="es-ES_tradnl"/>
        </w:rPr>
        <w:t xml:space="preserve"> </w:t>
      </w:r>
      <w:r w:rsidRPr="005F5245">
        <w:rPr>
          <w:lang w:val="es-ES_tradnl"/>
        </w:rPr>
        <w:t>demuestran</w:t>
      </w:r>
      <w:r w:rsidRPr="005F5245">
        <w:rPr>
          <w:spacing w:val="-9"/>
          <w:lang w:val="es-ES_tradnl"/>
        </w:rPr>
        <w:t xml:space="preserve"> </w:t>
      </w:r>
      <w:r w:rsidRPr="005F5245">
        <w:rPr>
          <w:lang w:val="es-ES_tradnl"/>
        </w:rPr>
        <w:t>que</w:t>
      </w:r>
      <w:r w:rsidRPr="005F5245">
        <w:rPr>
          <w:spacing w:val="-10"/>
          <w:lang w:val="es-ES_tradnl"/>
        </w:rPr>
        <w:t xml:space="preserve"> </w:t>
      </w:r>
      <w:r w:rsidRPr="005F5245">
        <w:rPr>
          <w:lang w:val="es-ES_tradnl"/>
        </w:rPr>
        <w:t>es</w:t>
      </w:r>
      <w:r w:rsidRPr="005F5245">
        <w:rPr>
          <w:spacing w:val="-9"/>
          <w:lang w:val="es-ES_tradnl"/>
        </w:rPr>
        <w:t xml:space="preserve"> </w:t>
      </w:r>
      <w:r w:rsidRPr="005F5245">
        <w:rPr>
          <w:lang w:val="es-ES_tradnl"/>
        </w:rPr>
        <w:t>posible</w:t>
      </w:r>
      <w:r w:rsidRPr="005F5245">
        <w:rPr>
          <w:spacing w:val="-9"/>
          <w:lang w:val="es-ES_tradnl"/>
        </w:rPr>
        <w:t xml:space="preserve"> </w:t>
      </w:r>
      <w:r w:rsidRPr="005F5245">
        <w:rPr>
          <w:lang w:val="es-ES_tradnl"/>
        </w:rPr>
        <w:t>el</w:t>
      </w:r>
      <w:r w:rsidRPr="005F5245">
        <w:rPr>
          <w:spacing w:val="-10"/>
          <w:lang w:val="es-ES_tradnl"/>
        </w:rPr>
        <w:t xml:space="preserve"> </w:t>
      </w:r>
      <w:r w:rsidRPr="005F5245">
        <w:rPr>
          <w:lang w:val="es-ES_tradnl"/>
        </w:rPr>
        <w:t>ensamblaje</w:t>
      </w:r>
      <w:r w:rsidRPr="005F5245">
        <w:rPr>
          <w:spacing w:val="-8"/>
          <w:lang w:val="es-ES_tradnl"/>
        </w:rPr>
        <w:t xml:space="preserve"> </w:t>
      </w:r>
      <w:r w:rsidRPr="005F5245">
        <w:rPr>
          <w:lang w:val="es-ES_tradnl"/>
        </w:rPr>
        <w:t>de</w:t>
      </w:r>
      <w:r w:rsidRPr="005F5245">
        <w:rPr>
          <w:spacing w:val="-10"/>
          <w:lang w:val="es-ES_tradnl"/>
        </w:rPr>
        <w:t xml:space="preserve"> </w:t>
      </w:r>
      <w:r w:rsidRPr="005F5245">
        <w:rPr>
          <w:lang w:val="es-ES_tradnl"/>
        </w:rPr>
        <w:t>un</w:t>
      </w:r>
      <w:r w:rsidRPr="005F5245">
        <w:rPr>
          <w:spacing w:val="-9"/>
          <w:lang w:val="es-ES_tradnl"/>
        </w:rPr>
        <w:t xml:space="preserve"> </w:t>
      </w:r>
      <w:r w:rsidRPr="005F5245">
        <w:rPr>
          <w:lang w:val="es-ES_tradnl"/>
        </w:rPr>
        <w:t>consorcio</w:t>
      </w:r>
      <w:r w:rsidRPr="005F5245">
        <w:rPr>
          <w:spacing w:val="-10"/>
          <w:lang w:val="es-ES_tradnl"/>
        </w:rPr>
        <w:t xml:space="preserve"> </w:t>
      </w:r>
      <w:r w:rsidRPr="005F5245">
        <w:rPr>
          <w:lang w:val="es-ES_tradnl"/>
        </w:rPr>
        <w:t>microbiano</w:t>
      </w:r>
      <w:r w:rsidRPr="005F5245">
        <w:rPr>
          <w:spacing w:val="-57"/>
          <w:lang w:val="es-ES_tradnl"/>
        </w:rPr>
        <w:t xml:space="preserve"> </w:t>
      </w:r>
      <w:proofErr w:type="spellStart"/>
      <w:r w:rsidRPr="005F5245">
        <w:rPr>
          <w:lang w:val="es-ES_tradnl"/>
        </w:rPr>
        <w:t>lignocelulolítico</w:t>
      </w:r>
      <w:proofErr w:type="spellEnd"/>
      <w:r w:rsidRPr="005F5245">
        <w:rPr>
          <w:spacing w:val="-5"/>
          <w:lang w:val="es-ES_tradnl"/>
        </w:rPr>
        <w:t xml:space="preserve"> </w:t>
      </w:r>
      <w:r w:rsidRPr="005F5245">
        <w:rPr>
          <w:lang w:val="es-ES_tradnl"/>
        </w:rPr>
        <w:t>capaz</w:t>
      </w:r>
      <w:r w:rsidRPr="005F5245">
        <w:rPr>
          <w:spacing w:val="-5"/>
          <w:lang w:val="es-ES_tradnl"/>
        </w:rPr>
        <w:t xml:space="preserve"> </w:t>
      </w:r>
      <w:r w:rsidRPr="005F5245">
        <w:rPr>
          <w:lang w:val="es-ES_tradnl"/>
        </w:rPr>
        <w:t>de</w:t>
      </w:r>
      <w:r w:rsidRPr="005F5245">
        <w:rPr>
          <w:spacing w:val="-5"/>
          <w:lang w:val="es-ES_tradnl"/>
        </w:rPr>
        <w:t xml:space="preserve"> </w:t>
      </w:r>
      <w:r w:rsidRPr="005F5245">
        <w:rPr>
          <w:lang w:val="es-ES_tradnl"/>
        </w:rPr>
        <w:t>degradar,</w:t>
      </w:r>
      <w:r w:rsidRPr="005F5245">
        <w:rPr>
          <w:spacing w:val="-4"/>
          <w:lang w:val="es-ES_tradnl"/>
        </w:rPr>
        <w:t xml:space="preserve"> </w:t>
      </w:r>
      <w:r w:rsidRPr="005F5245">
        <w:rPr>
          <w:lang w:val="es-ES_tradnl"/>
        </w:rPr>
        <w:t>al</w:t>
      </w:r>
      <w:r w:rsidRPr="005F5245">
        <w:rPr>
          <w:spacing w:val="-5"/>
          <w:lang w:val="es-ES_tradnl"/>
        </w:rPr>
        <w:t xml:space="preserve"> </w:t>
      </w:r>
      <w:r w:rsidRPr="005F5245">
        <w:rPr>
          <w:lang w:val="es-ES_tradnl"/>
        </w:rPr>
        <w:t>menos</w:t>
      </w:r>
      <w:r w:rsidRPr="005F5245">
        <w:rPr>
          <w:spacing w:val="-5"/>
          <w:lang w:val="es-ES_tradnl"/>
        </w:rPr>
        <w:t xml:space="preserve"> </w:t>
      </w:r>
      <w:r w:rsidRPr="005F5245">
        <w:rPr>
          <w:lang w:val="es-ES_tradnl"/>
        </w:rPr>
        <w:t>en</w:t>
      </w:r>
      <w:r w:rsidRPr="005F5245">
        <w:rPr>
          <w:spacing w:val="-5"/>
          <w:lang w:val="es-ES_tradnl"/>
        </w:rPr>
        <w:t xml:space="preserve"> </w:t>
      </w:r>
      <w:r w:rsidRPr="005F5245">
        <w:rPr>
          <w:lang w:val="es-ES_tradnl"/>
        </w:rPr>
        <w:t>cierto</w:t>
      </w:r>
      <w:r w:rsidRPr="005F5245">
        <w:rPr>
          <w:spacing w:val="-4"/>
          <w:lang w:val="es-ES_tradnl"/>
        </w:rPr>
        <w:t xml:space="preserve"> </w:t>
      </w:r>
      <w:r w:rsidRPr="005F5245">
        <w:rPr>
          <w:lang w:val="es-ES_tradnl"/>
        </w:rPr>
        <w:t>porcentaje,</w:t>
      </w:r>
      <w:r w:rsidRPr="005F5245">
        <w:rPr>
          <w:spacing w:val="-5"/>
          <w:lang w:val="es-ES_tradnl"/>
        </w:rPr>
        <w:t xml:space="preserve"> </w:t>
      </w:r>
      <w:r w:rsidRPr="005F5245">
        <w:rPr>
          <w:lang w:val="es-ES_tradnl"/>
        </w:rPr>
        <w:t>una</w:t>
      </w:r>
      <w:r w:rsidRPr="005F5245">
        <w:rPr>
          <w:spacing w:val="-5"/>
          <w:lang w:val="es-ES_tradnl"/>
        </w:rPr>
        <w:t xml:space="preserve"> </w:t>
      </w:r>
      <w:r w:rsidRPr="005F5245">
        <w:rPr>
          <w:lang w:val="es-ES_tradnl"/>
        </w:rPr>
        <w:t>mezcla</w:t>
      </w:r>
      <w:r w:rsidRPr="005F5245">
        <w:rPr>
          <w:spacing w:val="-5"/>
          <w:lang w:val="es-ES_tradnl"/>
        </w:rPr>
        <w:t xml:space="preserve"> </w:t>
      </w:r>
      <w:r w:rsidRPr="005F5245">
        <w:rPr>
          <w:lang w:val="es-ES_tradnl"/>
        </w:rPr>
        <w:t>de</w:t>
      </w:r>
      <w:r w:rsidRPr="005F5245">
        <w:rPr>
          <w:spacing w:val="-4"/>
          <w:lang w:val="es-ES_tradnl"/>
        </w:rPr>
        <w:t xml:space="preserve"> </w:t>
      </w:r>
      <w:r w:rsidRPr="005F5245">
        <w:rPr>
          <w:lang w:val="es-ES_tradnl"/>
        </w:rPr>
        <w:t>tres</w:t>
      </w:r>
      <w:r w:rsidRPr="005F5245">
        <w:rPr>
          <w:spacing w:val="-5"/>
          <w:lang w:val="es-ES_tradnl"/>
        </w:rPr>
        <w:t xml:space="preserve"> </w:t>
      </w:r>
      <w:r w:rsidRPr="005F5245">
        <w:rPr>
          <w:lang w:val="es-ES_tradnl"/>
        </w:rPr>
        <w:t>residuos</w:t>
      </w:r>
      <w:r w:rsidRPr="005F5245">
        <w:rPr>
          <w:spacing w:val="-58"/>
          <w:lang w:val="es-ES_tradnl"/>
        </w:rPr>
        <w:t xml:space="preserve"> </w:t>
      </w:r>
      <w:r w:rsidRPr="005F5245">
        <w:rPr>
          <w:lang w:val="es-ES_tradnl"/>
        </w:rPr>
        <w:t>agroindustriales de gran importancia para Colombia: bagazo de caña de azúcar, cascarilla de</w:t>
      </w:r>
      <w:r w:rsidRPr="005F5245">
        <w:rPr>
          <w:spacing w:val="1"/>
          <w:lang w:val="es-ES_tradnl"/>
        </w:rPr>
        <w:t xml:space="preserve"> </w:t>
      </w:r>
      <w:r w:rsidRPr="005F5245">
        <w:rPr>
          <w:lang w:val="es-ES_tradnl"/>
        </w:rPr>
        <w:t>arroz</w:t>
      </w:r>
      <w:r w:rsidRPr="005F5245">
        <w:rPr>
          <w:spacing w:val="-1"/>
          <w:lang w:val="es-ES_tradnl"/>
        </w:rPr>
        <w:t xml:space="preserve"> </w:t>
      </w:r>
      <w:r w:rsidRPr="005F5245">
        <w:rPr>
          <w:lang w:val="es-ES_tradnl"/>
        </w:rPr>
        <w:t>y rastrojo de maíz.</w:t>
      </w:r>
    </w:p>
    <w:p w14:paraId="15482465" w14:textId="77777777" w:rsidR="003876AC" w:rsidRPr="005F5245" w:rsidRDefault="003876AC">
      <w:pPr>
        <w:pStyle w:val="Textoindependiente"/>
        <w:spacing w:before="1"/>
        <w:rPr>
          <w:lang w:val="es-ES_tradnl"/>
        </w:rPr>
      </w:pPr>
    </w:p>
    <w:p w14:paraId="0BA9037F" w14:textId="77777777" w:rsidR="003876AC" w:rsidRPr="005F5245" w:rsidRDefault="000B09CE" w:rsidP="2D6E98B5">
      <w:pPr>
        <w:pStyle w:val="Ttulo1"/>
        <w:rPr>
          <w:lang w:val="es-ES"/>
        </w:rPr>
      </w:pPr>
      <w:commentRangeStart w:id="2"/>
      <w:r w:rsidRPr="2D6E98B5">
        <w:rPr>
          <w:lang w:val="es-ES"/>
        </w:rPr>
        <w:t>OBJETIVOS</w:t>
      </w:r>
    </w:p>
    <w:p w14:paraId="6DF7D994" w14:textId="77777777" w:rsidR="003876AC" w:rsidRPr="005F5245" w:rsidRDefault="003876AC">
      <w:pPr>
        <w:pStyle w:val="Textoindependiente"/>
        <w:spacing w:before="2"/>
        <w:rPr>
          <w:b/>
          <w:sz w:val="28"/>
          <w:lang w:val="es-ES_tradnl"/>
        </w:rPr>
      </w:pPr>
    </w:p>
    <w:p w14:paraId="5862F6AE" w14:textId="77777777" w:rsidR="003876AC" w:rsidRPr="005F5245" w:rsidRDefault="000B09CE" w:rsidP="20C12B2E">
      <w:pPr>
        <w:pStyle w:val="Textoindependiente"/>
        <w:spacing w:line="276" w:lineRule="auto"/>
        <w:ind w:left="131" w:right="105"/>
        <w:jc w:val="both"/>
        <w:rPr>
          <w:lang w:val="es-ES"/>
        </w:rPr>
      </w:pPr>
      <w:r w:rsidRPr="20C12B2E">
        <w:rPr>
          <w:lang w:val="es-ES"/>
        </w:rPr>
        <w:t>Este trabajo tiene como objetivo general el</w:t>
      </w:r>
      <w:commentRangeStart w:id="3"/>
      <w:r w:rsidRPr="20C12B2E">
        <w:rPr>
          <w:lang w:val="es-ES"/>
        </w:rPr>
        <w:t xml:space="preserve"> análisis y categorización de un conjunto de datos</w:t>
      </w:r>
      <w:r w:rsidRPr="20C12B2E">
        <w:rPr>
          <w:spacing w:val="1"/>
          <w:lang w:val="es-ES"/>
        </w:rPr>
        <w:t xml:space="preserve"> </w:t>
      </w:r>
      <w:r w:rsidRPr="20C12B2E">
        <w:rPr>
          <w:lang w:val="es-ES"/>
        </w:rPr>
        <w:t>obtenidos</w:t>
      </w:r>
      <w:commentRangeEnd w:id="3"/>
      <w:r>
        <w:commentReference w:id="3"/>
      </w:r>
      <w:r w:rsidRPr="20C12B2E">
        <w:rPr>
          <w:lang w:val="es-ES"/>
        </w:rPr>
        <w:t xml:space="preserve"> en el estudio realizado por Díaz-García et al., (2020), así como la implementación</w:t>
      </w:r>
      <w:r w:rsidRPr="20C12B2E">
        <w:rPr>
          <w:spacing w:val="1"/>
          <w:lang w:val="es-ES"/>
        </w:rPr>
        <w:t xml:space="preserve"> </w:t>
      </w:r>
      <w:r w:rsidRPr="20C12B2E">
        <w:rPr>
          <w:lang w:val="es-ES"/>
        </w:rPr>
        <w:t>de</w:t>
      </w:r>
      <w:r w:rsidRPr="20C12B2E">
        <w:rPr>
          <w:spacing w:val="1"/>
          <w:lang w:val="es-ES"/>
        </w:rPr>
        <w:t xml:space="preserve"> </w:t>
      </w:r>
      <w:r w:rsidRPr="20C12B2E">
        <w:rPr>
          <w:lang w:val="es-ES"/>
        </w:rPr>
        <w:t>técnicas</w:t>
      </w:r>
      <w:r w:rsidRPr="20C12B2E">
        <w:rPr>
          <w:spacing w:val="1"/>
          <w:lang w:val="es-ES"/>
        </w:rPr>
        <w:t xml:space="preserve"> </w:t>
      </w:r>
      <w:r w:rsidRPr="20C12B2E">
        <w:rPr>
          <w:lang w:val="es-ES"/>
        </w:rPr>
        <w:t>descritas</w:t>
      </w:r>
      <w:r w:rsidRPr="20C12B2E">
        <w:rPr>
          <w:spacing w:val="1"/>
          <w:lang w:val="es-ES"/>
        </w:rPr>
        <w:t xml:space="preserve"> </w:t>
      </w:r>
      <w:r w:rsidRPr="20C12B2E">
        <w:rPr>
          <w:lang w:val="es-ES"/>
        </w:rPr>
        <w:t>en</w:t>
      </w:r>
      <w:r w:rsidRPr="20C12B2E">
        <w:rPr>
          <w:spacing w:val="1"/>
          <w:lang w:val="es-ES"/>
        </w:rPr>
        <w:t xml:space="preserve"> </w:t>
      </w:r>
      <w:r w:rsidRPr="20C12B2E">
        <w:rPr>
          <w:lang w:val="es-ES"/>
        </w:rPr>
        <w:t>el</w:t>
      </w:r>
      <w:r w:rsidRPr="20C12B2E">
        <w:rPr>
          <w:spacing w:val="1"/>
          <w:lang w:val="es-ES"/>
        </w:rPr>
        <w:t xml:space="preserve"> </w:t>
      </w:r>
      <w:r w:rsidRPr="20C12B2E">
        <w:rPr>
          <w:lang w:val="es-ES"/>
        </w:rPr>
        <w:t>curso</w:t>
      </w:r>
      <w:r w:rsidRPr="20C12B2E">
        <w:rPr>
          <w:spacing w:val="1"/>
          <w:lang w:val="es-ES"/>
        </w:rPr>
        <w:t xml:space="preserve"> </w:t>
      </w:r>
      <w:r w:rsidRPr="20C12B2E">
        <w:rPr>
          <w:lang w:val="es-ES"/>
        </w:rPr>
        <w:t>de</w:t>
      </w:r>
      <w:r w:rsidRPr="20C12B2E">
        <w:rPr>
          <w:spacing w:val="1"/>
          <w:lang w:val="es-ES"/>
        </w:rPr>
        <w:t xml:space="preserve"> </w:t>
      </w:r>
      <w:r w:rsidRPr="20C12B2E">
        <w:rPr>
          <w:lang w:val="es-ES"/>
        </w:rPr>
        <w:t>Ecología</w:t>
      </w:r>
      <w:r w:rsidRPr="20C12B2E">
        <w:rPr>
          <w:spacing w:val="1"/>
          <w:lang w:val="es-ES"/>
        </w:rPr>
        <w:t xml:space="preserve"> </w:t>
      </w:r>
      <w:r w:rsidRPr="20C12B2E">
        <w:rPr>
          <w:lang w:val="es-ES"/>
        </w:rPr>
        <w:t>Microbiana</w:t>
      </w:r>
      <w:r w:rsidRPr="20C12B2E">
        <w:rPr>
          <w:spacing w:val="1"/>
          <w:lang w:val="es-ES"/>
        </w:rPr>
        <w:t xml:space="preserve"> </w:t>
      </w:r>
      <w:r w:rsidRPr="20C12B2E">
        <w:rPr>
          <w:lang w:val="es-ES"/>
        </w:rPr>
        <w:t>y</w:t>
      </w:r>
      <w:r w:rsidRPr="20C12B2E">
        <w:rPr>
          <w:spacing w:val="1"/>
          <w:lang w:val="es-ES"/>
        </w:rPr>
        <w:t xml:space="preserve"> </w:t>
      </w:r>
      <w:r w:rsidRPr="20C12B2E">
        <w:rPr>
          <w:lang w:val="es-ES"/>
        </w:rPr>
        <w:t>Herramientas</w:t>
      </w:r>
      <w:r w:rsidRPr="20C12B2E">
        <w:rPr>
          <w:spacing w:val="1"/>
          <w:lang w:val="es-ES"/>
        </w:rPr>
        <w:t xml:space="preserve"> </w:t>
      </w:r>
      <w:r w:rsidRPr="20C12B2E">
        <w:rPr>
          <w:lang w:val="es-ES"/>
        </w:rPr>
        <w:t>de</w:t>
      </w:r>
      <w:r w:rsidRPr="20C12B2E">
        <w:rPr>
          <w:spacing w:val="1"/>
          <w:lang w:val="es-ES"/>
        </w:rPr>
        <w:t xml:space="preserve"> </w:t>
      </w:r>
      <w:r w:rsidRPr="20C12B2E">
        <w:rPr>
          <w:lang w:val="es-ES"/>
        </w:rPr>
        <w:t>Análisis</w:t>
      </w:r>
      <w:r w:rsidRPr="20C12B2E">
        <w:rPr>
          <w:spacing w:val="1"/>
          <w:lang w:val="es-ES"/>
        </w:rPr>
        <w:t xml:space="preserve"> </w:t>
      </w:r>
      <w:r w:rsidRPr="20C12B2E">
        <w:rPr>
          <w:lang w:val="es-ES"/>
        </w:rPr>
        <w:t>Bioinformático</w:t>
      </w:r>
      <w:r w:rsidRPr="20C12B2E">
        <w:rPr>
          <w:spacing w:val="-1"/>
          <w:lang w:val="es-ES"/>
        </w:rPr>
        <w:t xml:space="preserve"> </w:t>
      </w:r>
      <w:r w:rsidRPr="20C12B2E">
        <w:rPr>
          <w:lang w:val="es-ES"/>
        </w:rPr>
        <w:t>de</w:t>
      </w:r>
      <w:r w:rsidRPr="20C12B2E">
        <w:rPr>
          <w:spacing w:val="-1"/>
          <w:lang w:val="es-ES"/>
        </w:rPr>
        <w:t xml:space="preserve"> </w:t>
      </w:r>
      <w:r w:rsidRPr="20C12B2E">
        <w:rPr>
          <w:lang w:val="es-ES"/>
        </w:rPr>
        <w:t>la</w:t>
      </w:r>
      <w:r w:rsidRPr="20C12B2E">
        <w:rPr>
          <w:spacing w:val="-1"/>
          <w:lang w:val="es-ES"/>
        </w:rPr>
        <w:t xml:space="preserve"> </w:t>
      </w:r>
      <w:r w:rsidRPr="20C12B2E">
        <w:rPr>
          <w:lang w:val="es-ES"/>
        </w:rPr>
        <w:t>Universidad de</w:t>
      </w:r>
      <w:r w:rsidRPr="20C12B2E">
        <w:rPr>
          <w:spacing w:val="-1"/>
          <w:lang w:val="es-ES"/>
        </w:rPr>
        <w:t xml:space="preserve"> </w:t>
      </w:r>
      <w:r w:rsidRPr="20C12B2E">
        <w:rPr>
          <w:lang w:val="es-ES"/>
        </w:rPr>
        <w:t>los Andes.</w:t>
      </w:r>
    </w:p>
    <w:p w14:paraId="679E4B0C" w14:textId="77777777" w:rsidR="003876AC" w:rsidRPr="005F5245" w:rsidRDefault="003876AC">
      <w:pPr>
        <w:pStyle w:val="Textoindependiente"/>
        <w:spacing w:before="4"/>
        <w:rPr>
          <w:sz w:val="27"/>
          <w:lang w:val="es-ES_tradnl"/>
        </w:rPr>
      </w:pPr>
    </w:p>
    <w:p w14:paraId="3EB20365" w14:textId="77777777" w:rsidR="003876AC" w:rsidRPr="005F5245" w:rsidRDefault="000B09CE">
      <w:pPr>
        <w:pStyle w:val="Textoindependiente"/>
        <w:ind w:left="131"/>
        <w:jc w:val="both"/>
        <w:rPr>
          <w:lang w:val="es-ES_tradnl"/>
        </w:rPr>
      </w:pPr>
      <w:r w:rsidRPr="005F5245">
        <w:rPr>
          <w:lang w:val="es-ES_tradnl"/>
        </w:rPr>
        <w:t>Como</w:t>
      </w:r>
      <w:r w:rsidRPr="005F5245">
        <w:rPr>
          <w:spacing w:val="-2"/>
          <w:lang w:val="es-ES_tradnl"/>
        </w:rPr>
        <w:t xml:space="preserve"> </w:t>
      </w:r>
      <w:r w:rsidRPr="005F5245">
        <w:rPr>
          <w:lang w:val="es-ES_tradnl"/>
        </w:rPr>
        <w:t>objetivos</w:t>
      </w:r>
      <w:r w:rsidRPr="005F5245">
        <w:rPr>
          <w:spacing w:val="-1"/>
          <w:lang w:val="es-ES_tradnl"/>
        </w:rPr>
        <w:t xml:space="preserve"> </w:t>
      </w:r>
      <w:r w:rsidRPr="005F5245">
        <w:rPr>
          <w:lang w:val="es-ES_tradnl"/>
        </w:rPr>
        <w:t>específicos</w:t>
      </w:r>
      <w:r w:rsidRPr="005F5245">
        <w:rPr>
          <w:spacing w:val="-1"/>
          <w:lang w:val="es-ES_tradnl"/>
        </w:rPr>
        <w:t xml:space="preserve"> </w:t>
      </w:r>
      <w:r w:rsidRPr="005F5245">
        <w:rPr>
          <w:lang w:val="es-ES_tradnl"/>
        </w:rPr>
        <w:t>se</w:t>
      </w:r>
      <w:r w:rsidRPr="005F5245">
        <w:rPr>
          <w:spacing w:val="-2"/>
          <w:lang w:val="es-ES_tradnl"/>
        </w:rPr>
        <w:t xml:space="preserve"> </w:t>
      </w:r>
      <w:r w:rsidRPr="005F5245">
        <w:rPr>
          <w:lang w:val="es-ES_tradnl"/>
        </w:rPr>
        <w:t>tienen:</w:t>
      </w:r>
    </w:p>
    <w:p w14:paraId="4E391315" w14:textId="77777777" w:rsidR="003876AC" w:rsidRPr="005F5245" w:rsidRDefault="003876AC">
      <w:pPr>
        <w:pStyle w:val="Textoindependiente"/>
        <w:spacing w:before="6"/>
        <w:rPr>
          <w:sz w:val="31"/>
          <w:lang w:val="es-ES_tradnl"/>
        </w:rPr>
      </w:pPr>
    </w:p>
    <w:p w14:paraId="7E9DDADA" w14:textId="77777777" w:rsidR="003876AC" w:rsidRPr="005F5245" w:rsidRDefault="000B09CE" w:rsidP="20C12B2E">
      <w:pPr>
        <w:pStyle w:val="Prrafodelista"/>
        <w:numPr>
          <w:ilvl w:val="0"/>
          <w:numId w:val="4"/>
        </w:numPr>
        <w:tabs>
          <w:tab w:val="left" w:pos="912"/>
        </w:tabs>
        <w:spacing w:line="276" w:lineRule="auto"/>
        <w:rPr>
          <w:sz w:val="24"/>
          <w:szCs w:val="24"/>
          <w:lang w:val="es-ES"/>
        </w:rPr>
      </w:pPr>
      <w:commentRangeStart w:id="4"/>
      <w:r w:rsidRPr="20C12B2E">
        <w:rPr>
          <w:sz w:val="24"/>
          <w:szCs w:val="24"/>
          <w:lang w:val="es-ES"/>
        </w:rPr>
        <w:t>Ensamblar</w:t>
      </w:r>
      <w:r w:rsidRPr="20C12B2E">
        <w:rPr>
          <w:spacing w:val="-7"/>
          <w:sz w:val="24"/>
          <w:szCs w:val="24"/>
          <w:lang w:val="es-ES"/>
        </w:rPr>
        <w:t xml:space="preserve"> </w:t>
      </w:r>
      <w:r w:rsidRPr="20C12B2E">
        <w:rPr>
          <w:sz w:val="24"/>
          <w:szCs w:val="24"/>
          <w:lang w:val="es-ES"/>
        </w:rPr>
        <w:t>los</w:t>
      </w:r>
      <w:r w:rsidRPr="20C12B2E">
        <w:rPr>
          <w:spacing w:val="-6"/>
          <w:sz w:val="24"/>
          <w:szCs w:val="24"/>
          <w:lang w:val="es-ES"/>
        </w:rPr>
        <w:t xml:space="preserve"> </w:t>
      </w:r>
      <w:r w:rsidRPr="20C12B2E">
        <w:rPr>
          <w:sz w:val="24"/>
          <w:szCs w:val="24"/>
          <w:lang w:val="es-ES"/>
        </w:rPr>
        <w:t>genomas</w:t>
      </w:r>
      <w:r w:rsidRPr="20C12B2E">
        <w:rPr>
          <w:spacing w:val="-6"/>
          <w:sz w:val="24"/>
          <w:szCs w:val="24"/>
          <w:lang w:val="es-ES"/>
        </w:rPr>
        <w:t xml:space="preserve"> </w:t>
      </w:r>
      <w:r w:rsidRPr="20C12B2E">
        <w:rPr>
          <w:sz w:val="24"/>
          <w:szCs w:val="24"/>
          <w:lang w:val="es-ES"/>
        </w:rPr>
        <w:t>de</w:t>
      </w:r>
      <w:r w:rsidRPr="20C12B2E">
        <w:rPr>
          <w:spacing w:val="-6"/>
          <w:sz w:val="24"/>
          <w:szCs w:val="24"/>
          <w:lang w:val="es-ES"/>
        </w:rPr>
        <w:t xml:space="preserve"> </w:t>
      </w:r>
      <w:r w:rsidRPr="20C12B2E">
        <w:rPr>
          <w:sz w:val="24"/>
          <w:szCs w:val="24"/>
          <w:lang w:val="es-ES"/>
        </w:rPr>
        <w:t>las</w:t>
      </w:r>
      <w:r w:rsidRPr="20C12B2E">
        <w:rPr>
          <w:spacing w:val="-7"/>
          <w:sz w:val="24"/>
          <w:szCs w:val="24"/>
          <w:lang w:val="es-ES"/>
        </w:rPr>
        <w:t xml:space="preserve"> </w:t>
      </w:r>
      <w:r w:rsidRPr="20C12B2E">
        <w:rPr>
          <w:sz w:val="24"/>
          <w:szCs w:val="24"/>
          <w:lang w:val="es-ES"/>
        </w:rPr>
        <w:t>especies</w:t>
      </w:r>
      <w:r w:rsidRPr="20C12B2E">
        <w:rPr>
          <w:spacing w:val="-6"/>
          <w:sz w:val="24"/>
          <w:szCs w:val="24"/>
          <w:lang w:val="es-ES"/>
        </w:rPr>
        <w:t xml:space="preserve"> </w:t>
      </w:r>
      <w:r w:rsidRPr="20C12B2E">
        <w:rPr>
          <w:sz w:val="24"/>
          <w:szCs w:val="24"/>
          <w:lang w:val="es-ES"/>
        </w:rPr>
        <w:t>presentes</w:t>
      </w:r>
      <w:r w:rsidRPr="20C12B2E">
        <w:rPr>
          <w:spacing w:val="-6"/>
          <w:sz w:val="24"/>
          <w:szCs w:val="24"/>
          <w:lang w:val="es-ES"/>
        </w:rPr>
        <w:t xml:space="preserve"> </w:t>
      </w:r>
      <w:r w:rsidRPr="20C12B2E">
        <w:rPr>
          <w:sz w:val="24"/>
          <w:szCs w:val="24"/>
          <w:lang w:val="es-ES"/>
        </w:rPr>
        <w:t>en</w:t>
      </w:r>
      <w:r w:rsidRPr="20C12B2E">
        <w:rPr>
          <w:spacing w:val="-6"/>
          <w:sz w:val="24"/>
          <w:szCs w:val="24"/>
          <w:lang w:val="es-ES"/>
        </w:rPr>
        <w:t xml:space="preserve"> </w:t>
      </w:r>
      <w:r w:rsidRPr="20C12B2E">
        <w:rPr>
          <w:sz w:val="24"/>
          <w:szCs w:val="24"/>
          <w:lang w:val="es-ES"/>
        </w:rPr>
        <w:t>los</w:t>
      </w:r>
      <w:r w:rsidRPr="20C12B2E">
        <w:rPr>
          <w:spacing w:val="-6"/>
          <w:sz w:val="24"/>
          <w:szCs w:val="24"/>
          <w:lang w:val="es-ES"/>
        </w:rPr>
        <w:t xml:space="preserve"> </w:t>
      </w:r>
      <w:proofErr w:type="spellStart"/>
      <w:r w:rsidRPr="20C12B2E">
        <w:rPr>
          <w:sz w:val="24"/>
          <w:szCs w:val="24"/>
          <w:lang w:val="es-ES"/>
        </w:rPr>
        <w:t>metagenomas</w:t>
      </w:r>
      <w:commentRangeEnd w:id="4"/>
      <w:proofErr w:type="spellEnd"/>
      <w:r>
        <w:commentReference w:id="4"/>
      </w:r>
      <w:r w:rsidRPr="20C12B2E">
        <w:rPr>
          <w:spacing w:val="-7"/>
          <w:sz w:val="24"/>
          <w:szCs w:val="24"/>
          <w:lang w:val="es-ES"/>
        </w:rPr>
        <w:t xml:space="preserve"> </w:t>
      </w:r>
      <w:r w:rsidRPr="20C12B2E">
        <w:rPr>
          <w:sz w:val="24"/>
          <w:szCs w:val="24"/>
          <w:lang w:val="es-ES"/>
        </w:rPr>
        <w:t>provenientes</w:t>
      </w:r>
      <w:r w:rsidRPr="20C12B2E">
        <w:rPr>
          <w:spacing w:val="-6"/>
          <w:sz w:val="24"/>
          <w:szCs w:val="24"/>
          <w:lang w:val="es-ES"/>
        </w:rPr>
        <w:t xml:space="preserve"> </w:t>
      </w:r>
      <w:r w:rsidRPr="20C12B2E">
        <w:rPr>
          <w:sz w:val="24"/>
          <w:szCs w:val="24"/>
          <w:lang w:val="es-ES"/>
        </w:rPr>
        <w:t>de</w:t>
      </w:r>
      <w:r w:rsidRPr="20C12B2E">
        <w:rPr>
          <w:spacing w:val="-58"/>
          <w:sz w:val="24"/>
          <w:szCs w:val="24"/>
          <w:lang w:val="es-ES"/>
        </w:rPr>
        <w:t xml:space="preserve"> </w:t>
      </w:r>
      <w:r w:rsidRPr="20C12B2E">
        <w:rPr>
          <w:sz w:val="24"/>
          <w:szCs w:val="24"/>
          <w:lang w:val="es-ES"/>
        </w:rPr>
        <w:t>las</w:t>
      </w:r>
      <w:r w:rsidRPr="20C12B2E">
        <w:rPr>
          <w:spacing w:val="1"/>
          <w:sz w:val="24"/>
          <w:szCs w:val="24"/>
          <w:lang w:val="es-ES"/>
        </w:rPr>
        <w:t xml:space="preserve"> </w:t>
      </w:r>
      <w:r w:rsidRPr="20C12B2E">
        <w:rPr>
          <w:sz w:val="24"/>
          <w:szCs w:val="24"/>
          <w:lang w:val="es-ES"/>
        </w:rPr>
        <w:t>transferencias</w:t>
      </w:r>
      <w:r w:rsidRPr="20C12B2E">
        <w:rPr>
          <w:spacing w:val="1"/>
          <w:sz w:val="24"/>
          <w:szCs w:val="24"/>
          <w:lang w:val="es-ES"/>
        </w:rPr>
        <w:t xml:space="preserve"> </w:t>
      </w:r>
      <w:r w:rsidRPr="20C12B2E">
        <w:rPr>
          <w:sz w:val="24"/>
          <w:szCs w:val="24"/>
          <w:lang w:val="es-ES"/>
        </w:rPr>
        <w:t>que</w:t>
      </w:r>
      <w:r w:rsidRPr="20C12B2E">
        <w:rPr>
          <w:spacing w:val="1"/>
          <w:sz w:val="24"/>
          <w:szCs w:val="24"/>
          <w:lang w:val="es-ES"/>
        </w:rPr>
        <w:t xml:space="preserve"> </w:t>
      </w:r>
      <w:r w:rsidRPr="20C12B2E">
        <w:rPr>
          <w:sz w:val="24"/>
          <w:szCs w:val="24"/>
          <w:lang w:val="es-ES"/>
        </w:rPr>
        <w:t>presentaban</w:t>
      </w:r>
      <w:r w:rsidRPr="20C12B2E">
        <w:rPr>
          <w:spacing w:val="1"/>
          <w:sz w:val="24"/>
          <w:szCs w:val="24"/>
          <w:lang w:val="es-ES"/>
        </w:rPr>
        <w:t xml:space="preserve"> </w:t>
      </w:r>
      <w:r w:rsidRPr="20C12B2E">
        <w:rPr>
          <w:sz w:val="24"/>
          <w:szCs w:val="24"/>
          <w:lang w:val="es-ES"/>
        </w:rPr>
        <w:t>una</w:t>
      </w:r>
      <w:r w:rsidRPr="20C12B2E">
        <w:rPr>
          <w:spacing w:val="1"/>
          <w:sz w:val="24"/>
          <w:szCs w:val="24"/>
          <w:lang w:val="es-ES"/>
        </w:rPr>
        <w:t xml:space="preserve"> </w:t>
      </w:r>
      <w:r w:rsidRPr="20C12B2E">
        <w:rPr>
          <w:sz w:val="24"/>
          <w:szCs w:val="24"/>
          <w:lang w:val="es-ES"/>
        </w:rPr>
        <w:t>diferencia</w:t>
      </w:r>
      <w:r w:rsidRPr="20C12B2E">
        <w:rPr>
          <w:spacing w:val="1"/>
          <w:sz w:val="24"/>
          <w:szCs w:val="24"/>
          <w:lang w:val="es-ES"/>
        </w:rPr>
        <w:t xml:space="preserve"> </w:t>
      </w:r>
      <w:r w:rsidRPr="20C12B2E">
        <w:rPr>
          <w:sz w:val="24"/>
          <w:szCs w:val="24"/>
          <w:lang w:val="es-ES"/>
        </w:rPr>
        <w:t>significativa</w:t>
      </w:r>
      <w:r w:rsidRPr="20C12B2E">
        <w:rPr>
          <w:spacing w:val="1"/>
          <w:sz w:val="24"/>
          <w:szCs w:val="24"/>
          <w:lang w:val="es-ES"/>
        </w:rPr>
        <w:t xml:space="preserve"> </w:t>
      </w:r>
      <w:r w:rsidRPr="20C12B2E">
        <w:rPr>
          <w:sz w:val="24"/>
          <w:szCs w:val="24"/>
          <w:lang w:val="es-ES"/>
        </w:rPr>
        <w:t>en</w:t>
      </w:r>
      <w:r w:rsidRPr="20C12B2E">
        <w:rPr>
          <w:spacing w:val="1"/>
          <w:sz w:val="24"/>
          <w:szCs w:val="24"/>
          <w:lang w:val="es-ES"/>
        </w:rPr>
        <w:t xml:space="preserve"> </w:t>
      </w:r>
      <w:r w:rsidRPr="20C12B2E">
        <w:rPr>
          <w:sz w:val="24"/>
          <w:szCs w:val="24"/>
          <w:lang w:val="es-ES"/>
        </w:rPr>
        <w:t>términos</w:t>
      </w:r>
      <w:r w:rsidRPr="20C12B2E">
        <w:rPr>
          <w:spacing w:val="1"/>
          <w:sz w:val="24"/>
          <w:szCs w:val="24"/>
          <w:lang w:val="es-ES"/>
        </w:rPr>
        <w:t xml:space="preserve"> </w:t>
      </w:r>
      <w:r w:rsidRPr="20C12B2E">
        <w:rPr>
          <w:sz w:val="24"/>
          <w:szCs w:val="24"/>
          <w:lang w:val="es-ES"/>
        </w:rPr>
        <w:t>de</w:t>
      </w:r>
      <w:r w:rsidRPr="20C12B2E">
        <w:rPr>
          <w:spacing w:val="1"/>
          <w:sz w:val="24"/>
          <w:szCs w:val="24"/>
          <w:lang w:val="es-ES"/>
        </w:rPr>
        <w:t xml:space="preserve"> </w:t>
      </w:r>
      <w:r w:rsidRPr="20C12B2E">
        <w:rPr>
          <w:sz w:val="24"/>
          <w:szCs w:val="24"/>
          <w:lang w:val="es-ES"/>
        </w:rPr>
        <w:t>diversidad</w:t>
      </w:r>
      <w:r w:rsidRPr="20C12B2E">
        <w:rPr>
          <w:spacing w:val="-1"/>
          <w:sz w:val="24"/>
          <w:szCs w:val="24"/>
          <w:lang w:val="es-ES"/>
        </w:rPr>
        <w:t xml:space="preserve"> </w:t>
      </w:r>
      <w:r w:rsidRPr="20C12B2E">
        <w:rPr>
          <w:sz w:val="24"/>
          <w:szCs w:val="24"/>
          <w:lang w:val="es-ES"/>
        </w:rPr>
        <w:t>Alpha.</w:t>
      </w:r>
    </w:p>
    <w:p w14:paraId="08E1CF51" w14:textId="77777777" w:rsidR="003876AC" w:rsidRPr="005F5245" w:rsidRDefault="003876AC">
      <w:pPr>
        <w:pStyle w:val="Textoindependiente"/>
        <w:spacing w:before="5"/>
        <w:rPr>
          <w:sz w:val="27"/>
          <w:lang w:val="es-ES_tradnl"/>
        </w:rPr>
      </w:pPr>
    </w:p>
    <w:p w14:paraId="59DAFC1D" w14:textId="77777777" w:rsidR="003876AC" w:rsidRPr="005F5245" w:rsidRDefault="000B09CE">
      <w:pPr>
        <w:pStyle w:val="Prrafodelista"/>
        <w:numPr>
          <w:ilvl w:val="0"/>
          <w:numId w:val="4"/>
        </w:numPr>
        <w:tabs>
          <w:tab w:val="left" w:pos="912"/>
        </w:tabs>
        <w:spacing w:line="276" w:lineRule="auto"/>
        <w:rPr>
          <w:sz w:val="24"/>
          <w:lang w:val="es-ES_tradnl"/>
        </w:rPr>
      </w:pPr>
      <w:r w:rsidRPr="005F5245">
        <w:rPr>
          <w:sz w:val="24"/>
          <w:lang w:val="es-ES_tradnl"/>
        </w:rPr>
        <w:t>Realizar una anotación funcional de los genomas de las especies presentes en cada</w:t>
      </w:r>
      <w:r w:rsidRPr="005F5245">
        <w:rPr>
          <w:spacing w:val="1"/>
          <w:sz w:val="24"/>
          <w:lang w:val="es-ES_tradnl"/>
        </w:rPr>
        <w:t xml:space="preserve"> </w:t>
      </w:r>
      <w:r w:rsidRPr="005F5245">
        <w:rPr>
          <w:sz w:val="24"/>
          <w:lang w:val="es-ES_tradnl"/>
        </w:rPr>
        <w:t>consorcio una vez que estos hayan sido ensamblados, con el fin de caracterizar su</w:t>
      </w:r>
      <w:r w:rsidRPr="005F5245">
        <w:rPr>
          <w:spacing w:val="1"/>
          <w:sz w:val="24"/>
          <w:lang w:val="es-ES_tradnl"/>
        </w:rPr>
        <w:t xml:space="preserve"> </w:t>
      </w:r>
      <w:r w:rsidRPr="005F5245">
        <w:rPr>
          <w:sz w:val="24"/>
          <w:lang w:val="es-ES_tradnl"/>
        </w:rPr>
        <w:t>potencial</w:t>
      </w:r>
      <w:r w:rsidRPr="005F5245">
        <w:rPr>
          <w:spacing w:val="-1"/>
          <w:sz w:val="24"/>
          <w:lang w:val="es-ES_tradnl"/>
        </w:rPr>
        <w:t xml:space="preserve"> </w:t>
      </w:r>
      <w:r w:rsidRPr="005F5245">
        <w:rPr>
          <w:sz w:val="24"/>
          <w:lang w:val="es-ES_tradnl"/>
        </w:rPr>
        <w:t>metabólico.</w:t>
      </w:r>
    </w:p>
    <w:p w14:paraId="4106CC63" w14:textId="77777777" w:rsidR="003876AC" w:rsidRPr="005F5245" w:rsidRDefault="003876AC">
      <w:pPr>
        <w:pStyle w:val="Textoindependiente"/>
        <w:spacing w:before="8"/>
        <w:rPr>
          <w:sz w:val="25"/>
          <w:lang w:val="es-ES_tradnl"/>
        </w:rPr>
      </w:pPr>
    </w:p>
    <w:p w14:paraId="3CDBC25D" w14:textId="77777777" w:rsidR="003876AC" w:rsidRPr="005F5245" w:rsidRDefault="000B09CE" w:rsidP="2D6E98B5">
      <w:pPr>
        <w:pStyle w:val="Prrafodelista"/>
        <w:numPr>
          <w:ilvl w:val="0"/>
          <w:numId w:val="4"/>
        </w:numPr>
        <w:tabs>
          <w:tab w:val="left" w:pos="912"/>
        </w:tabs>
        <w:spacing w:line="278" w:lineRule="auto"/>
        <w:rPr>
          <w:sz w:val="24"/>
          <w:szCs w:val="24"/>
          <w:lang w:val="es-ES"/>
        </w:rPr>
      </w:pPr>
      <w:r w:rsidRPr="2D6E98B5">
        <w:rPr>
          <w:sz w:val="24"/>
          <w:szCs w:val="24"/>
          <w:lang w:val="es-ES"/>
        </w:rPr>
        <w:t>Reconstruir</w:t>
      </w:r>
      <w:r w:rsidRPr="2D6E98B5">
        <w:rPr>
          <w:spacing w:val="1"/>
          <w:sz w:val="24"/>
          <w:szCs w:val="24"/>
          <w:lang w:val="es-ES"/>
        </w:rPr>
        <w:t xml:space="preserve"> </w:t>
      </w:r>
      <w:r w:rsidRPr="2D6E98B5">
        <w:rPr>
          <w:sz w:val="24"/>
          <w:szCs w:val="24"/>
          <w:lang w:val="es-ES"/>
        </w:rPr>
        <w:t>los</w:t>
      </w:r>
      <w:r w:rsidRPr="2D6E98B5">
        <w:rPr>
          <w:spacing w:val="1"/>
          <w:sz w:val="24"/>
          <w:szCs w:val="24"/>
          <w:lang w:val="es-ES"/>
        </w:rPr>
        <w:t xml:space="preserve"> </w:t>
      </w:r>
      <w:r w:rsidRPr="2D6E98B5">
        <w:rPr>
          <w:sz w:val="24"/>
          <w:szCs w:val="24"/>
          <w:lang w:val="es-ES"/>
        </w:rPr>
        <w:t>modelos</w:t>
      </w:r>
      <w:r w:rsidRPr="2D6E98B5">
        <w:rPr>
          <w:spacing w:val="1"/>
          <w:sz w:val="24"/>
          <w:szCs w:val="24"/>
          <w:lang w:val="es-ES"/>
        </w:rPr>
        <w:t xml:space="preserve"> </w:t>
      </w:r>
      <w:r w:rsidRPr="2D6E98B5">
        <w:rPr>
          <w:sz w:val="24"/>
          <w:szCs w:val="24"/>
          <w:lang w:val="es-ES"/>
        </w:rPr>
        <w:t>metabólicos</w:t>
      </w:r>
      <w:r w:rsidRPr="2D6E98B5">
        <w:rPr>
          <w:spacing w:val="1"/>
          <w:sz w:val="24"/>
          <w:szCs w:val="24"/>
          <w:lang w:val="es-ES"/>
        </w:rPr>
        <w:t xml:space="preserve"> </w:t>
      </w:r>
      <w:r w:rsidRPr="2D6E98B5">
        <w:rPr>
          <w:sz w:val="24"/>
          <w:szCs w:val="24"/>
          <w:lang w:val="es-ES"/>
        </w:rPr>
        <w:t>a</w:t>
      </w:r>
      <w:r w:rsidRPr="2D6E98B5">
        <w:rPr>
          <w:spacing w:val="1"/>
          <w:sz w:val="24"/>
          <w:szCs w:val="24"/>
          <w:lang w:val="es-ES"/>
        </w:rPr>
        <w:t xml:space="preserve"> </w:t>
      </w:r>
      <w:r w:rsidRPr="2D6E98B5">
        <w:rPr>
          <w:sz w:val="24"/>
          <w:szCs w:val="24"/>
          <w:lang w:val="es-ES"/>
        </w:rPr>
        <w:t>escala</w:t>
      </w:r>
      <w:r w:rsidRPr="2D6E98B5">
        <w:rPr>
          <w:spacing w:val="1"/>
          <w:sz w:val="24"/>
          <w:szCs w:val="24"/>
          <w:lang w:val="es-ES"/>
        </w:rPr>
        <w:t xml:space="preserve"> </w:t>
      </w:r>
      <w:r w:rsidRPr="2D6E98B5">
        <w:rPr>
          <w:sz w:val="24"/>
          <w:szCs w:val="24"/>
          <w:lang w:val="es-ES"/>
        </w:rPr>
        <w:t>genómica</w:t>
      </w:r>
      <w:r w:rsidRPr="2D6E98B5">
        <w:rPr>
          <w:spacing w:val="1"/>
          <w:sz w:val="24"/>
          <w:szCs w:val="24"/>
          <w:lang w:val="es-ES"/>
        </w:rPr>
        <w:t xml:space="preserve"> </w:t>
      </w:r>
      <w:r w:rsidRPr="2D6E98B5">
        <w:rPr>
          <w:sz w:val="24"/>
          <w:szCs w:val="24"/>
          <w:lang w:val="es-ES"/>
        </w:rPr>
        <w:t>de</w:t>
      </w:r>
      <w:r w:rsidRPr="2D6E98B5">
        <w:rPr>
          <w:spacing w:val="1"/>
          <w:sz w:val="24"/>
          <w:szCs w:val="24"/>
          <w:lang w:val="es-ES"/>
        </w:rPr>
        <w:t xml:space="preserve"> </w:t>
      </w:r>
      <w:r w:rsidRPr="2D6E98B5">
        <w:rPr>
          <w:sz w:val="24"/>
          <w:szCs w:val="24"/>
          <w:lang w:val="es-ES"/>
        </w:rPr>
        <w:t>algunos</w:t>
      </w:r>
      <w:r w:rsidRPr="2D6E98B5">
        <w:rPr>
          <w:spacing w:val="1"/>
          <w:sz w:val="24"/>
          <w:szCs w:val="24"/>
          <w:lang w:val="es-ES"/>
        </w:rPr>
        <w:t xml:space="preserve"> </w:t>
      </w:r>
      <w:r w:rsidRPr="2D6E98B5">
        <w:rPr>
          <w:sz w:val="24"/>
          <w:szCs w:val="24"/>
          <w:lang w:val="es-ES"/>
        </w:rPr>
        <w:t>de</w:t>
      </w:r>
      <w:r w:rsidRPr="2D6E98B5">
        <w:rPr>
          <w:spacing w:val="1"/>
          <w:sz w:val="24"/>
          <w:szCs w:val="24"/>
          <w:lang w:val="es-ES"/>
        </w:rPr>
        <w:t xml:space="preserve"> </w:t>
      </w:r>
      <w:r w:rsidRPr="2D6E98B5">
        <w:rPr>
          <w:sz w:val="24"/>
          <w:szCs w:val="24"/>
          <w:lang w:val="es-ES"/>
        </w:rPr>
        <w:t>los</w:t>
      </w:r>
      <w:r w:rsidRPr="2D6E98B5">
        <w:rPr>
          <w:spacing w:val="1"/>
          <w:sz w:val="24"/>
          <w:szCs w:val="24"/>
          <w:lang w:val="es-ES"/>
        </w:rPr>
        <w:t xml:space="preserve"> </w:t>
      </w:r>
      <w:r w:rsidRPr="2D6E98B5">
        <w:rPr>
          <w:sz w:val="24"/>
          <w:szCs w:val="24"/>
          <w:lang w:val="es-ES"/>
        </w:rPr>
        <w:t>microorganismos</w:t>
      </w:r>
      <w:r w:rsidRPr="2D6E98B5">
        <w:rPr>
          <w:spacing w:val="-3"/>
          <w:sz w:val="24"/>
          <w:szCs w:val="24"/>
          <w:lang w:val="es-ES"/>
        </w:rPr>
        <w:t xml:space="preserve"> </w:t>
      </w:r>
      <w:r w:rsidRPr="2D6E98B5">
        <w:rPr>
          <w:sz w:val="24"/>
          <w:szCs w:val="24"/>
          <w:lang w:val="es-ES"/>
        </w:rPr>
        <w:t>presentes</w:t>
      </w:r>
      <w:r w:rsidRPr="2D6E98B5">
        <w:rPr>
          <w:spacing w:val="-3"/>
          <w:sz w:val="24"/>
          <w:szCs w:val="24"/>
          <w:lang w:val="es-ES"/>
        </w:rPr>
        <w:t xml:space="preserve"> </w:t>
      </w:r>
      <w:r w:rsidRPr="2D6E98B5">
        <w:rPr>
          <w:sz w:val="24"/>
          <w:szCs w:val="24"/>
          <w:lang w:val="es-ES"/>
        </w:rPr>
        <w:t>en</w:t>
      </w:r>
      <w:r w:rsidRPr="2D6E98B5">
        <w:rPr>
          <w:spacing w:val="-2"/>
          <w:sz w:val="24"/>
          <w:szCs w:val="24"/>
          <w:lang w:val="es-ES"/>
        </w:rPr>
        <w:t xml:space="preserve"> </w:t>
      </w:r>
      <w:r w:rsidRPr="2D6E98B5">
        <w:rPr>
          <w:sz w:val="24"/>
          <w:szCs w:val="24"/>
          <w:lang w:val="es-ES"/>
        </w:rPr>
        <w:t>los</w:t>
      </w:r>
      <w:r w:rsidRPr="2D6E98B5">
        <w:rPr>
          <w:spacing w:val="-3"/>
          <w:sz w:val="24"/>
          <w:szCs w:val="24"/>
          <w:lang w:val="es-ES"/>
        </w:rPr>
        <w:t xml:space="preserve"> </w:t>
      </w:r>
      <w:r w:rsidRPr="2D6E98B5">
        <w:rPr>
          <w:sz w:val="24"/>
          <w:szCs w:val="24"/>
          <w:lang w:val="es-ES"/>
        </w:rPr>
        <w:t>consorcios</w:t>
      </w:r>
      <w:r w:rsidRPr="2D6E98B5">
        <w:rPr>
          <w:spacing w:val="-3"/>
          <w:sz w:val="24"/>
          <w:szCs w:val="24"/>
          <w:lang w:val="es-ES"/>
        </w:rPr>
        <w:t xml:space="preserve"> </w:t>
      </w:r>
      <w:r w:rsidRPr="2D6E98B5">
        <w:rPr>
          <w:sz w:val="24"/>
          <w:szCs w:val="24"/>
          <w:lang w:val="es-ES"/>
        </w:rPr>
        <w:t>a</w:t>
      </w:r>
      <w:r w:rsidRPr="2D6E98B5">
        <w:rPr>
          <w:spacing w:val="-2"/>
          <w:sz w:val="24"/>
          <w:szCs w:val="24"/>
          <w:lang w:val="es-ES"/>
        </w:rPr>
        <w:t xml:space="preserve"> </w:t>
      </w:r>
      <w:r w:rsidRPr="2D6E98B5">
        <w:rPr>
          <w:sz w:val="24"/>
          <w:szCs w:val="24"/>
          <w:lang w:val="es-ES"/>
        </w:rPr>
        <w:t>partir</w:t>
      </w:r>
      <w:r w:rsidRPr="2D6E98B5">
        <w:rPr>
          <w:spacing w:val="-3"/>
          <w:sz w:val="24"/>
          <w:szCs w:val="24"/>
          <w:lang w:val="es-ES"/>
        </w:rPr>
        <w:t xml:space="preserve"> </w:t>
      </w:r>
      <w:r w:rsidRPr="2D6E98B5">
        <w:rPr>
          <w:sz w:val="24"/>
          <w:szCs w:val="24"/>
          <w:lang w:val="es-ES"/>
        </w:rPr>
        <w:t>de</w:t>
      </w:r>
      <w:r w:rsidRPr="2D6E98B5">
        <w:rPr>
          <w:spacing w:val="-2"/>
          <w:sz w:val="24"/>
          <w:szCs w:val="24"/>
          <w:lang w:val="es-ES"/>
        </w:rPr>
        <w:t xml:space="preserve"> </w:t>
      </w:r>
      <w:r w:rsidRPr="2D6E98B5">
        <w:rPr>
          <w:sz w:val="24"/>
          <w:szCs w:val="24"/>
          <w:lang w:val="es-ES"/>
        </w:rPr>
        <w:t>sus</w:t>
      </w:r>
      <w:r w:rsidRPr="2D6E98B5">
        <w:rPr>
          <w:spacing w:val="-3"/>
          <w:sz w:val="24"/>
          <w:szCs w:val="24"/>
          <w:lang w:val="es-ES"/>
        </w:rPr>
        <w:t xml:space="preserve"> </w:t>
      </w:r>
      <w:r w:rsidRPr="2D6E98B5">
        <w:rPr>
          <w:sz w:val="24"/>
          <w:szCs w:val="24"/>
          <w:lang w:val="es-ES"/>
        </w:rPr>
        <w:t>genomas</w:t>
      </w:r>
      <w:r w:rsidRPr="2D6E98B5">
        <w:rPr>
          <w:spacing w:val="-3"/>
          <w:sz w:val="24"/>
          <w:szCs w:val="24"/>
          <w:lang w:val="es-ES"/>
        </w:rPr>
        <w:t xml:space="preserve"> </w:t>
      </w:r>
      <w:r w:rsidRPr="2D6E98B5">
        <w:rPr>
          <w:sz w:val="24"/>
          <w:szCs w:val="24"/>
          <w:lang w:val="es-ES"/>
        </w:rPr>
        <w:t>anotados,</w:t>
      </w:r>
      <w:r w:rsidRPr="2D6E98B5">
        <w:rPr>
          <w:spacing w:val="-2"/>
          <w:sz w:val="24"/>
          <w:szCs w:val="24"/>
          <w:lang w:val="es-ES"/>
        </w:rPr>
        <w:t xml:space="preserve"> </w:t>
      </w:r>
      <w:r w:rsidRPr="2D6E98B5">
        <w:rPr>
          <w:sz w:val="24"/>
          <w:szCs w:val="24"/>
          <w:lang w:val="es-ES"/>
        </w:rPr>
        <w:t>con</w:t>
      </w:r>
      <w:r w:rsidRPr="2D6E98B5">
        <w:rPr>
          <w:spacing w:val="-3"/>
          <w:sz w:val="24"/>
          <w:szCs w:val="24"/>
          <w:lang w:val="es-ES"/>
        </w:rPr>
        <w:t xml:space="preserve"> </w:t>
      </w:r>
      <w:r w:rsidRPr="2D6E98B5">
        <w:rPr>
          <w:sz w:val="24"/>
          <w:szCs w:val="24"/>
          <w:lang w:val="es-ES"/>
        </w:rPr>
        <w:t>el</w:t>
      </w:r>
      <w:r w:rsidRPr="2D6E98B5">
        <w:rPr>
          <w:spacing w:val="-57"/>
          <w:sz w:val="24"/>
          <w:szCs w:val="24"/>
          <w:lang w:val="es-ES"/>
        </w:rPr>
        <w:t xml:space="preserve"> </w:t>
      </w:r>
      <w:r w:rsidRPr="2D6E98B5">
        <w:rPr>
          <w:sz w:val="24"/>
          <w:szCs w:val="24"/>
          <w:lang w:val="es-ES"/>
        </w:rPr>
        <w:t>fin</w:t>
      </w:r>
      <w:r w:rsidRPr="2D6E98B5">
        <w:rPr>
          <w:spacing w:val="-1"/>
          <w:sz w:val="24"/>
          <w:szCs w:val="24"/>
          <w:lang w:val="es-ES"/>
        </w:rPr>
        <w:t xml:space="preserve"> </w:t>
      </w:r>
      <w:r w:rsidRPr="2D6E98B5">
        <w:rPr>
          <w:sz w:val="24"/>
          <w:szCs w:val="24"/>
          <w:lang w:val="es-ES"/>
        </w:rPr>
        <w:t>de</w:t>
      </w:r>
      <w:r w:rsidRPr="2D6E98B5">
        <w:rPr>
          <w:spacing w:val="-1"/>
          <w:sz w:val="24"/>
          <w:szCs w:val="24"/>
          <w:lang w:val="es-ES"/>
        </w:rPr>
        <w:t xml:space="preserve"> </w:t>
      </w:r>
      <w:r w:rsidRPr="2D6E98B5">
        <w:rPr>
          <w:sz w:val="24"/>
          <w:szCs w:val="24"/>
          <w:lang w:val="es-ES"/>
        </w:rPr>
        <w:t>dilucidar</w:t>
      </w:r>
      <w:r w:rsidRPr="2D6E98B5">
        <w:rPr>
          <w:spacing w:val="-1"/>
          <w:sz w:val="24"/>
          <w:szCs w:val="24"/>
          <w:lang w:val="es-ES"/>
        </w:rPr>
        <w:t xml:space="preserve"> </w:t>
      </w:r>
      <w:r w:rsidRPr="2D6E98B5">
        <w:rPr>
          <w:sz w:val="24"/>
          <w:szCs w:val="24"/>
          <w:lang w:val="es-ES"/>
        </w:rPr>
        <w:t>las posibles</w:t>
      </w:r>
      <w:r w:rsidRPr="2D6E98B5">
        <w:rPr>
          <w:spacing w:val="-1"/>
          <w:sz w:val="24"/>
          <w:szCs w:val="24"/>
          <w:lang w:val="es-ES"/>
        </w:rPr>
        <w:t xml:space="preserve"> </w:t>
      </w:r>
      <w:r w:rsidRPr="2D6E98B5">
        <w:rPr>
          <w:sz w:val="24"/>
          <w:szCs w:val="24"/>
          <w:lang w:val="es-ES"/>
        </w:rPr>
        <w:t>interacciones ecológicas</w:t>
      </w:r>
      <w:r w:rsidRPr="2D6E98B5">
        <w:rPr>
          <w:spacing w:val="-1"/>
          <w:sz w:val="24"/>
          <w:szCs w:val="24"/>
          <w:lang w:val="es-ES"/>
        </w:rPr>
        <w:t xml:space="preserve"> </w:t>
      </w:r>
      <w:r w:rsidRPr="2D6E98B5">
        <w:rPr>
          <w:sz w:val="24"/>
          <w:szCs w:val="24"/>
          <w:lang w:val="es-ES"/>
        </w:rPr>
        <w:t>presente</w:t>
      </w:r>
      <w:commentRangeEnd w:id="2"/>
      <w:r>
        <w:commentReference w:id="2"/>
      </w:r>
      <w:r w:rsidRPr="2D6E98B5">
        <w:rPr>
          <w:sz w:val="24"/>
          <w:szCs w:val="24"/>
          <w:lang w:val="es-ES"/>
        </w:rPr>
        <w:t>s.</w:t>
      </w:r>
    </w:p>
    <w:p w14:paraId="55BC3FCD" w14:textId="77777777" w:rsidR="003876AC" w:rsidRPr="005F5245" w:rsidRDefault="003876AC">
      <w:pPr>
        <w:pStyle w:val="Textoindependiente"/>
        <w:rPr>
          <w:sz w:val="26"/>
          <w:lang w:val="es-ES_tradnl"/>
        </w:rPr>
      </w:pPr>
    </w:p>
    <w:p w14:paraId="31E88965" w14:textId="77777777" w:rsidR="003876AC" w:rsidRPr="005F5245" w:rsidRDefault="003876AC">
      <w:pPr>
        <w:pStyle w:val="Textoindependiente"/>
        <w:rPr>
          <w:sz w:val="26"/>
          <w:lang w:val="es-ES_tradnl"/>
        </w:rPr>
      </w:pPr>
    </w:p>
    <w:p w14:paraId="40EBAD13" w14:textId="77777777" w:rsidR="003876AC" w:rsidRPr="005F5245" w:rsidRDefault="000B09CE">
      <w:pPr>
        <w:pStyle w:val="Ttulo1"/>
        <w:spacing w:before="232"/>
        <w:rPr>
          <w:lang w:val="es-ES_tradnl"/>
        </w:rPr>
      </w:pPr>
      <w:r w:rsidRPr="005F5245">
        <w:rPr>
          <w:lang w:val="es-ES_tradnl"/>
        </w:rPr>
        <w:t>METODOLOGÍA</w:t>
      </w:r>
    </w:p>
    <w:p w14:paraId="237D5A02" w14:textId="77777777" w:rsidR="005F5245" w:rsidRDefault="005F5245" w:rsidP="005F5245">
      <w:pPr>
        <w:adjustRightInd w:val="0"/>
        <w:rPr>
          <w:rFonts w:eastAsiaTheme="minorHAnsi"/>
          <w:lang w:val="es-MX"/>
        </w:rPr>
      </w:pPr>
    </w:p>
    <w:p w14:paraId="1F255AFF" w14:textId="2E6EA14E" w:rsidR="003876AC" w:rsidRPr="005F5245" w:rsidRDefault="000B09CE" w:rsidP="53D2115B">
      <w:pPr>
        <w:pStyle w:val="Textoindependiente"/>
        <w:spacing w:line="276" w:lineRule="auto"/>
        <w:ind w:right="105"/>
        <w:jc w:val="both"/>
        <w:rPr>
          <w:lang w:val="es-ES"/>
        </w:rPr>
      </w:pPr>
      <w:r w:rsidRPr="53D2115B">
        <w:rPr>
          <w:lang w:val="es-ES"/>
        </w:rPr>
        <w:t xml:space="preserve">Para realizar la reconstrucción de los genomas a partir de </w:t>
      </w:r>
      <w:proofErr w:type="spellStart"/>
      <w:r w:rsidRPr="53D2115B">
        <w:rPr>
          <w:lang w:val="es-ES"/>
        </w:rPr>
        <w:t>metagenomas</w:t>
      </w:r>
      <w:proofErr w:type="spellEnd"/>
      <w:r w:rsidRPr="53D2115B">
        <w:rPr>
          <w:lang w:val="es-ES"/>
        </w:rPr>
        <w:t>, se utilizarán los</w:t>
      </w:r>
      <w:r w:rsidRPr="53D2115B">
        <w:rPr>
          <w:spacing w:val="1"/>
          <w:lang w:val="es-ES"/>
        </w:rPr>
        <w:t xml:space="preserve"> </w:t>
      </w:r>
      <w:proofErr w:type="spellStart"/>
      <w:r w:rsidRPr="53D2115B">
        <w:rPr>
          <w:lang w:val="es-ES"/>
        </w:rPr>
        <w:t>metagenomas</w:t>
      </w:r>
      <w:proofErr w:type="spellEnd"/>
      <w:r w:rsidRPr="53D2115B">
        <w:rPr>
          <w:spacing w:val="-6"/>
          <w:lang w:val="es-ES"/>
        </w:rPr>
        <w:t xml:space="preserve"> </w:t>
      </w:r>
      <w:r w:rsidRPr="53D2115B">
        <w:rPr>
          <w:lang w:val="es-ES"/>
        </w:rPr>
        <w:t>provenientes</w:t>
      </w:r>
      <w:r w:rsidRPr="53D2115B">
        <w:rPr>
          <w:spacing w:val="-6"/>
          <w:lang w:val="es-ES"/>
        </w:rPr>
        <w:t xml:space="preserve"> </w:t>
      </w:r>
      <w:r w:rsidRPr="53D2115B">
        <w:rPr>
          <w:lang w:val="es-ES"/>
        </w:rPr>
        <w:t>de</w:t>
      </w:r>
      <w:r w:rsidRPr="53D2115B">
        <w:rPr>
          <w:spacing w:val="-7"/>
          <w:lang w:val="es-ES"/>
        </w:rPr>
        <w:t xml:space="preserve"> </w:t>
      </w:r>
      <w:r w:rsidRPr="53D2115B">
        <w:rPr>
          <w:lang w:val="es-ES"/>
        </w:rPr>
        <w:t>dos</w:t>
      </w:r>
      <w:r w:rsidRPr="53D2115B">
        <w:rPr>
          <w:spacing w:val="-5"/>
          <w:lang w:val="es-ES"/>
        </w:rPr>
        <w:t xml:space="preserve"> </w:t>
      </w:r>
      <w:r w:rsidRPr="53D2115B">
        <w:rPr>
          <w:lang w:val="es-ES"/>
        </w:rPr>
        <w:t>de</w:t>
      </w:r>
      <w:r w:rsidRPr="53D2115B">
        <w:rPr>
          <w:spacing w:val="-6"/>
          <w:lang w:val="es-ES"/>
        </w:rPr>
        <w:t xml:space="preserve"> </w:t>
      </w:r>
      <w:r w:rsidRPr="53D2115B">
        <w:rPr>
          <w:lang w:val="es-ES"/>
        </w:rPr>
        <w:t>las</w:t>
      </w:r>
      <w:r w:rsidRPr="53D2115B">
        <w:rPr>
          <w:spacing w:val="-6"/>
          <w:lang w:val="es-ES"/>
        </w:rPr>
        <w:t xml:space="preserve"> </w:t>
      </w:r>
      <w:r w:rsidRPr="53D2115B">
        <w:rPr>
          <w:lang w:val="es-ES"/>
        </w:rPr>
        <w:t>tres</w:t>
      </w:r>
      <w:r w:rsidRPr="53D2115B">
        <w:rPr>
          <w:spacing w:val="-6"/>
          <w:lang w:val="es-ES"/>
        </w:rPr>
        <w:t xml:space="preserve"> </w:t>
      </w:r>
      <w:commentRangeStart w:id="5"/>
      <w:r w:rsidRPr="53D2115B">
        <w:rPr>
          <w:lang w:val="es-ES"/>
        </w:rPr>
        <w:t>transferencias</w:t>
      </w:r>
      <w:commentRangeEnd w:id="5"/>
      <w:r>
        <w:commentReference w:id="5"/>
      </w:r>
      <w:r w:rsidRPr="53D2115B">
        <w:rPr>
          <w:lang w:val="es-ES"/>
        </w:rPr>
        <w:t>.</w:t>
      </w:r>
      <w:r w:rsidRPr="53D2115B">
        <w:rPr>
          <w:spacing w:val="-6"/>
          <w:lang w:val="es-ES"/>
        </w:rPr>
        <w:t xml:space="preserve"> </w:t>
      </w:r>
      <w:r w:rsidRPr="53D2115B">
        <w:rPr>
          <w:lang w:val="es-ES"/>
        </w:rPr>
        <w:t>Dichas</w:t>
      </w:r>
      <w:r w:rsidRPr="53D2115B">
        <w:rPr>
          <w:spacing w:val="-6"/>
          <w:lang w:val="es-ES"/>
        </w:rPr>
        <w:t xml:space="preserve"> </w:t>
      </w:r>
      <w:r w:rsidRPr="53D2115B">
        <w:rPr>
          <w:lang w:val="es-ES"/>
        </w:rPr>
        <w:t>transferencias</w:t>
      </w:r>
      <w:r w:rsidRPr="53D2115B">
        <w:rPr>
          <w:spacing w:val="-6"/>
          <w:lang w:val="es-ES"/>
        </w:rPr>
        <w:t xml:space="preserve"> </w:t>
      </w:r>
      <w:r w:rsidRPr="53D2115B">
        <w:rPr>
          <w:lang w:val="es-ES"/>
        </w:rPr>
        <w:t>presentaron</w:t>
      </w:r>
      <w:r w:rsidRPr="53D2115B">
        <w:rPr>
          <w:spacing w:val="-57"/>
          <w:lang w:val="es-ES"/>
        </w:rPr>
        <w:t xml:space="preserve"> </w:t>
      </w:r>
      <w:r w:rsidRPr="53D2115B">
        <w:rPr>
          <w:lang w:val="es-ES"/>
        </w:rPr>
        <w:t>una diferencia significativa entre sí en términos de diversidad de microorganismos, teniendo</w:t>
      </w:r>
      <w:r w:rsidRPr="53D2115B">
        <w:rPr>
          <w:spacing w:val="1"/>
          <w:lang w:val="es-ES"/>
        </w:rPr>
        <w:t xml:space="preserve"> </w:t>
      </w:r>
      <w:r w:rsidRPr="53D2115B">
        <w:rPr>
          <w:lang w:val="es-ES"/>
        </w:rPr>
        <w:t xml:space="preserve">presente el análisis con el marcador filogenético del gen </w:t>
      </w:r>
      <w:proofErr w:type="spellStart"/>
      <w:r w:rsidRPr="53D2115B">
        <w:rPr>
          <w:lang w:val="es-ES"/>
        </w:rPr>
        <w:t>ribosomal</w:t>
      </w:r>
      <w:proofErr w:type="spellEnd"/>
      <w:r w:rsidRPr="53D2115B">
        <w:rPr>
          <w:lang w:val="es-ES"/>
        </w:rPr>
        <w:t xml:space="preserve"> 16S </w:t>
      </w:r>
      <w:proofErr w:type="spellStart"/>
      <w:ins w:id="6" w:author="Alejandro Reyes Muñoz" w:date="2021-04-06T18:24:00Z">
        <w:r w:rsidR="14EE4A5C" w:rsidRPr="53D2115B">
          <w:rPr>
            <w:lang w:val="es-ES"/>
          </w:rPr>
          <w:t>rRNA</w:t>
        </w:r>
        <w:proofErr w:type="spellEnd"/>
        <w:r w:rsidR="14EE4A5C" w:rsidRPr="53D2115B">
          <w:rPr>
            <w:lang w:val="es-ES"/>
          </w:rPr>
          <w:t xml:space="preserve"> </w:t>
        </w:r>
      </w:ins>
      <w:r w:rsidRPr="53D2115B">
        <w:rPr>
          <w:lang w:val="es-ES"/>
        </w:rPr>
        <w:t>reportado por Díaz-</w:t>
      </w:r>
      <w:r w:rsidRPr="53D2115B">
        <w:rPr>
          <w:spacing w:val="1"/>
          <w:lang w:val="es-ES"/>
        </w:rPr>
        <w:t xml:space="preserve"> </w:t>
      </w:r>
      <w:r w:rsidRPr="53D2115B">
        <w:rPr>
          <w:lang w:val="es-ES"/>
        </w:rPr>
        <w:t>García</w:t>
      </w:r>
      <w:r w:rsidRPr="53D2115B">
        <w:rPr>
          <w:spacing w:val="44"/>
          <w:lang w:val="es-ES"/>
        </w:rPr>
        <w:t xml:space="preserve"> </w:t>
      </w:r>
      <w:r w:rsidRPr="53D2115B">
        <w:rPr>
          <w:lang w:val="es-ES"/>
        </w:rPr>
        <w:t>et</w:t>
      </w:r>
      <w:r w:rsidRPr="53D2115B">
        <w:rPr>
          <w:spacing w:val="45"/>
          <w:lang w:val="es-ES"/>
        </w:rPr>
        <w:t xml:space="preserve"> </w:t>
      </w:r>
      <w:r w:rsidRPr="53D2115B">
        <w:rPr>
          <w:lang w:val="es-ES"/>
        </w:rPr>
        <w:t>al.,</w:t>
      </w:r>
      <w:r w:rsidRPr="53D2115B">
        <w:rPr>
          <w:spacing w:val="44"/>
          <w:lang w:val="es-ES"/>
        </w:rPr>
        <w:t xml:space="preserve"> </w:t>
      </w:r>
      <w:r w:rsidRPr="53D2115B">
        <w:rPr>
          <w:lang w:val="es-ES"/>
        </w:rPr>
        <w:t>(2020).</w:t>
      </w:r>
      <w:r w:rsidRPr="53D2115B">
        <w:rPr>
          <w:spacing w:val="45"/>
          <w:lang w:val="es-ES"/>
        </w:rPr>
        <w:t xml:space="preserve"> </w:t>
      </w:r>
      <w:r w:rsidRPr="53D2115B">
        <w:rPr>
          <w:lang w:val="es-ES"/>
        </w:rPr>
        <w:t>Concretamente,</w:t>
      </w:r>
      <w:r w:rsidRPr="53D2115B">
        <w:rPr>
          <w:spacing w:val="45"/>
          <w:lang w:val="es-ES"/>
        </w:rPr>
        <w:t xml:space="preserve"> </w:t>
      </w:r>
      <w:r w:rsidRPr="53D2115B">
        <w:rPr>
          <w:lang w:val="es-ES"/>
        </w:rPr>
        <w:t>se</w:t>
      </w:r>
      <w:r w:rsidRPr="53D2115B">
        <w:rPr>
          <w:spacing w:val="44"/>
          <w:lang w:val="es-ES"/>
        </w:rPr>
        <w:t xml:space="preserve"> </w:t>
      </w:r>
      <w:r w:rsidRPr="53D2115B">
        <w:rPr>
          <w:lang w:val="es-ES"/>
        </w:rPr>
        <w:t>analizará</w:t>
      </w:r>
      <w:r w:rsidRPr="53D2115B">
        <w:rPr>
          <w:spacing w:val="46"/>
          <w:lang w:val="es-ES"/>
        </w:rPr>
        <w:t xml:space="preserve"> </w:t>
      </w:r>
      <w:r w:rsidRPr="53D2115B">
        <w:rPr>
          <w:lang w:val="es-ES"/>
        </w:rPr>
        <w:t>una</w:t>
      </w:r>
      <w:r w:rsidRPr="53D2115B">
        <w:rPr>
          <w:spacing w:val="45"/>
          <w:lang w:val="es-ES"/>
        </w:rPr>
        <w:t xml:space="preserve"> </w:t>
      </w:r>
      <w:r w:rsidRPr="53D2115B">
        <w:rPr>
          <w:lang w:val="es-ES"/>
        </w:rPr>
        <w:t>muestra</w:t>
      </w:r>
      <w:r w:rsidRPr="53D2115B">
        <w:rPr>
          <w:spacing w:val="44"/>
          <w:lang w:val="es-ES"/>
        </w:rPr>
        <w:t xml:space="preserve"> </w:t>
      </w:r>
      <w:r w:rsidRPr="53D2115B">
        <w:rPr>
          <w:lang w:val="es-ES"/>
        </w:rPr>
        <w:t>proveniente</w:t>
      </w:r>
      <w:r w:rsidRPr="53D2115B">
        <w:rPr>
          <w:spacing w:val="45"/>
          <w:lang w:val="es-ES"/>
        </w:rPr>
        <w:t xml:space="preserve"> </w:t>
      </w:r>
      <w:r w:rsidRPr="53D2115B">
        <w:rPr>
          <w:lang w:val="es-ES"/>
        </w:rPr>
        <w:t>de</w:t>
      </w:r>
      <w:r w:rsidRPr="53D2115B">
        <w:rPr>
          <w:spacing w:val="45"/>
          <w:lang w:val="es-ES"/>
        </w:rPr>
        <w:t xml:space="preserve"> </w:t>
      </w:r>
      <w:r w:rsidRPr="53D2115B">
        <w:rPr>
          <w:lang w:val="es-ES"/>
        </w:rPr>
        <w:t>la</w:t>
      </w:r>
      <w:r w:rsidRPr="53D2115B">
        <w:rPr>
          <w:spacing w:val="44"/>
          <w:lang w:val="es-ES"/>
        </w:rPr>
        <w:t xml:space="preserve"> </w:t>
      </w:r>
      <w:r w:rsidRPr="53D2115B">
        <w:rPr>
          <w:lang w:val="es-ES"/>
        </w:rPr>
        <w:t>fase</w:t>
      </w:r>
      <w:r w:rsidRPr="53D2115B">
        <w:rPr>
          <w:spacing w:val="45"/>
          <w:lang w:val="es-ES"/>
        </w:rPr>
        <w:t xml:space="preserve"> </w:t>
      </w:r>
      <w:r w:rsidRPr="53D2115B">
        <w:rPr>
          <w:lang w:val="es-ES"/>
        </w:rPr>
        <w:t>de</w:t>
      </w:r>
      <w:r w:rsidR="005F5245" w:rsidRPr="53D2115B">
        <w:rPr>
          <w:lang w:val="es-ES"/>
        </w:rPr>
        <w:t xml:space="preserve"> e</w:t>
      </w:r>
      <w:r w:rsidRPr="53D2115B">
        <w:rPr>
          <w:lang w:val="es-ES"/>
        </w:rPr>
        <w:t>xtinción (transferencia 10</w:t>
      </w:r>
      <w:r w:rsidRPr="53D2115B">
        <w:rPr>
          <w:vertAlign w:val="superscript"/>
          <w:lang w:val="es-ES"/>
        </w:rPr>
        <w:t>-7</w:t>
      </w:r>
      <w:r w:rsidRPr="53D2115B">
        <w:rPr>
          <w:lang w:val="es-ES"/>
        </w:rPr>
        <w:t>) de ahora en adelante denominada 12D. Muestra que, de acuerdo</w:t>
      </w:r>
      <w:r w:rsidRPr="53D2115B">
        <w:rPr>
          <w:spacing w:val="-57"/>
          <w:lang w:val="es-ES"/>
        </w:rPr>
        <w:t xml:space="preserve"> </w:t>
      </w:r>
      <w:r w:rsidRPr="53D2115B">
        <w:rPr>
          <w:lang w:val="es-ES"/>
        </w:rPr>
        <w:t>con</w:t>
      </w:r>
      <w:r w:rsidRPr="53D2115B">
        <w:rPr>
          <w:spacing w:val="-7"/>
          <w:lang w:val="es-ES"/>
        </w:rPr>
        <w:t xml:space="preserve"> </w:t>
      </w:r>
      <w:r w:rsidRPr="53D2115B">
        <w:rPr>
          <w:lang w:val="es-ES"/>
        </w:rPr>
        <w:t>los</w:t>
      </w:r>
      <w:r w:rsidRPr="53D2115B">
        <w:rPr>
          <w:spacing w:val="-6"/>
          <w:lang w:val="es-ES"/>
        </w:rPr>
        <w:t xml:space="preserve"> </w:t>
      </w:r>
      <w:r w:rsidRPr="53D2115B">
        <w:rPr>
          <w:lang w:val="es-ES"/>
        </w:rPr>
        <w:t>análisis</w:t>
      </w:r>
      <w:r w:rsidRPr="53D2115B">
        <w:rPr>
          <w:spacing w:val="-6"/>
          <w:lang w:val="es-ES"/>
        </w:rPr>
        <w:t xml:space="preserve"> </w:t>
      </w:r>
      <w:r w:rsidRPr="53D2115B">
        <w:rPr>
          <w:lang w:val="es-ES"/>
        </w:rPr>
        <w:t>de</w:t>
      </w:r>
      <w:r w:rsidRPr="53D2115B">
        <w:rPr>
          <w:spacing w:val="-6"/>
          <w:lang w:val="es-ES"/>
        </w:rPr>
        <w:t xml:space="preserve"> </w:t>
      </w:r>
      <w:r w:rsidRPr="53D2115B">
        <w:rPr>
          <w:lang w:val="es-ES"/>
        </w:rPr>
        <w:t>diversidad,</w:t>
      </w:r>
      <w:r w:rsidRPr="53D2115B">
        <w:rPr>
          <w:spacing w:val="-6"/>
          <w:lang w:val="es-ES"/>
        </w:rPr>
        <w:t xml:space="preserve"> </w:t>
      </w:r>
      <w:r w:rsidRPr="53D2115B">
        <w:rPr>
          <w:lang w:val="es-ES"/>
        </w:rPr>
        <w:t>presenta</w:t>
      </w:r>
      <w:r w:rsidRPr="53D2115B">
        <w:rPr>
          <w:spacing w:val="-6"/>
          <w:lang w:val="es-ES"/>
        </w:rPr>
        <w:t xml:space="preserve"> </w:t>
      </w:r>
      <w:r w:rsidRPr="53D2115B">
        <w:rPr>
          <w:lang w:val="es-ES"/>
        </w:rPr>
        <w:t>un</w:t>
      </w:r>
      <w:r w:rsidRPr="53D2115B">
        <w:rPr>
          <w:spacing w:val="-7"/>
          <w:lang w:val="es-ES"/>
        </w:rPr>
        <w:t xml:space="preserve"> </w:t>
      </w:r>
      <w:r w:rsidRPr="53D2115B">
        <w:rPr>
          <w:lang w:val="es-ES"/>
        </w:rPr>
        <w:t>total</w:t>
      </w:r>
      <w:r w:rsidRPr="53D2115B">
        <w:rPr>
          <w:spacing w:val="-6"/>
          <w:lang w:val="es-ES"/>
        </w:rPr>
        <w:t xml:space="preserve"> </w:t>
      </w:r>
      <w:r w:rsidRPr="53D2115B">
        <w:rPr>
          <w:lang w:val="es-ES"/>
        </w:rPr>
        <w:t>de</w:t>
      </w:r>
      <w:r w:rsidRPr="53D2115B">
        <w:rPr>
          <w:spacing w:val="-6"/>
          <w:lang w:val="es-ES"/>
        </w:rPr>
        <w:t xml:space="preserve"> </w:t>
      </w:r>
      <w:r w:rsidRPr="53D2115B">
        <w:rPr>
          <w:lang w:val="es-ES"/>
        </w:rPr>
        <w:t>11</w:t>
      </w:r>
      <w:r w:rsidRPr="53D2115B">
        <w:rPr>
          <w:spacing w:val="-6"/>
          <w:lang w:val="es-ES"/>
        </w:rPr>
        <w:t xml:space="preserve"> </w:t>
      </w:r>
      <w:proofErr w:type="spellStart"/>
      <w:r w:rsidRPr="53D2115B">
        <w:rPr>
          <w:lang w:val="es-ES"/>
        </w:rPr>
        <w:t>ASVs</w:t>
      </w:r>
      <w:proofErr w:type="spellEnd"/>
      <w:r w:rsidRPr="53D2115B">
        <w:rPr>
          <w:lang w:val="es-ES"/>
        </w:rPr>
        <w:t>,</w:t>
      </w:r>
      <w:r w:rsidRPr="53D2115B">
        <w:rPr>
          <w:spacing w:val="-6"/>
          <w:lang w:val="es-ES"/>
        </w:rPr>
        <w:t xml:space="preserve"> </w:t>
      </w:r>
      <w:r w:rsidRPr="53D2115B">
        <w:rPr>
          <w:lang w:val="es-ES"/>
        </w:rPr>
        <w:t>de</w:t>
      </w:r>
      <w:r w:rsidRPr="53D2115B">
        <w:rPr>
          <w:spacing w:val="-6"/>
          <w:lang w:val="es-ES"/>
        </w:rPr>
        <w:t xml:space="preserve"> </w:t>
      </w:r>
      <w:r w:rsidRPr="53D2115B">
        <w:rPr>
          <w:lang w:val="es-ES"/>
        </w:rPr>
        <w:t>los</w:t>
      </w:r>
      <w:r w:rsidRPr="53D2115B">
        <w:rPr>
          <w:spacing w:val="-7"/>
          <w:lang w:val="es-ES"/>
        </w:rPr>
        <w:t xml:space="preserve"> </w:t>
      </w:r>
      <w:r w:rsidRPr="53D2115B">
        <w:rPr>
          <w:lang w:val="es-ES"/>
        </w:rPr>
        <w:t>cuales</w:t>
      </w:r>
      <w:r w:rsidRPr="53D2115B">
        <w:rPr>
          <w:spacing w:val="-6"/>
          <w:lang w:val="es-ES"/>
        </w:rPr>
        <w:t xml:space="preserve"> </w:t>
      </w:r>
      <w:proofErr w:type="spellStart"/>
      <w:r w:rsidRPr="53D2115B">
        <w:rPr>
          <w:i/>
          <w:iCs/>
          <w:lang w:val="es-ES"/>
        </w:rPr>
        <w:t>Raoultella</w:t>
      </w:r>
      <w:proofErr w:type="spellEnd"/>
      <w:r w:rsidRPr="53D2115B">
        <w:rPr>
          <w:i/>
          <w:iCs/>
          <w:spacing w:val="-6"/>
          <w:lang w:val="es-ES"/>
        </w:rPr>
        <w:t xml:space="preserve"> </w:t>
      </w:r>
      <w:r w:rsidRPr="53D2115B">
        <w:rPr>
          <w:i/>
          <w:iCs/>
          <w:lang w:val="es-ES"/>
        </w:rPr>
        <w:t>terrígena</w:t>
      </w:r>
      <w:r w:rsidRPr="53D2115B">
        <w:rPr>
          <w:i/>
          <w:iCs/>
          <w:spacing w:val="-57"/>
          <w:lang w:val="es-ES"/>
        </w:rPr>
        <w:t xml:space="preserve"> </w:t>
      </w:r>
      <w:r w:rsidRPr="53D2115B">
        <w:rPr>
          <w:lang w:val="es-ES"/>
        </w:rPr>
        <w:t xml:space="preserve">corresponde al 48%; </w:t>
      </w:r>
      <w:proofErr w:type="spellStart"/>
      <w:r w:rsidRPr="53D2115B">
        <w:rPr>
          <w:i/>
          <w:iCs/>
          <w:lang w:val="es-ES"/>
        </w:rPr>
        <w:t>Pseudomona</w:t>
      </w:r>
      <w:proofErr w:type="spellEnd"/>
      <w:r w:rsidRPr="53D2115B">
        <w:rPr>
          <w:i/>
          <w:iCs/>
          <w:lang w:val="es-ES"/>
        </w:rPr>
        <w:t xml:space="preserve"> </w:t>
      </w:r>
      <w:proofErr w:type="spellStart"/>
      <w:r w:rsidRPr="53D2115B">
        <w:rPr>
          <w:i/>
          <w:iCs/>
          <w:lang w:val="es-ES"/>
        </w:rPr>
        <w:t>ssp</w:t>
      </w:r>
      <w:proofErr w:type="spellEnd"/>
      <w:r w:rsidRPr="53D2115B">
        <w:rPr>
          <w:i/>
          <w:iCs/>
          <w:lang w:val="es-ES"/>
        </w:rPr>
        <w:t xml:space="preserve"> </w:t>
      </w:r>
      <w:r w:rsidRPr="53D2115B">
        <w:rPr>
          <w:lang w:val="es-ES"/>
        </w:rPr>
        <w:t xml:space="preserve">corresponde al 47%; </w:t>
      </w:r>
      <w:proofErr w:type="spellStart"/>
      <w:r w:rsidRPr="53D2115B">
        <w:rPr>
          <w:i/>
          <w:iCs/>
          <w:lang w:val="es-ES"/>
        </w:rPr>
        <w:t>Citrobacter</w:t>
      </w:r>
      <w:proofErr w:type="spellEnd"/>
      <w:r w:rsidRPr="53D2115B">
        <w:rPr>
          <w:i/>
          <w:iCs/>
          <w:lang w:val="es-ES"/>
        </w:rPr>
        <w:t xml:space="preserve"> </w:t>
      </w:r>
      <w:proofErr w:type="spellStart"/>
      <w:r w:rsidRPr="53D2115B">
        <w:rPr>
          <w:i/>
          <w:iCs/>
          <w:lang w:val="es-ES"/>
        </w:rPr>
        <w:t>freundii</w:t>
      </w:r>
      <w:proofErr w:type="spellEnd"/>
      <w:r w:rsidRPr="53D2115B">
        <w:rPr>
          <w:i/>
          <w:iCs/>
          <w:lang w:val="es-ES"/>
        </w:rPr>
        <w:t xml:space="preserve"> </w:t>
      </w:r>
      <w:r w:rsidRPr="53D2115B">
        <w:rPr>
          <w:lang w:val="es-ES"/>
        </w:rPr>
        <w:t>corresponde</w:t>
      </w:r>
      <w:r w:rsidRPr="53D2115B">
        <w:rPr>
          <w:spacing w:val="1"/>
          <w:lang w:val="es-ES"/>
        </w:rPr>
        <w:t xml:space="preserve"> </w:t>
      </w:r>
      <w:r w:rsidRPr="53D2115B">
        <w:rPr>
          <w:lang w:val="es-ES"/>
        </w:rPr>
        <w:t xml:space="preserve">al 31%; y un </w:t>
      </w:r>
      <w:commentRangeStart w:id="7"/>
      <w:r w:rsidRPr="53D2115B">
        <w:rPr>
          <w:lang w:val="es-ES"/>
        </w:rPr>
        <w:t xml:space="preserve">conjunto </w:t>
      </w:r>
      <w:commentRangeEnd w:id="7"/>
      <w:r>
        <w:commentReference w:id="7"/>
      </w:r>
      <w:r w:rsidRPr="53D2115B">
        <w:rPr>
          <w:lang w:val="es-ES"/>
        </w:rPr>
        <w:t xml:space="preserve">sin cultivar denominado </w:t>
      </w:r>
      <w:proofErr w:type="spellStart"/>
      <w:r w:rsidRPr="53D2115B">
        <w:rPr>
          <w:i/>
          <w:iCs/>
          <w:lang w:val="es-ES"/>
        </w:rPr>
        <w:t>Enterobacteriaceae</w:t>
      </w:r>
      <w:proofErr w:type="spellEnd"/>
      <w:r w:rsidRPr="53D2115B">
        <w:rPr>
          <w:i/>
          <w:iCs/>
          <w:lang w:val="es-ES"/>
        </w:rPr>
        <w:t xml:space="preserve"> </w:t>
      </w:r>
      <w:proofErr w:type="spellStart"/>
      <w:r w:rsidRPr="53D2115B">
        <w:rPr>
          <w:i/>
          <w:iCs/>
          <w:lang w:val="es-ES"/>
        </w:rPr>
        <w:t>bacterium</w:t>
      </w:r>
      <w:proofErr w:type="spellEnd"/>
      <w:r w:rsidRPr="53D2115B">
        <w:rPr>
          <w:i/>
          <w:iCs/>
          <w:lang w:val="es-ES"/>
        </w:rPr>
        <w:t xml:space="preserve"> </w:t>
      </w:r>
      <w:r w:rsidRPr="53D2115B">
        <w:rPr>
          <w:lang w:val="es-ES"/>
        </w:rPr>
        <w:t>corresponde al</w:t>
      </w:r>
      <w:r w:rsidRPr="53D2115B">
        <w:rPr>
          <w:spacing w:val="1"/>
          <w:lang w:val="es-ES"/>
        </w:rPr>
        <w:t xml:space="preserve"> </w:t>
      </w:r>
      <w:r w:rsidRPr="53D2115B">
        <w:rPr>
          <w:lang w:val="es-ES"/>
        </w:rPr>
        <w:t xml:space="preserve">16%; </w:t>
      </w:r>
      <w:commentRangeStart w:id="8"/>
      <w:r w:rsidRPr="53D2115B">
        <w:rPr>
          <w:lang w:val="es-ES"/>
        </w:rPr>
        <w:t>la presencia de dichas muestras establece estas especies como las más abundantes. Es</w:t>
      </w:r>
      <w:r w:rsidRPr="53D2115B">
        <w:rPr>
          <w:spacing w:val="1"/>
          <w:lang w:val="es-ES"/>
        </w:rPr>
        <w:t xml:space="preserve"> </w:t>
      </w:r>
      <w:r w:rsidRPr="53D2115B">
        <w:rPr>
          <w:lang w:val="es-ES"/>
        </w:rPr>
        <w:t>importante resaltar que inicialmente algunas de estas especies no eran las más prominentes y</w:t>
      </w:r>
      <w:r w:rsidRPr="53D2115B">
        <w:rPr>
          <w:spacing w:val="1"/>
          <w:lang w:val="es-ES"/>
        </w:rPr>
        <w:t xml:space="preserve"> </w:t>
      </w:r>
      <w:r w:rsidRPr="53D2115B">
        <w:rPr>
          <w:lang w:val="es-ES"/>
        </w:rPr>
        <w:t>que durante el proceso de estabilización del MELMC fueron enriquecidas hasta volverse una</w:t>
      </w:r>
      <w:r w:rsidRPr="53D2115B">
        <w:rPr>
          <w:spacing w:val="1"/>
          <w:lang w:val="es-ES"/>
        </w:rPr>
        <w:t xml:space="preserve"> </w:t>
      </w:r>
      <w:r w:rsidRPr="53D2115B">
        <w:rPr>
          <w:lang w:val="es-ES"/>
        </w:rPr>
        <w:t>especie</w:t>
      </w:r>
      <w:r w:rsidRPr="53D2115B">
        <w:rPr>
          <w:spacing w:val="55"/>
          <w:lang w:val="es-ES"/>
        </w:rPr>
        <w:t xml:space="preserve"> </w:t>
      </w:r>
      <w:r w:rsidRPr="53D2115B">
        <w:rPr>
          <w:lang w:val="es-ES"/>
        </w:rPr>
        <w:t>de</w:t>
      </w:r>
      <w:r w:rsidRPr="53D2115B">
        <w:rPr>
          <w:spacing w:val="56"/>
          <w:lang w:val="es-ES"/>
        </w:rPr>
        <w:t xml:space="preserve"> </w:t>
      </w:r>
      <w:r w:rsidRPr="53D2115B">
        <w:rPr>
          <w:lang w:val="es-ES"/>
        </w:rPr>
        <w:t>las</w:t>
      </w:r>
      <w:r w:rsidRPr="53D2115B">
        <w:rPr>
          <w:spacing w:val="56"/>
          <w:lang w:val="es-ES"/>
        </w:rPr>
        <w:t xml:space="preserve"> </w:t>
      </w:r>
      <w:r w:rsidRPr="53D2115B">
        <w:rPr>
          <w:lang w:val="es-ES"/>
        </w:rPr>
        <w:t>más</w:t>
      </w:r>
      <w:r w:rsidRPr="53D2115B">
        <w:rPr>
          <w:spacing w:val="56"/>
          <w:lang w:val="es-ES"/>
        </w:rPr>
        <w:t xml:space="preserve"> </w:t>
      </w:r>
      <w:r w:rsidRPr="53D2115B">
        <w:rPr>
          <w:lang w:val="es-ES"/>
        </w:rPr>
        <w:t>dominantes,</w:t>
      </w:r>
      <w:r w:rsidRPr="53D2115B">
        <w:rPr>
          <w:spacing w:val="56"/>
          <w:lang w:val="es-ES"/>
        </w:rPr>
        <w:t xml:space="preserve"> </w:t>
      </w:r>
      <w:r w:rsidRPr="53D2115B">
        <w:rPr>
          <w:lang w:val="es-ES"/>
        </w:rPr>
        <w:t>a</w:t>
      </w:r>
      <w:r w:rsidRPr="53D2115B">
        <w:rPr>
          <w:spacing w:val="56"/>
          <w:lang w:val="es-ES"/>
        </w:rPr>
        <w:t xml:space="preserve"> </w:t>
      </w:r>
      <w:r w:rsidRPr="53D2115B">
        <w:rPr>
          <w:lang w:val="es-ES"/>
        </w:rPr>
        <w:t>diferencia</w:t>
      </w:r>
      <w:r w:rsidRPr="53D2115B">
        <w:rPr>
          <w:spacing w:val="56"/>
          <w:lang w:val="es-ES"/>
        </w:rPr>
        <w:t xml:space="preserve"> </w:t>
      </w:r>
      <w:r w:rsidRPr="53D2115B">
        <w:rPr>
          <w:lang w:val="es-ES"/>
        </w:rPr>
        <w:t>de</w:t>
      </w:r>
      <w:r w:rsidRPr="53D2115B">
        <w:rPr>
          <w:spacing w:val="56"/>
          <w:lang w:val="es-ES"/>
        </w:rPr>
        <w:t xml:space="preserve"> </w:t>
      </w:r>
      <w:r w:rsidRPr="53D2115B">
        <w:rPr>
          <w:lang w:val="es-ES"/>
        </w:rPr>
        <w:t>otras</w:t>
      </w:r>
      <w:r w:rsidRPr="53D2115B">
        <w:rPr>
          <w:spacing w:val="55"/>
          <w:lang w:val="es-ES"/>
        </w:rPr>
        <w:t xml:space="preserve"> </w:t>
      </w:r>
      <w:r w:rsidRPr="53D2115B">
        <w:rPr>
          <w:lang w:val="es-ES"/>
        </w:rPr>
        <w:t>que</w:t>
      </w:r>
      <w:r w:rsidRPr="53D2115B">
        <w:rPr>
          <w:spacing w:val="57"/>
          <w:lang w:val="es-ES"/>
        </w:rPr>
        <w:t xml:space="preserve"> </w:t>
      </w:r>
      <w:r w:rsidRPr="53D2115B">
        <w:rPr>
          <w:lang w:val="es-ES"/>
        </w:rPr>
        <w:t>durante</w:t>
      </w:r>
      <w:r w:rsidRPr="53D2115B">
        <w:rPr>
          <w:spacing w:val="56"/>
          <w:lang w:val="es-ES"/>
        </w:rPr>
        <w:t xml:space="preserve"> </w:t>
      </w:r>
      <w:r w:rsidRPr="53D2115B">
        <w:rPr>
          <w:lang w:val="es-ES"/>
        </w:rPr>
        <w:t>el</w:t>
      </w:r>
      <w:r w:rsidRPr="53D2115B">
        <w:rPr>
          <w:spacing w:val="56"/>
          <w:lang w:val="es-ES"/>
        </w:rPr>
        <w:t xml:space="preserve"> </w:t>
      </w:r>
      <w:r w:rsidRPr="53D2115B">
        <w:rPr>
          <w:lang w:val="es-ES"/>
        </w:rPr>
        <w:t>mismo</w:t>
      </w:r>
      <w:r w:rsidRPr="53D2115B">
        <w:rPr>
          <w:spacing w:val="56"/>
          <w:lang w:val="es-ES"/>
        </w:rPr>
        <w:t xml:space="preserve"> </w:t>
      </w:r>
      <w:r w:rsidRPr="53D2115B">
        <w:rPr>
          <w:lang w:val="es-ES"/>
        </w:rPr>
        <w:t>proceso</w:t>
      </w:r>
      <w:r w:rsidRPr="53D2115B">
        <w:rPr>
          <w:spacing w:val="56"/>
          <w:lang w:val="es-ES"/>
        </w:rPr>
        <w:t xml:space="preserve"> </w:t>
      </w:r>
      <w:r w:rsidRPr="53D2115B">
        <w:rPr>
          <w:lang w:val="es-ES"/>
        </w:rPr>
        <w:t>de</w:t>
      </w:r>
      <w:r w:rsidRPr="53D2115B">
        <w:rPr>
          <w:spacing w:val="-58"/>
          <w:lang w:val="es-ES"/>
        </w:rPr>
        <w:t xml:space="preserve"> </w:t>
      </w:r>
      <w:r w:rsidRPr="53D2115B">
        <w:rPr>
          <w:lang w:val="es-ES"/>
        </w:rPr>
        <w:t>estabilización</w:t>
      </w:r>
      <w:r w:rsidRPr="53D2115B">
        <w:rPr>
          <w:spacing w:val="57"/>
          <w:lang w:val="es-ES"/>
        </w:rPr>
        <w:t xml:space="preserve"> </w:t>
      </w:r>
      <w:r w:rsidRPr="53D2115B">
        <w:rPr>
          <w:lang w:val="es-ES"/>
        </w:rPr>
        <w:t>del</w:t>
      </w:r>
      <w:r w:rsidRPr="53D2115B">
        <w:rPr>
          <w:spacing w:val="57"/>
          <w:lang w:val="es-ES"/>
        </w:rPr>
        <w:t xml:space="preserve"> </w:t>
      </w:r>
      <w:r w:rsidRPr="53D2115B">
        <w:rPr>
          <w:lang w:val="es-ES"/>
        </w:rPr>
        <w:t>disminuyeron</w:t>
      </w:r>
      <w:r w:rsidRPr="53D2115B">
        <w:rPr>
          <w:spacing w:val="57"/>
          <w:lang w:val="es-ES"/>
        </w:rPr>
        <w:t xml:space="preserve"> </w:t>
      </w:r>
      <w:r w:rsidRPr="53D2115B">
        <w:rPr>
          <w:lang w:val="es-ES"/>
        </w:rPr>
        <w:t>su</w:t>
      </w:r>
      <w:r w:rsidRPr="53D2115B">
        <w:rPr>
          <w:spacing w:val="57"/>
          <w:lang w:val="es-ES"/>
        </w:rPr>
        <w:t xml:space="preserve"> </w:t>
      </w:r>
      <w:r w:rsidRPr="53D2115B">
        <w:rPr>
          <w:lang w:val="es-ES"/>
        </w:rPr>
        <w:t>abundancia.</w:t>
      </w:r>
      <w:r w:rsidRPr="53D2115B">
        <w:rPr>
          <w:spacing w:val="57"/>
          <w:lang w:val="es-ES"/>
        </w:rPr>
        <w:t xml:space="preserve"> </w:t>
      </w:r>
      <w:commentRangeEnd w:id="8"/>
      <w:r>
        <w:commentReference w:id="8"/>
      </w:r>
      <w:r w:rsidRPr="53D2115B">
        <w:rPr>
          <w:lang w:val="es-ES"/>
        </w:rPr>
        <w:t>Por</w:t>
      </w:r>
      <w:r w:rsidRPr="53D2115B">
        <w:rPr>
          <w:spacing w:val="57"/>
          <w:lang w:val="es-ES"/>
        </w:rPr>
        <w:t xml:space="preserve"> </w:t>
      </w:r>
      <w:r w:rsidRPr="53D2115B">
        <w:rPr>
          <w:lang w:val="es-ES"/>
        </w:rPr>
        <w:t>otra</w:t>
      </w:r>
      <w:r w:rsidRPr="53D2115B">
        <w:rPr>
          <w:spacing w:val="56"/>
          <w:lang w:val="es-ES"/>
        </w:rPr>
        <w:t xml:space="preserve"> </w:t>
      </w:r>
      <w:r w:rsidRPr="53D2115B">
        <w:rPr>
          <w:lang w:val="es-ES"/>
        </w:rPr>
        <w:t>parte,</w:t>
      </w:r>
      <w:r w:rsidRPr="53D2115B">
        <w:rPr>
          <w:spacing w:val="58"/>
          <w:lang w:val="es-ES"/>
        </w:rPr>
        <w:t xml:space="preserve"> </w:t>
      </w:r>
      <w:r w:rsidRPr="53D2115B">
        <w:rPr>
          <w:lang w:val="es-ES"/>
        </w:rPr>
        <w:t>se</w:t>
      </w:r>
      <w:r w:rsidRPr="53D2115B">
        <w:rPr>
          <w:spacing w:val="57"/>
          <w:lang w:val="es-ES"/>
        </w:rPr>
        <w:t xml:space="preserve"> </w:t>
      </w:r>
      <w:r w:rsidRPr="53D2115B">
        <w:rPr>
          <w:lang w:val="es-ES"/>
        </w:rPr>
        <w:t>analizará</w:t>
      </w:r>
      <w:r w:rsidRPr="53D2115B">
        <w:rPr>
          <w:spacing w:val="57"/>
          <w:lang w:val="es-ES"/>
        </w:rPr>
        <w:t xml:space="preserve"> </w:t>
      </w:r>
      <w:r w:rsidRPr="53D2115B">
        <w:rPr>
          <w:lang w:val="es-ES"/>
        </w:rPr>
        <w:t>una</w:t>
      </w:r>
      <w:r w:rsidRPr="53D2115B">
        <w:rPr>
          <w:spacing w:val="56"/>
          <w:lang w:val="es-ES"/>
        </w:rPr>
        <w:t xml:space="preserve"> </w:t>
      </w:r>
      <w:r w:rsidRPr="53D2115B">
        <w:rPr>
          <w:lang w:val="es-ES"/>
        </w:rPr>
        <w:t>muestra</w:t>
      </w:r>
      <w:r w:rsidRPr="53D2115B">
        <w:rPr>
          <w:spacing w:val="-58"/>
          <w:lang w:val="es-ES"/>
        </w:rPr>
        <w:t xml:space="preserve"> </w:t>
      </w:r>
      <w:r w:rsidRPr="53D2115B">
        <w:rPr>
          <w:lang w:val="es-ES"/>
        </w:rPr>
        <w:t>proveniente de la fase de perturbación con maíz, de ahora en adelante denominada C1E, en</w:t>
      </w:r>
      <w:r w:rsidRPr="53D2115B">
        <w:rPr>
          <w:spacing w:val="1"/>
          <w:lang w:val="es-ES"/>
        </w:rPr>
        <w:t xml:space="preserve"> </w:t>
      </w:r>
      <w:r w:rsidRPr="53D2115B">
        <w:rPr>
          <w:lang w:val="es-ES"/>
        </w:rPr>
        <w:t>donde se observa como dos especies de bacterias (</w:t>
      </w:r>
      <w:proofErr w:type="spellStart"/>
      <w:r w:rsidRPr="53D2115B">
        <w:rPr>
          <w:i/>
          <w:iCs/>
          <w:lang w:val="es-ES"/>
        </w:rPr>
        <w:t>Pseudomona</w:t>
      </w:r>
      <w:proofErr w:type="spellEnd"/>
      <w:r w:rsidRPr="53D2115B">
        <w:rPr>
          <w:i/>
          <w:iCs/>
          <w:lang w:val="es-ES"/>
        </w:rPr>
        <w:t xml:space="preserve"> </w:t>
      </w:r>
      <w:proofErr w:type="spellStart"/>
      <w:r w:rsidRPr="53D2115B">
        <w:rPr>
          <w:i/>
          <w:iCs/>
          <w:lang w:val="es-ES"/>
        </w:rPr>
        <w:t>spp</w:t>
      </w:r>
      <w:proofErr w:type="spellEnd"/>
      <w:r w:rsidRPr="53D2115B">
        <w:rPr>
          <w:i/>
          <w:iCs/>
          <w:lang w:val="es-ES"/>
        </w:rPr>
        <w:t xml:space="preserve">. y </w:t>
      </w:r>
      <w:proofErr w:type="spellStart"/>
      <w:r w:rsidRPr="53D2115B">
        <w:rPr>
          <w:i/>
          <w:iCs/>
          <w:lang w:val="es-ES"/>
        </w:rPr>
        <w:t>Paenibacillus</w:t>
      </w:r>
      <w:proofErr w:type="spellEnd"/>
      <w:r w:rsidRPr="53D2115B">
        <w:rPr>
          <w:i/>
          <w:iCs/>
          <w:lang w:val="es-ES"/>
        </w:rPr>
        <w:t xml:space="preserve"> </w:t>
      </w:r>
      <w:proofErr w:type="spellStart"/>
      <w:r w:rsidRPr="53D2115B">
        <w:rPr>
          <w:i/>
          <w:iCs/>
          <w:lang w:val="es-ES"/>
        </w:rPr>
        <w:t>spp</w:t>
      </w:r>
      <w:proofErr w:type="spellEnd"/>
      <w:r w:rsidRPr="53D2115B">
        <w:rPr>
          <w:i/>
          <w:iCs/>
          <w:lang w:val="es-ES"/>
        </w:rPr>
        <w:t>.</w:t>
      </w:r>
      <w:r w:rsidRPr="53D2115B">
        <w:rPr>
          <w:lang w:val="es-ES"/>
        </w:rPr>
        <w:t>) se</w:t>
      </w:r>
      <w:r w:rsidRPr="53D2115B">
        <w:rPr>
          <w:spacing w:val="1"/>
          <w:lang w:val="es-ES"/>
        </w:rPr>
        <w:t xml:space="preserve"> </w:t>
      </w:r>
      <w:r w:rsidRPr="53D2115B">
        <w:rPr>
          <w:lang w:val="es-ES"/>
        </w:rPr>
        <w:t>enriquecen ampliamente sugiriendo su rol fundamental en la degradación de este tipo de</w:t>
      </w:r>
      <w:r w:rsidRPr="53D2115B">
        <w:rPr>
          <w:spacing w:val="1"/>
          <w:lang w:val="es-ES"/>
        </w:rPr>
        <w:t xml:space="preserve"> </w:t>
      </w:r>
      <w:r w:rsidRPr="53D2115B">
        <w:rPr>
          <w:lang w:val="es-ES"/>
        </w:rPr>
        <w:t>recursos.</w:t>
      </w:r>
    </w:p>
    <w:p w14:paraId="7720A673" w14:textId="77777777" w:rsidR="003876AC" w:rsidRPr="005F5245" w:rsidRDefault="003876AC">
      <w:pPr>
        <w:pStyle w:val="Textoindependiente"/>
        <w:spacing w:before="5"/>
        <w:rPr>
          <w:lang w:val="es-ES_tradnl"/>
        </w:rPr>
      </w:pPr>
    </w:p>
    <w:p w14:paraId="3A9E845C" w14:textId="77777777" w:rsidR="003876AC" w:rsidRPr="005F5245" w:rsidRDefault="000B09CE">
      <w:pPr>
        <w:pStyle w:val="Textoindependiente"/>
        <w:spacing w:line="276" w:lineRule="auto"/>
        <w:ind w:left="131" w:right="105"/>
        <w:jc w:val="both"/>
        <w:rPr>
          <w:lang w:val="es-ES_tradnl"/>
        </w:rPr>
      </w:pPr>
      <w:r w:rsidRPr="005F5245">
        <w:rPr>
          <w:spacing w:val="-1"/>
          <w:lang w:val="es-ES_tradnl"/>
        </w:rPr>
        <w:t>Los</w:t>
      </w:r>
      <w:r w:rsidRPr="005F5245">
        <w:rPr>
          <w:spacing w:val="-14"/>
          <w:lang w:val="es-ES_tradnl"/>
        </w:rPr>
        <w:t xml:space="preserve"> </w:t>
      </w:r>
      <w:r w:rsidRPr="005F5245">
        <w:rPr>
          <w:spacing w:val="-1"/>
          <w:lang w:val="es-ES_tradnl"/>
        </w:rPr>
        <w:t>datos</w:t>
      </w:r>
      <w:r w:rsidRPr="005F5245">
        <w:rPr>
          <w:spacing w:val="-14"/>
          <w:lang w:val="es-ES_tradnl"/>
        </w:rPr>
        <w:t xml:space="preserve"> </w:t>
      </w:r>
      <w:r w:rsidRPr="005F5245">
        <w:rPr>
          <w:spacing w:val="-1"/>
          <w:lang w:val="es-ES_tradnl"/>
        </w:rPr>
        <w:t>del</w:t>
      </w:r>
      <w:r w:rsidRPr="005F5245">
        <w:rPr>
          <w:spacing w:val="-14"/>
          <w:lang w:val="es-ES_tradnl"/>
        </w:rPr>
        <w:t xml:space="preserve"> </w:t>
      </w:r>
      <w:r w:rsidRPr="005F5245">
        <w:rPr>
          <w:spacing w:val="-1"/>
          <w:lang w:val="es-ES_tradnl"/>
        </w:rPr>
        <w:t>análisis</w:t>
      </w:r>
      <w:r w:rsidRPr="005F5245">
        <w:rPr>
          <w:spacing w:val="-14"/>
          <w:lang w:val="es-ES_tradnl"/>
        </w:rPr>
        <w:t xml:space="preserve"> </w:t>
      </w:r>
      <w:r w:rsidRPr="005F5245">
        <w:rPr>
          <w:lang w:val="es-ES_tradnl"/>
        </w:rPr>
        <w:t>de</w:t>
      </w:r>
      <w:r w:rsidRPr="005F5245">
        <w:rPr>
          <w:spacing w:val="-13"/>
          <w:lang w:val="es-ES_tradnl"/>
        </w:rPr>
        <w:t xml:space="preserve"> </w:t>
      </w:r>
      <w:proofErr w:type="spellStart"/>
      <w:r w:rsidRPr="005F5245">
        <w:rPr>
          <w:i/>
          <w:lang w:val="es-ES_tradnl"/>
        </w:rPr>
        <w:t>shotgun</w:t>
      </w:r>
      <w:proofErr w:type="spellEnd"/>
      <w:r w:rsidRPr="005F5245">
        <w:rPr>
          <w:i/>
          <w:spacing w:val="-14"/>
          <w:lang w:val="es-ES_tradnl"/>
        </w:rPr>
        <w:t xml:space="preserve"> </w:t>
      </w:r>
      <w:proofErr w:type="spellStart"/>
      <w:r w:rsidRPr="005F5245">
        <w:rPr>
          <w:i/>
          <w:lang w:val="es-ES_tradnl"/>
        </w:rPr>
        <w:t>metagenomics</w:t>
      </w:r>
      <w:proofErr w:type="spellEnd"/>
      <w:r w:rsidRPr="005F5245">
        <w:rPr>
          <w:i/>
          <w:spacing w:val="-14"/>
          <w:lang w:val="es-ES_tradnl"/>
        </w:rPr>
        <w:t xml:space="preserve"> </w:t>
      </w:r>
      <w:r w:rsidRPr="005F5245">
        <w:rPr>
          <w:lang w:val="es-ES_tradnl"/>
        </w:rPr>
        <w:t>usados</w:t>
      </w:r>
      <w:r w:rsidRPr="005F5245">
        <w:rPr>
          <w:spacing w:val="-14"/>
          <w:lang w:val="es-ES_tradnl"/>
        </w:rPr>
        <w:t xml:space="preserve"> </w:t>
      </w:r>
      <w:r w:rsidRPr="005F5245">
        <w:rPr>
          <w:lang w:val="es-ES_tradnl"/>
        </w:rPr>
        <w:t>para</w:t>
      </w:r>
      <w:r w:rsidRPr="005F5245">
        <w:rPr>
          <w:spacing w:val="-13"/>
          <w:lang w:val="es-ES_tradnl"/>
        </w:rPr>
        <w:t xml:space="preserve"> </w:t>
      </w:r>
      <w:r w:rsidRPr="005F5245">
        <w:rPr>
          <w:lang w:val="es-ES_tradnl"/>
        </w:rPr>
        <w:t>este</w:t>
      </w:r>
      <w:r w:rsidRPr="005F5245">
        <w:rPr>
          <w:spacing w:val="-14"/>
          <w:lang w:val="es-ES_tradnl"/>
        </w:rPr>
        <w:t xml:space="preserve"> </w:t>
      </w:r>
      <w:r w:rsidRPr="005F5245">
        <w:rPr>
          <w:lang w:val="es-ES_tradnl"/>
        </w:rPr>
        <w:t>trabajo</w:t>
      </w:r>
      <w:r w:rsidRPr="005F5245">
        <w:rPr>
          <w:spacing w:val="-13"/>
          <w:lang w:val="es-ES_tradnl"/>
        </w:rPr>
        <w:t xml:space="preserve"> </w:t>
      </w:r>
      <w:r w:rsidRPr="005F5245">
        <w:rPr>
          <w:lang w:val="es-ES_tradnl"/>
        </w:rPr>
        <w:t>fueron</w:t>
      </w:r>
      <w:r w:rsidRPr="005F5245">
        <w:rPr>
          <w:spacing w:val="-14"/>
          <w:lang w:val="es-ES_tradnl"/>
        </w:rPr>
        <w:t xml:space="preserve"> </w:t>
      </w:r>
      <w:r w:rsidRPr="005F5245">
        <w:rPr>
          <w:lang w:val="es-ES_tradnl"/>
        </w:rPr>
        <w:t>proporcionados</w:t>
      </w:r>
      <w:r w:rsidRPr="005F5245">
        <w:rPr>
          <w:spacing w:val="-57"/>
          <w:lang w:val="es-ES_tradnl"/>
        </w:rPr>
        <w:t xml:space="preserve"> </w:t>
      </w:r>
      <w:r w:rsidRPr="005F5245">
        <w:rPr>
          <w:lang w:val="es-ES_tradnl"/>
        </w:rPr>
        <w:t>por</w:t>
      </w:r>
      <w:r w:rsidRPr="005F5245">
        <w:rPr>
          <w:spacing w:val="1"/>
          <w:lang w:val="es-ES_tradnl"/>
        </w:rPr>
        <w:t xml:space="preserve"> </w:t>
      </w:r>
      <w:r w:rsidRPr="005F5245">
        <w:rPr>
          <w:lang w:val="es-ES_tradnl"/>
        </w:rPr>
        <w:t>el</w:t>
      </w:r>
      <w:r w:rsidRPr="005F5245">
        <w:rPr>
          <w:spacing w:val="1"/>
          <w:lang w:val="es-ES_tradnl"/>
        </w:rPr>
        <w:t xml:space="preserve"> </w:t>
      </w:r>
      <w:r w:rsidRPr="005F5245">
        <w:rPr>
          <w:lang w:val="es-ES_tradnl"/>
        </w:rPr>
        <w:t>profesor</w:t>
      </w:r>
      <w:r w:rsidRPr="005F5245">
        <w:rPr>
          <w:spacing w:val="1"/>
          <w:lang w:val="es-ES_tradnl"/>
        </w:rPr>
        <w:t xml:space="preserve"> </w:t>
      </w:r>
      <w:r w:rsidRPr="005F5245">
        <w:rPr>
          <w:lang w:val="es-ES_tradnl"/>
        </w:rPr>
        <w:t>Diego</w:t>
      </w:r>
      <w:r w:rsidRPr="005F5245">
        <w:rPr>
          <w:spacing w:val="1"/>
          <w:lang w:val="es-ES_tradnl"/>
        </w:rPr>
        <w:t xml:space="preserve"> </w:t>
      </w:r>
      <w:r w:rsidRPr="005F5245">
        <w:rPr>
          <w:lang w:val="es-ES_tradnl"/>
        </w:rPr>
        <w:t>Jiménez,</w:t>
      </w:r>
      <w:r w:rsidRPr="005F5245">
        <w:rPr>
          <w:spacing w:val="1"/>
          <w:lang w:val="es-ES_tradnl"/>
        </w:rPr>
        <w:t xml:space="preserve"> </w:t>
      </w:r>
      <w:r w:rsidRPr="005F5245">
        <w:rPr>
          <w:lang w:val="es-ES_tradnl"/>
        </w:rPr>
        <w:t>asociado</w:t>
      </w:r>
      <w:r w:rsidRPr="005F5245">
        <w:rPr>
          <w:spacing w:val="1"/>
          <w:lang w:val="es-ES_tradnl"/>
        </w:rPr>
        <w:t xml:space="preserve"> </w:t>
      </w:r>
      <w:r w:rsidRPr="005F5245">
        <w:rPr>
          <w:lang w:val="es-ES_tradnl"/>
        </w:rPr>
        <w:t>al</w:t>
      </w:r>
      <w:r w:rsidRPr="005F5245">
        <w:rPr>
          <w:spacing w:val="1"/>
          <w:lang w:val="es-ES_tradnl"/>
        </w:rPr>
        <w:t xml:space="preserve"> </w:t>
      </w:r>
      <w:r w:rsidRPr="005F5245">
        <w:rPr>
          <w:lang w:val="es-ES_tradnl"/>
        </w:rPr>
        <w:t>departamento</w:t>
      </w:r>
      <w:r w:rsidRPr="005F5245">
        <w:rPr>
          <w:spacing w:val="1"/>
          <w:lang w:val="es-ES_tradnl"/>
        </w:rPr>
        <w:t xml:space="preserve"> </w:t>
      </w:r>
      <w:r w:rsidRPr="005F5245">
        <w:rPr>
          <w:lang w:val="es-ES_tradnl"/>
        </w:rPr>
        <w:t>de</w:t>
      </w:r>
      <w:r w:rsidRPr="005F5245">
        <w:rPr>
          <w:spacing w:val="1"/>
          <w:lang w:val="es-ES_tradnl"/>
        </w:rPr>
        <w:t xml:space="preserve"> </w:t>
      </w:r>
      <w:r w:rsidRPr="005F5245">
        <w:rPr>
          <w:lang w:val="es-ES_tradnl"/>
        </w:rPr>
        <w:t>Ciencias</w:t>
      </w:r>
      <w:r w:rsidRPr="005F5245">
        <w:rPr>
          <w:spacing w:val="1"/>
          <w:lang w:val="es-ES_tradnl"/>
        </w:rPr>
        <w:t xml:space="preserve"> </w:t>
      </w:r>
      <w:r w:rsidRPr="005F5245">
        <w:rPr>
          <w:lang w:val="es-ES_tradnl"/>
        </w:rPr>
        <w:t>Biológicas</w:t>
      </w:r>
      <w:r w:rsidRPr="005F5245">
        <w:rPr>
          <w:spacing w:val="1"/>
          <w:lang w:val="es-ES_tradnl"/>
        </w:rPr>
        <w:t xml:space="preserve"> </w:t>
      </w:r>
      <w:r w:rsidRPr="005F5245">
        <w:rPr>
          <w:lang w:val="es-ES_tradnl"/>
        </w:rPr>
        <w:t>de</w:t>
      </w:r>
      <w:r w:rsidRPr="005F5245">
        <w:rPr>
          <w:spacing w:val="1"/>
          <w:lang w:val="es-ES_tradnl"/>
        </w:rPr>
        <w:t xml:space="preserve"> </w:t>
      </w:r>
      <w:r w:rsidRPr="005F5245">
        <w:rPr>
          <w:lang w:val="es-ES_tradnl"/>
        </w:rPr>
        <w:t>la</w:t>
      </w:r>
      <w:r w:rsidRPr="005F5245">
        <w:rPr>
          <w:spacing w:val="1"/>
          <w:lang w:val="es-ES_tradnl"/>
        </w:rPr>
        <w:t xml:space="preserve"> </w:t>
      </w:r>
      <w:r w:rsidRPr="005F5245">
        <w:rPr>
          <w:lang w:val="es-ES_tradnl"/>
        </w:rPr>
        <w:t>Universidad de los Andes. Estos datos de secuenciación fueron obtenidos gracias a una</w:t>
      </w:r>
      <w:r w:rsidRPr="005F5245">
        <w:rPr>
          <w:spacing w:val="1"/>
          <w:lang w:val="es-ES_tradnl"/>
        </w:rPr>
        <w:t xml:space="preserve"> </w:t>
      </w:r>
      <w:r w:rsidRPr="005F5245">
        <w:rPr>
          <w:lang w:val="es-ES_tradnl"/>
        </w:rPr>
        <w:t xml:space="preserve">credencial con acceso a los datos almacenados en el servicio </w:t>
      </w:r>
      <w:proofErr w:type="spellStart"/>
      <w:r w:rsidRPr="005F5245">
        <w:rPr>
          <w:lang w:val="es-ES_tradnl"/>
        </w:rPr>
        <w:t>Next</w:t>
      </w:r>
      <w:proofErr w:type="spellEnd"/>
      <w:r w:rsidRPr="005F5245">
        <w:rPr>
          <w:lang w:val="es-ES_tradnl"/>
        </w:rPr>
        <w:t xml:space="preserve"> Cloud del Instituto Leibniz</w:t>
      </w:r>
      <w:r w:rsidRPr="005F5245">
        <w:rPr>
          <w:spacing w:val="-57"/>
          <w:lang w:val="es-ES_tradnl"/>
        </w:rPr>
        <w:t xml:space="preserve"> </w:t>
      </w:r>
      <w:r w:rsidRPr="005F5245">
        <w:rPr>
          <w:lang w:val="es-ES_tradnl"/>
        </w:rPr>
        <w:t>DSMZ Colección de microorganismos y cultivos celulares, instituto en donde fue llevada a</w:t>
      </w:r>
      <w:r w:rsidRPr="005F5245">
        <w:rPr>
          <w:spacing w:val="1"/>
          <w:lang w:val="es-ES_tradnl"/>
        </w:rPr>
        <w:t xml:space="preserve"> </w:t>
      </w:r>
      <w:r w:rsidRPr="005F5245">
        <w:rPr>
          <w:lang w:val="es-ES_tradnl"/>
        </w:rPr>
        <w:t>cabo</w:t>
      </w:r>
      <w:r w:rsidRPr="005F5245">
        <w:rPr>
          <w:spacing w:val="-1"/>
          <w:lang w:val="es-ES_tradnl"/>
        </w:rPr>
        <w:t xml:space="preserve"> </w:t>
      </w:r>
      <w:r w:rsidRPr="005F5245">
        <w:rPr>
          <w:lang w:val="es-ES_tradnl"/>
        </w:rPr>
        <w:t>la</w:t>
      </w:r>
      <w:r w:rsidRPr="005F5245">
        <w:rPr>
          <w:spacing w:val="-1"/>
          <w:lang w:val="es-ES_tradnl"/>
        </w:rPr>
        <w:t xml:space="preserve"> </w:t>
      </w:r>
      <w:r w:rsidRPr="005F5245">
        <w:rPr>
          <w:lang w:val="es-ES_tradnl"/>
        </w:rPr>
        <w:t>secuenciación.</w:t>
      </w:r>
    </w:p>
    <w:p w14:paraId="6E489D8D" w14:textId="77777777" w:rsidR="003876AC" w:rsidRPr="005F5245" w:rsidRDefault="000B09CE">
      <w:pPr>
        <w:pStyle w:val="Textoindependiente"/>
        <w:spacing w:before="159" w:line="259" w:lineRule="auto"/>
        <w:ind w:left="131" w:right="106"/>
        <w:jc w:val="both"/>
        <w:rPr>
          <w:lang w:val="es-ES_tradnl"/>
        </w:rPr>
      </w:pPr>
      <w:r w:rsidRPr="005F5245">
        <w:rPr>
          <w:lang w:val="es-ES_tradnl"/>
        </w:rPr>
        <w:t>A continuación, se presenta un resumen de las características de los datos de secuenciación</w:t>
      </w:r>
      <w:r w:rsidRPr="005F5245">
        <w:rPr>
          <w:spacing w:val="1"/>
          <w:lang w:val="es-ES_tradnl"/>
        </w:rPr>
        <w:t xml:space="preserve"> </w:t>
      </w:r>
      <w:r w:rsidRPr="005F5245">
        <w:rPr>
          <w:lang w:val="es-ES_tradnl"/>
        </w:rPr>
        <w:t>utilizados,</w:t>
      </w:r>
      <w:r w:rsidRPr="005F5245">
        <w:rPr>
          <w:spacing w:val="-1"/>
          <w:lang w:val="es-ES_tradnl"/>
        </w:rPr>
        <w:t xml:space="preserve"> </w:t>
      </w:r>
      <w:r w:rsidRPr="005F5245">
        <w:rPr>
          <w:lang w:val="es-ES_tradnl"/>
        </w:rPr>
        <w:t>así</w:t>
      </w:r>
      <w:r w:rsidRPr="005F5245">
        <w:rPr>
          <w:spacing w:val="-1"/>
          <w:lang w:val="es-ES_tradnl"/>
        </w:rPr>
        <w:t xml:space="preserve"> </w:t>
      </w:r>
      <w:r w:rsidRPr="005F5245">
        <w:rPr>
          <w:lang w:val="es-ES_tradnl"/>
        </w:rPr>
        <w:t>como</w:t>
      </w:r>
      <w:r w:rsidRPr="005F5245">
        <w:rPr>
          <w:spacing w:val="-1"/>
          <w:lang w:val="es-ES_tradnl"/>
        </w:rPr>
        <w:t xml:space="preserve"> </w:t>
      </w:r>
      <w:r w:rsidRPr="005F5245">
        <w:rPr>
          <w:lang w:val="es-ES_tradnl"/>
        </w:rPr>
        <w:t>los</w:t>
      </w:r>
      <w:r w:rsidRPr="005F5245">
        <w:rPr>
          <w:spacing w:val="-1"/>
          <w:lang w:val="es-ES_tradnl"/>
        </w:rPr>
        <w:t xml:space="preserve"> </w:t>
      </w:r>
      <w:r w:rsidRPr="005F5245">
        <w:rPr>
          <w:lang w:val="es-ES_tradnl"/>
        </w:rPr>
        <w:t>datos obtenidos</w:t>
      </w:r>
      <w:r w:rsidRPr="005F5245">
        <w:rPr>
          <w:spacing w:val="-1"/>
          <w:lang w:val="es-ES_tradnl"/>
        </w:rPr>
        <w:t xml:space="preserve"> </w:t>
      </w:r>
      <w:r w:rsidRPr="005F5245">
        <w:rPr>
          <w:lang w:val="es-ES_tradnl"/>
        </w:rPr>
        <w:t>luego</w:t>
      </w:r>
      <w:r w:rsidRPr="005F5245">
        <w:rPr>
          <w:spacing w:val="-1"/>
          <w:lang w:val="es-ES_tradnl"/>
        </w:rPr>
        <w:t xml:space="preserve"> </w:t>
      </w:r>
      <w:r w:rsidRPr="005F5245">
        <w:rPr>
          <w:lang w:val="es-ES_tradnl"/>
        </w:rPr>
        <w:t>de</w:t>
      </w:r>
      <w:r w:rsidRPr="005F5245">
        <w:rPr>
          <w:spacing w:val="-2"/>
          <w:lang w:val="es-ES_tradnl"/>
        </w:rPr>
        <w:t xml:space="preserve"> </w:t>
      </w:r>
      <w:r w:rsidRPr="005F5245">
        <w:rPr>
          <w:lang w:val="es-ES_tradnl"/>
        </w:rPr>
        <w:t>realizar el</w:t>
      </w:r>
      <w:r w:rsidRPr="005F5245">
        <w:rPr>
          <w:spacing w:val="-1"/>
          <w:lang w:val="es-ES_tradnl"/>
        </w:rPr>
        <w:t xml:space="preserve"> </w:t>
      </w:r>
      <w:r w:rsidRPr="005F5245">
        <w:rPr>
          <w:lang w:val="es-ES_tradnl"/>
        </w:rPr>
        <w:t>proceso</w:t>
      </w:r>
      <w:r w:rsidRPr="005F5245">
        <w:rPr>
          <w:spacing w:val="-1"/>
          <w:lang w:val="es-ES_tradnl"/>
        </w:rPr>
        <w:t xml:space="preserve"> </w:t>
      </w:r>
      <w:r w:rsidRPr="005F5245">
        <w:rPr>
          <w:lang w:val="es-ES_tradnl"/>
        </w:rPr>
        <w:t>de</w:t>
      </w:r>
      <w:r w:rsidRPr="005F5245">
        <w:rPr>
          <w:spacing w:val="-2"/>
          <w:lang w:val="es-ES_tradnl"/>
        </w:rPr>
        <w:t xml:space="preserve"> </w:t>
      </w:r>
      <w:r w:rsidRPr="005F5245">
        <w:rPr>
          <w:lang w:val="es-ES_tradnl"/>
        </w:rPr>
        <w:t>ensamblaje:</w:t>
      </w:r>
    </w:p>
    <w:p w14:paraId="72D12C25" w14:textId="77777777" w:rsidR="003876AC" w:rsidRPr="005F5245" w:rsidRDefault="000B09CE">
      <w:pPr>
        <w:spacing w:before="157" w:after="25"/>
        <w:ind w:left="131"/>
        <w:jc w:val="both"/>
        <w:rPr>
          <w:i/>
          <w:lang w:val="es-ES_tradnl"/>
        </w:rPr>
      </w:pPr>
      <w:r w:rsidRPr="005F5245">
        <w:rPr>
          <w:b/>
          <w:lang w:val="es-ES_tradnl"/>
        </w:rPr>
        <w:t>Tabla</w:t>
      </w:r>
      <w:r w:rsidRPr="005F5245">
        <w:rPr>
          <w:b/>
          <w:spacing w:val="-4"/>
          <w:lang w:val="es-ES_tradnl"/>
        </w:rPr>
        <w:t xml:space="preserve"> </w:t>
      </w:r>
      <w:r w:rsidRPr="005F5245">
        <w:rPr>
          <w:b/>
          <w:lang w:val="es-ES_tradnl"/>
        </w:rPr>
        <w:t>1.</w:t>
      </w:r>
      <w:r w:rsidRPr="005F5245">
        <w:rPr>
          <w:b/>
          <w:spacing w:val="-3"/>
          <w:lang w:val="es-ES_tradnl"/>
        </w:rPr>
        <w:t xml:space="preserve"> </w:t>
      </w:r>
      <w:r w:rsidRPr="005F5245">
        <w:rPr>
          <w:i/>
          <w:lang w:val="es-ES_tradnl"/>
        </w:rPr>
        <w:t>Características</w:t>
      </w:r>
      <w:r w:rsidRPr="005F5245">
        <w:rPr>
          <w:i/>
          <w:spacing w:val="-4"/>
          <w:lang w:val="es-ES_tradnl"/>
        </w:rPr>
        <w:t xml:space="preserve"> </w:t>
      </w:r>
      <w:r w:rsidRPr="005F5245">
        <w:rPr>
          <w:i/>
          <w:lang w:val="es-ES_tradnl"/>
        </w:rPr>
        <w:t>de</w:t>
      </w:r>
      <w:r w:rsidRPr="005F5245">
        <w:rPr>
          <w:i/>
          <w:spacing w:val="-3"/>
          <w:lang w:val="es-ES_tradnl"/>
        </w:rPr>
        <w:t xml:space="preserve"> </w:t>
      </w:r>
      <w:r w:rsidRPr="005F5245">
        <w:rPr>
          <w:i/>
          <w:lang w:val="es-ES_tradnl"/>
        </w:rPr>
        <w:t>los</w:t>
      </w:r>
      <w:r w:rsidRPr="005F5245">
        <w:rPr>
          <w:i/>
          <w:spacing w:val="-4"/>
          <w:lang w:val="es-ES_tradnl"/>
        </w:rPr>
        <w:t xml:space="preserve"> </w:t>
      </w:r>
      <w:r w:rsidRPr="005F5245">
        <w:rPr>
          <w:i/>
          <w:lang w:val="es-ES_tradnl"/>
        </w:rPr>
        <w:t>datos</w:t>
      </w:r>
      <w:r w:rsidRPr="005F5245">
        <w:rPr>
          <w:i/>
          <w:spacing w:val="-3"/>
          <w:lang w:val="es-ES_tradnl"/>
        </w:rPr>
        <w:t xml:space="preserve"> </w:t>
      </w:r>
      <w:r w:rsidRPr="005F5245">
        <w:rPr>
          <w:i/>
          <w:lang w:val="es-ES_tradnl"/>
        </w:rPr>
        <w:t>secuenciación</w:t>
      </w:r>
      <w:r w:rsidRPr="005F5245">
        <w:rPr>
          <w:i/>
          <w:spacing w:val="-4"/>
          <w:lang w:val="es-ES_tradnl"/>
        </w:rPr>
        <w:t xml:space="preserve"> </w:t>
      </w:r>
      <w:r w:rsidRPr="005F5245">
        <w:rPr>
          <w:i/>
          <w:lang w:val="es-ES_tradnl"/>
        </w:rPr>
        <w:t>de</w:t>
      </w:r>
      <w:r w:rsidRPr="005F5245">
        <w:rPr>
          <w:i/>
          <w:spacing w:val="-3"/>
          <w:lang w:val="es-ES_tradnl"/>
        </w:rPr>
        <w:t xml:space="preserve"> </w:t>
      </w:r>
      <w:proofErr w:type="spellStart"/>
      <w:r w:rsidRPr="005F5245">
        <w:rPr>
          <w:i/>
          <w:lang w:val="es-ES_tradnl"/>
        </w:rPr>
        <w:t>metagenomas</w:t>
      </w:r>
      <w:proofErr w:type="spellEnd"/>
      <w:r w:rsidRPr="005F5245">
        <w:rPr>
          <w:i/>
          <w:spacing w:val="-3"/>
          <w:lang w:val="es-ES_tradnl"/>
        </w:rPr>
        <w:t xml:space="preserve"> </w:t>
      </w:r>
      <w:r w:rsidRPr="005F5245">
        <w:rPr>
          <w:i/>
          <w:lang w:val="es-ES_tradnl"/>
        </w:rPr>
        <w:t>obtenidos</w:t>
      </w:r>
      <w:r w:rsidRPr="005F5245">
        <w:rPr>
          <w:i/>
          <w:spacing w:val="-4"/>
          <w:lang w:val="es-ES_tradnl"/>
        </w:rPr>
        <w:t xml:space="preserve"> </w:t>
      </w:r>
      <w:r w:rsidRPr="005F5245">
        <w:rPr>
          <w:i/>
          <w:lang w:val="es-ES_tradnl"/>
        </w:rPr>
        <w:t>por</w:t>
      </w:r>
      <w:r w:rsidRPr="005F5245">
        <w:rPr>
          <w:i/>
          <w:spacing w:val="-3"/>
          <w:lang w:val="es-ES_tradnl"/>
        </w:rPr>
        <w:t xml:space="preserve"> </w:t>
      </w:r>
      <w:proofErr w:type="spellStart"/>
      <w:r w:rsidRPr="005F5245">
        <w:rPr>
          <w:i/>
          <w:lang w:val="es-ES_tradnl"/>
        </w:rPr>
        <w:t>PacBio</w:t>
      </w:r>
      <w:proofErr w:type="spellEnd"/>
    </w:p>
    <w:tbl>
      <w:tblPr>
        <w:tblStyle w:val="NormalTable0"/>
        <w:tblW w:w="0" w:type="auto"/>
        <w:tblInd w:w="139" w:type="dxa"/>
        <w:tblLayout w:type="fixed"/>
        <w:tblLook w:val="01E0" w:firstRow="1" w:lastRow="1" w:firstColumn="1" w:lastColumn="1" w:noHBand="0" w:noVBand="0"/>
      </w:tblPr>
      <w:tblGrid>
        <w:gridCol w:w="1314"/>
        <w:gridCol w:w="1368"/>
        <w:gridCol w:w="1464"/>
        <w:gridCol w:w="1200"/>
        <w:gridCol w:w="1230"/>
        <w:gridCol w:w="1230"/>
        <w:gridCol w:w="1223"/>
      </w:tblGrid>
      <w:tr w:rsidR="003876AC" w:rsidRPr="005A28DD" w14:paraId="3858F155" w14:textId="77777777">
        <w:trPr>
          <w:trHeight w:val="805"/>
        </w:trPr>
        <w:tc>
          <w:tcPr>
            <w:tcW w:w="1314" w:type="dxa"/>
            <w:tcBorders>
              <w:top w:val="single" w:sz="4" w:space="0" w:color="000000"/>
              <w:bottom w:val="single" w:sz="4" w:space="0" w:color="000000"/>
            </w:tcBorders>
          </w:tcPr>
          <w:p w14:paraId="5D978672" w14:textId="77777777" w:rsidR="003876AC" w:rsidRPr="005F5245" w:rsidRDefault="000B09CE">
            <w:pPr>
              <w:pStyle w:val="TableParagraph"/>
              <w:spacing w:before="4" w:line="254" w:lineRule="auto"/>
              <w:ind w:left="168" w:right="138" w:hanging="29"/>
              <w:jc w:val="left"/>
              <w:rPr>
                <w:rFonts w:ascii="Arial"/>
                <w:b/>
                <w:lang w:val="es-ES_tradnl"/>
              </w:rPr>
            </w:pPr>
            <w:r w:rsidRPr="005F5245">
              <w:rPr>
                <w:rFonts w:ascii="Arial"/>
                <w:b/>
                <w:spacing w:val="-2"/>
                <w:w w:val="90"/>
                <w:lang w:val="es-ES_tradnl"/>
              </w:rPr>
              <w:t>Nombre de</w:t>
            </w:r>
            <w:r w:rsidRPr="005F5245">
              <w:rPr>
                <w:rFonts w:ascii="Arial"/>
                <w:b/>
                <w:spacing w:val="-53"/>
                <w:w w:val="90"/>
                <w:lang w:val="es-ES_tradnl"/>
              </w:rPr>
              <w:t xml:space="preserve"> </w:t>
            </w:r>
            <w:r w:rsidRPr="005F5245">
              <w:rPr>
                <w:rFonts w:ascii="Arial"/>
                <w:b/>
                <w:w w:val="85"/>
                <w:lang w:val="es-ES_tradnl"/>
              </w:rPr>
              <w:t>la</w:t>
            </w:r>
            <w:r w:rsidRPr="005F5245">
              <w:rPr>
                <w:rFonts w:ascii="Arial"/>
                <w:b/>
                <w:spacing w:val="17"/>
                <w:w w:val="85"/>
                <w:lang w:val="es-ES_tradnl"/>
              </w:rPr>
              <w:t xml:space="preserve"> </w:t>
            </w:r>
            <w:r w:rsidRPr="005F5245">
              <w:rPr>
                <w:rFonts w:ascii="Arial"/>
                <w:b/>
                <w:w w:val="85"/>
                <w:lang w:val="es-ES_tradnl"/>
              </w:rPr>
              <w:t>muestra</w:t>
            </w:r>
          </w:p>
        </w:tc>
        <w:tc>
          <w:tcPr>
            <w:tcW w:w="1368" w:type="dxa"/>
            <w:tcBorders>
              <w:top w:val="single" w:sz="4" w:space="0" w:color="000000"/>
              <w:bottom w:val="single" w:sz="4" w:space="0" w:color="000000"/>
            </w:tcBorders>
          </w:tcPr>
          <w:p w14:paraId="190D98C3" w14:textId="77777777" w:rsidR="003876AC" w:rsidRPr="005F5245" w:rsidRDefault="000B09CE">
            <w:pPr>
              <w:pStyle w:val="TableParagraph"/>
              <w:spacing w:before="4" w:line="254" w:lineRule="auto"/>
              <w:ind w:left="109" w:right="75" w:firstLine="132"/>
              <w:jc w:val="left"/>
              <w:rPr>
                <w:rFonts w:ascii="Arial" w:hAnsi="Arial"/>
                <w:b/>
                <w:lang w:val="es-ES_tradnl"/>
              </w:rPr>
            </w:pPr>
            <w:r w:rsidRPr="005F5245">
              <w:rPr>
                <w:rFonts w:ascii="Arial" w:hAnsi="Arial"/>
                <w:b/>
                <w:w w:val="95"/>
                <w:lang w:val="es-ES_tradnl"/>
              </w:rPr>
              <w:t>Tamaño</w:t>
            </w:r>
            <w:r w:rsidRPr="005F5245">
              <w:rPr>
                <w:rFonts w:ascii="Arial" w:hAnsi="Arial"/>
                <w:b/>
                <w:spacing w:val="1"/>
                <w:w w:val="95"/>
                <w:lang w:val="es-ES_tradnl"/>
              </w:rPr>
              <w:t xml:space="preserve"> </w:t>
            </w:r>
            <w:r w:rsidRPr="005F5245">
              <w:rPr>
                <w:rFonts w:ascii="Arial" w:hAnsi="Arial"/>
                <w:b/>
                <w:w w:val="85"/>
                <w:lang w:val="es-ES_tradnl"/>
              </w:rPr>
              <w:t>del</w:t>
            </w:r>
            <w:r w:rsidRPr="005F5245">
              <w:rPr>
                <w:rFonts w:ascii="Arial" w:hAnsi="Arial"/>
                <w:b/>
                <w:spacing w:val="1"/>
                <w:w w:val="85"/>
                <w:lang w:val="es-ES_tradnl"/>
              </w:rPr>
              <w:t xml:space="preserve"> </w:t>
            </w:r>
            <w:r w:rsidRPr="005F5245">
              <w:rPr>
                <w:rFonts w:ascii="Arial" w:hAnsi="Arial"/>
                <w:b/>
                <w:w w:val="85"/>
                <w:lang w:val="es-ES_tradnl"/>
              </w:rPr>
              <w:t>archivo</w:t>
            </w:r>
          </w:p>
        </w:tc>
        <w:tc>
          <w:tcPr>
            <w:tcW w:w="1464" w:type="dxa"/>
            <w:tcBorders>
              <w:top w:val="single" w:sz="4" w:space="0" w:color="000000"/>
              <w:bottom w:val="single" w:sz="4" w:space="0" w:color="000000"/>
            </w:tcBorders>
          </w:tcPr>
          <w:p w14:paraId="39AA200C" w14:textId="77777777" w:rsidR="003876AC" w:rsidRPr="005F5245" w:rsidRDefault="000B09CE">
            <w:pPr>
              <w:pStyle w:val="TableParagraph"/>
              <w:spacing w:before="4" w:line="240" w:lineRule="auto"/>
              <w:ind w:right="139"/>
              <w:jc w:val="right"/>
              <w:rPr>
                <w:rFonts w:ascii="Arial" w:hAnsi="Arial"/>
                <w:b/>
                <w:lang w:val="es-ES_tradnl"/>
              </w:rPr>
            </w:pPr>
            <w:r w:rsidRPr="005F5245">
              <w:rPr>
                <w:rFonts w:ascii="Arial" w:hAnsi="Arial"/>
                <w:b/>
                <w:w w:val="85"/>
                <w:lang w:val="es-ES_tradnl"/>
              </w:rPr>
              <w:t>Tamaño</w:t>
            </w:r>
            <w:r w:rsidRPr="005F5245">
              <w:rPr>
                <w:rFonts w:ascii="Arial" w:hAnsi="Arial"/>
                <w:b/>
                <w:spacing w:val="29"/>
                <w:w w:val="85"/>
                <w:lang w:val="es-ES_tradnl"/>
              </w:rPr>
              <w:t xml:space="preserve"> </w:t>
            </w:r>
            <w:r w:rsidRPr="005F5245">
              <w:rPr>
                <w:rFonts w:ascii="Arial" w:hAnsi="Arial"/>
                <w:b/>
                <w:w w:val="85"/>
                <w:lang w:val="es-ES_tradnl"/>
              </w:rPr>
              <w:t>del</w:t>
            </w:r>
          </w:p>
          <w:p w14:paraId="4E9C3078" w14:textId="77777777" w:rsidR="003876AC" w:rsidRPr="005F5245" w:rsidRDefault="000B09CE">
            <w:pPr>
              <w:pStyle w:val="TableParagraph"/>
              <w:spacing w:before="16" w:line="240" w:lineRule="auto"/>
              <w:ind w:right="137"/>
              <w:jc w:val="right"/>
              <w:rPr>
                <w:rFonts w:ascii="Arial"/>
                <w:b/>
                <w:lang w:val="es-ES_tradnl"/>
              </w:rPr>
            </w:pPr>
            <w:r w:rsidRPr="005F5245">
              <w:rPr>
                <w:rFonts w:ascii="Arial"/>
                <w:b/>
                <w:lang w:val="es-ES_tradnl"/>
              </w:rPr>
              <w:t>Inserto</w:t>
            </w:r>
          </w:p>
        </w:tc>
        <w:tc>
          <w:tcPr>
            <w:tcW w:w="1200" w:type="dxa"/>
            <w:tcBorders>
              <w:top w:val="single" w:sz="4" w:space="0" w:color="000000"/>
              <w:bottom w:val="single" w:sz="4" w:space="0" w:color="000000"/>
            </w:tcBorders>
          </w:tcPr>
          <w:p w14:paraId="58FC49B4" w14:textId="77777777" w:rsidR="003876AC" w:rsidRPr="005F5245" w:rsidRDefault="000B09CE">
            <w:pPr>
              <w:pStyle w:val="TableParagraph"/>
              <w:spacing w:before="4" w:line="254" w:lineRule="auto"/>
              <w:ind w:left="136" w:firstLine="66"/>
              <w:jc w:val="left"/>
              <w:rPr>
                <w:rFonts w:ascii="Arial" w:hAnsi="Arial"/>
                <w:b/>
                <w:lang w:val="es-ES_tradnl"/>
              </w:rPr>
            </w:pPr>
            <w:proofErr w:type="spellStart"/>
            <w:r w:rsidRPr="005F5245">
              <w:rPr>
                <w:rFonts w:ascii="Arial" w:hAnsi="Arial"/>
                <w:b/>
                <w:w w:val="90"/>
                <w:lang w:val="es-ES_tradnl"/>
              </w:rPr>
              <w:t>Subread</w:t>
            </w:r>
            <w:proofErr w:type="spellEnd"/>
            <w:r w:rsidRPr="005F5245">
              <w:rPr>
                <w:rFonts w:ascii="Arial" w:hAnsi="Arial"/>
                <w:b/>
                <w:spacing w:val="-53"/>
                <w:w w:val="90"/>
                <w:lang w:val="es-ES_tradnl"/>
              </w:rPr>
              <w:t xml:space="preserve"> </w:t>
            </w:r>
            <w:r w:rsidRPr="005F5245">
              <w:rPr>
                <w:rFonts w:ascii="Arial" w:hAnsi="Arial"/>
                <w:b/>
                <w:spacing w:val="-1"/>
                <w:w w:val="85"/>
                <w:lang w:val="es-ES_tradnl"/>
              </w:rPr>
              <w:t>más</w:t>
            </w:r>
            <w:r w:rsidRPr="005F5245">
              <w:rPr>
                <w:rFonts w:ascii="Arial" w:hAnsi="Arial"/>
                <w:b/>
                <w:spacing w:val="-4"/>
                <w:w w:val="85"/>
                <w:lang w:val="es-ES_tradnl"/>
              </w:rPr>
              <w:t xml:space="preserve"> </w:t>
            </w:r>
            <w:r w:rsidRPr="005F5245">
              <w:rPr>
                <w:rFonts w:ascii="Arial" w:hAnsi="Arial"/>
                <w:b/>
                <w:spacing w:val="-1"/>
                <w:w w:val="85"/>
                <w:lang w:val="es-ES_tradnl"/>
              </w:rPr>
              <w:t>largo</w:t>
            </w:r>
          </w:p>
        </w:tc>
        <w:tc>
          <w:tcPr>
            <w:tcW w:w="1230" w:type="dxa"/>
            <w:tcBorders>
              <w:top w:val="single" w:sz="4" w:space="0" w:color="000000"/>
              <w:bottom w:val="single" w:sz="4" w:space="0" w:color="000000"/>
            </w:tcBorders>
          </w:tcPr>
          <w:p w14:paraId="61A45D9F" w14:textId="77777777" w:rsidR="003876AC" w:rsidRPr="005F5245" w:rsidRDefault="000B09CE">
            <w:pPr>
              <w:pStyle w:val="TableParagraph"/>
              <w:spacing w:before="4" w:line="254" w:lineRule="auto"/>
              <w:ind w:left="236" w:right="225" w:firstLine="27"/>
              <w:jc w:val="left"/>
              <w:rPr>
                <w:rFonts w:ascii="Arial"/>
                <w:b/>
                <w:lang w:val="es-ES_tradnl"/>
              </w:rPr>
            </w:pPr>
            <w:r w:rsidRPr="005F5245">
              <w:rPr>
                <w:rFonts w:ascii="Arial"/>
                <w:b/>
                <w:w w:val="90"/>
                <w:lang w:val="es-ES_tradnl"/>
              </w:rPr>
              <w:t>N50 del</w:t>
            </w:r>
            <w:r w:rsidRPr="005F5245">
              <w:rPr>
                <w:rFonts w:ascii="Arial"/>
                <w:b/>
                <w:spacing w:val="-53"/>
                <w:w w:val="90"/>
                <w:lang w:val="es-ES_tradnl"/>
              </w:rPr>
              <w:t xml:space="preserve"> </w:t>
            </w:r>
            <w:proofErr w:type="spellStart"/>
            <w:r w:rsidRPr="005F5245">
              <w:rPr>
                <w:rFonts w:ascii="Arial"/>
                <w:b/>
                <w:w w:val="85"/>
                <w:lang w:val="es-ES_tradnl"/>
              </w:rPr>
              <w:t>Subread</w:t>
            </w:r>
            <w:proofErr w:type="spellEnd"/>
          </w:p>
          <w:p w14:paraId="79A897CA" w14:textId="77777777" w:rsidR="003876AC" w:rsidRPr="005F5245" w:rsidRDefault="000B09CE">
            <w:pPr>
              <w:pStyle w:val="TableParagraph"/>
              <w:spacing w:before="2" w:line="244" w:lineRule="exact"/>
              <w:ind w:left="170"/>
              <w:jc w:val="left"/>
              <w:rPr>
                <w:rFonts w:ascii="Arial" w:hAnsi="Arial"/>
                <w:b/>
                <w:lang w:val="es-ES_tradnl"/>
              </w:rPr>
            </w:pPr>
            <w:r w:rsidRPr="005F5245">
              <w:rPr>
                <w:rFonts w:ascii="Arial" w:hAnsi="Arial"/>
                <w:b/>
                <w:w w:val="85"/>
                <w:lang w:val="es-ES_tradnl"/>
              </w:rPr>
              <w:t>más</w:t>
            </w:r>
            <w:r w:rsidRPr="005F5245">
              <w:rPr>
                <w:rFonts w:ascii="Arial" w:hAnsi="Arial"/>
                <w:b/>
                <w:spacing w:val="-2"/>
                <w:w w:val="85"/>
                <w:lang w:val="es-ES_tradnl"/>
              </w:rPr>
              <w:t xml:space="preserve"> </w:t>
            </w:r>
            <w:r w:rsidRPr="005F5245">
              <w:rPr>
                <w:rFonts w:ascii="Arial" w:hAnsi="Arial"/>
                <w:b/>
                <w:w w:val="85"/>
                <w:lang w:val="es-ES_tradnl"/>
              </w:rPr>
              <w:t>largo</w:t>
            </w:r>
          </w:p>
        </w:tc>
        <w:tc>
          <w:tcPr>
            <w:tcW w:w="1230" w:type="dxa"/>
            <w:tcBorders>
              <w:top w:val="single" w:sz="4" w:space="0" w:color="000000"/>
              <w:bottom w:val="single" w:sz="4" w:space="0" w:color="000000"/>
            </w:tcBorders>
          </w:tcPr>
          <w:p w14:paraId="53D42A53" w14:textId="77777777" w:rsidR="003876AC" w:rsidRPr="005F5245" w:rsidRDefault="000B09CE">
            <w:pPr>
              <w:pStyle w:val="TableParagraph"/>
              <w:spacing w:before="4" w:line="254" w:lineRule="auto"/>
              <w:ind w:left="165" w:right="159" w:hanging="1"/>
              <w:rPr>
                <w:rFonts w:ascii="Arial"/>
                <w:b/>
                <w:lang w:val="es-ES_tradnl"/>
              </w:rPr>
            </w:pPr>
            <w:r w:rsidRPr="005F5245">
              <w:rPr>
                <w:rFonts w:ascii="Arial"/>
                <w:b/>
                <w:w w:val="90"/>
                <w:lang w:val="es-ES_tradnl"/>
              </w:rPr>
              <w:t>Longitud</w:t>
            </w:r>
            <w:r w:rsidRPr="005F5245">
              <w:rPr>
                <w:rFonts w:ascii="Arial"/>
                <w:b/>
                <w:spacing w:val="1"/>
                <w:w w:val="90"/>
                <w:lang w:val="es-ES_tradnl"/>
              </w:rPr>
              <w:t xml:space="preserve"> </w:t>
            </w:r>
            <w:r w:rsidRPr="005F5245">
              <w:rPr>
                <w:rFonts w:ascii="Arial"/>
                <w:b/>
                <w:spacing w:val="-3"/>
                <w:w w:val="90"/>
                <w:lang w:val="es-ES_tradnl"/>
              </w:rPr>
              <w:t>media</w:t>
            </w:r>
            <w:r w:rsidRPr="005F5245">
              <w:rPr>
                <w:rFonts w:ascii="Arial"/>
                <w:b/>
                <w:spacing w:val="-5"/>
                <w:w w:val="90"/>
                <w:lang w:val="es-ES_tradnl"/>
              </w:rPr>
              <w:t xml:space="preserve"> </w:t>
            </w:r>
            <w:r w:rsidRPr="005F5245">
              <w:rPr>
                <w:rFonts w:ascii="Arial"/>
                <w:b/>
                <w:spacing w:val="-3"/>
                <w:w w:val="90"/>
                <w:lang w:val="es-ES_tradnl"/>
              </w:rPr>
              <w:t>del</w:t>
            </w:r>
          </w:p>
          <w:p w14:paraId="0D689B6E" w14:textId="77777777" w:rsidR="003876AC" w:rsidRPr="005F5245" w:rsidRDefault="000B09CE">
            <w:pPr>
              <w:pStyle w:val="TableParagraph"/>
              <w:spacing w:before="2" w:line="244" w:lineRule="exact"/>
              <w:ind w:left="315" w:right="311"/>
              <w:rPr>
                <w:rFonts w:ascii="Arial"/>
                <w:b/>
                <w:lang w:val="es-ES_tradnl"/>
              </w:rPr>
            </w:pPr>
            <w:proofErr w:type="spellStart"/>
            <w:r w:rsidRPr="005F5245">
              <w:rPr>
                <w:rFonts w:ascii="Arial"/>
                <w:b/>
                <w:lang w:val="es-ES_tradnl"/>
              </w:rPr>
              <w:t>read</w:t>
            </w:r>
            <w:proofErr w:type="spellEnd"/>
          </w:p>
        </w:tc>
        <w:tc>
          <w:tcPr>
            <w:tcW w:w="1223" w:type="dxa"/>
            <w:tcBorders>
              <w:top w:val="single" w:sz="4" w:space="0" w:color="000000"/>
              <w:bottom w:val="single" w:sz="4" w:space="0" w:color="000000"/>
            </w:tcBorders>
          </w:tcPr>
          <w:p w14:paraId="011F864F" w14:textId="77777777" w:rsidR="003876AC" w:rsidRPr="005F5245" w:rsidRDefault="000B09CE">
            <w:pPr>
              <w:pStyle w:val="TableParagraph"/>
              <w:spacing w:before="4" w:line="254" w:lineRule="auto"/>
              <w:ind w:left="241" w:right="147" w:hanging="88"/>
              <w:jc w:val="left"/>
              <w:rPr>
                <w:rFonts w:ascii="Arial"/>
                <w:b/>
                <w:lang w:val="es-ES_tradnl"/>
              </w:rPr>
            </w:pPr>
            <w:r w:rsidRPr="005F5245">
              <w:rPr>
                <w:rFonts w:ascii="Arial"/>
                <w:b/>
                <w:w w:val="90"/>
                <w:lang w:val="es-ES_tradnl"/>
              </w:rPr>
              <w:t>Media del</w:t>
            </w:r>
            <w:r w:rsidRPr="005F5245">
              <w:rPr>
                <w:rFonts w:ascii="Arial"/>
                <w:b/>
                <w:spacing w:val="-53"/>
                <w:w w:val="90"/>
                <w:lang w:val="es-ES_tradnl"/>
              </w:rPr>
              <w:t xml:space="preserve"> </w:t>
            </w:r>
            <w:r w:rsidRPr="005F5245">
              <w:rPr>
                <w:rFonts w:ascii="Arial"/>
                <w:b/>
                <w:w w:val="85"/>
                <w:lang w:val="es-ES_tradnl"/>
              </w:rPr>
              <w:t>valor</w:t>
            </w:r>
            <w:r w:rsidRPr="005F5245">
              <w:rPr>
                <w:rFonts w:ascii="Arial"/>
                <w:b/>
                <w:spacing w:val="5"/>
                <w:w w:val="85"/>
                <w:lang w:val="es-ES_tradnl"/>
              </w:rPr>
              <w:t xml:space="preserve"> </w:t>
            </w:r>
            <w:r w:rsidRPr="005F5245">
              <w:rPr>
                <w:rFonts w:ascii="Arial"/>
                <w:b/>
                <w:w w:val="85"/>
                <w:lang w:val="es-ES_tradnl"/>
              </w:rPr>
              <w:t>de</w:t>
            </w:r>
          </w:p>
          <w:p w14:paraId="317032C8" w14:textId="77777777" w:rsidR="003876AC" w:rsidRPr="005F5245" w:rsidRDefault="000B09CE">
            <w:pPr>
              <w:pStyle w:val="TableParagraph"/>
              <w:spacing w:before="2" w:line="244" w:lineRule="exact"/>
              <w:ind w:left="184"/>
              <w:jc w:val="left"/>
              <w:rPr>
                <w:rFonts w:ascii="Arial"/>
                <w:b/>
                <w:lang w:val="es-ES_tradnl"/>
              </w:rPr>
            </w:pPr>
            <w:r w:rsidRPr="005F5245">
              <w:rPr>
                <w:rFonts w:ascii="Arial"/>
                <w:b/>
                <w:w w:val="85"/>
                <w:lang w:val="es-ES_tradnl"/>
              </w:rPr>
              <w:t>calidad</w:t>
            </w:r>
            <w:r w:rsidRPr="005F5245">
              <w:rPr>
                <w:rFonts w:ascii="Arial"/>
                <w:b/>
                <w:spacing w:val="-1"/>
                <w:w w:val="85"/>
                <w:lang w:val="es-ES_tradnl"/>
              </w:rPr>
              <w:t xml:space="preserve"> </w:t>
            </w:r>
            <w:r w:rsidRPr="005F5245">
              <w:rPr>
                <w:rFonts w:ascii="Arial"/>
                <w:b/>
                <w:w w:val="85"/>
                <w:lang w:val="es-ES_tradnl"/>
              </w:rPr>
              <w:t>Q</w:t>
            </w:r>
          </w:p>
        </w:tc>
      </w:tr>
      <w:tr w:rsidR="003876AC" w:rsidRPr="005F5245" w14:paraId="71E5E72F" w14:textId="77777777">
        <w:trPr>
          <w:trHeight w:val="538"/>
        </w:trPr>
        <w:tc>
          <w:tcPr>
            <w:tcW w:w="1314" w:type="dxa"/>
            <w:tcBorders>
              <w:top w:val="single" w:sz="4" w:space="0" w:color="000000"/>
            </w:tcBorders>
          </w:tcPr>
          <w:p w14:paraId="472F2494" w14:textId="77777777" w:rsidR="003876AC" w:rsidRPr="005F5245" w:rsidRDefault="000B09CE">
            <w:pPr>
              <w:pStyle w:val="TableParagraph"/>
              <w:spacing w:line="246" w:lineRule="exact"/>
              <w:ind w:left="87" w:right="90"/>
              <w:rPr>
                <w:lang w:val="es-ES_tradnl"/>
              </w:rPr>
            </w:pPr>
            <w:proofErr w:type="spellStart"/>
            <w:r w:rsidRPr="005F5245">
              <w:rPr>
                <w:lang w:val="es-ES_tradnl"/>
              </w:rPr>
              <w:t>Metagenom</w:t>
            </w:r>
            <w:proofErr w:type="spellEnd"/>
          </w:p>
          <w:p w14:paraId="769B2A10" w14:textId="77777777" w:rsidR="003876AC" w:rsidRPr="005F5245" w:rsidRDefault="000B09CE">
            <w:pPr>
              <w:pStyle w:val="TableParagraph"/>
              <w:spacing w:line="273" w:lineRule="exact"/>
              <w:ind w:left="87" w:right="90"/>
              <w:rPr>
                <w:lang w:val="es-ES_tradnl"/>
              </w:rPr>
            </w:pPr>
            <w:proofErr w:type="spellStart"/>
            <w:r w:rsidRPr="005F5245">
              <w:rPr>
                <w:lang w:val="es-ES_tradnl"/>
              </w:rPr>
              <w:t>Jimenez</w:t>
            </w:r>
            <w:proofErr w:type="spellEnd"/>
          </w:p>
        </w:tc>
        <w:tc>
          <w:tcPr>
            <w:tcW w:w="1368" w:type="dxa"/>
            <w:tcBorders>
              <w:top w:val="single" w:sz="4" w:space="0" w:color="000000"/>
            </w:tcBorders>
          </w:tcPr>
          <w:p w14:paraId="39A9A205" w14:textId="77777777" w:rsidR="003876AC" w:rsidRPr="005F5245" w:rsidRDefault="000B09CE">
            <w:pPr>
              <w:pStyle w:val="TableParagraph"/>
              <w:spacing w:before="221" w:line="297" w:lineRule="exact"/>
              <w:ind w:left="246" w:right="386"/>
              <w:rPr>
                <w:lang w:val="es-ES_tradnl"/>
              </w:rPr>
            </w:pPr>
            <w:r w:rsidRPr="005F5245">
              <w:rPr>
                <w:lang w:val="es-ES_tradnl"/>
              </w:rPr>
              <w:t>7,6</w:t>
            </w:r>
            <w:r w:rsidRPr="005F5245">
              <w:rPr>
                <w:spacing w:val="-2"/>
                <w:lang w:val="es-ES_tradnl"/>
              </w:rPr>
              <w:t xml:space="preserve"> </w:t>
            </w:r>
            <w:r w:rsidRPr="005F5245">
              <w:rPr>
                <w:lang w:val="es-ES_tradnl"/>
              </w:rPr>
              <w:t>GB</w:t>
            </w:r>
          </w:p>
        </w:tc>
        <w:tc>
          <w:tcPr>
            <w:tcW w:w="1464" w:type="dxa"/>
            <w:tcBorders>
              <w:top w:val="single" w:sz="4" w:space="0" w:color="000000"/>
            </w:tcBorders>
          </w:tcPr>
          <w:p w14:paraId="3BB97D8C" w14:textId="77777777" w:rsidR="003876AC" w:rsidRPr="005F5245" w:rsidRDefault="000B09CE">
            <w:pPr>
              <w:pStyle w:val="TableParagraph"/>
              <w:spacing w:before="221" w:line="297" w:lineRule="exact"/>
              <w:ind w:left="422"/>
              <w:jc w:val="left"/>
              <w:rPr>
                <w:lang w:val="es-ES_tradnl"/>
              </w:rPr>
            </w:pPr>
            <w:r w:rsidRPr="005F5245">
              <w:rPr>
                <w:lang w:val="es-ES_tradnl"/>
              </w:rPr>
              <w:t>8100</w:t>
            </w:r>
          </w:p>
        </w:tc>
        <w:tc>
          <w:tcPr>
            <w:tcW w:w="1200" w:type="dxa"/>
            <w:tcBorders>
              <w:top w:val="single" w:sz="4" w:space="0" w:color="000000"/>
            </w:tcBorders>
          </w:tcPr>
          <w:p w14:paraId="561234A2" w14:textId="77777777" w:rsidR="003876AC" w:rsidRPr="005F5245" w:rsidRDefault="000B09CE">
            <w:pPr>
              <w:pStyle w:val="TableParagraph"/>
              <w:spacing w:before="221" w:line="297" w:lineRule="exact"/>
              <w:ind w:left="283" w:right="319"/>
              <w:rPr>
                <w:lang w:val="es-ES_tradnl"/>
              </w:rPr>
            </w:pPr>
            <w:r w:rsidRPr="005F5245">
              <w:rPr>
                <w:lang w:val="es-ES_tradnl"/>
              </w:rPr>
              <w:t>10640</w:t>
            </w:r>
          </w:p>
        </w:tc>
        <w:tc>
          <w:tcPr>
            <w:tcW w:w="1230" w:type="dxa"/>
            <w:tcBorders>
              <w:top w:val="single" w:sz="4" w:space="0" w:color="000000"/>
            </w:tcBorders>
          </w:tcPr>
          <w:p w14:paraId="1379FD5A" w14:textId="77777777" w:rsidR="003876AC" w:rsidRPr="005F5245" w:rsidRDefault="000B09CE">
            <w:pPr>
              <w:pStyle w:val="TableParagraph"/>
              <w:spacing w:before="221" w:line="297" w:lineRule="exact"/>
              <w:ind w:left="315" w:right="316"/>
              <w:rPr>
                <w:lang w:val="es-ES_tradnl"/>
              </w:rPr>
            </w:pPr>
            <w:r w:rsidRPr="005F5245">
              <w:rPr>
                <w:lang w:val="es-ES_tradnl"/>
              </w:rPr>
              <w:t>14401</w:t>
            </w:r>
          </w:p>
        </w:tc>
        <w:tc>
          <w:tcPr>
            <w:tcW w:w="1230" w:type="dxa"/>
            <w:tcBorders>
              <w:top w:val="single" w:sz="4" w:space="0" w:color="000000"/>
            </w:tcBorders>
          </w:tcPr>
          <w:p w14:paraId="49F918A5" w14:textId="77777777" w:rsidR="003876AC" w:rsidRPr="005F5245" w:rsidRDefault="000B09CE">
            <w:pPr>
              <w:pStyle w:val="TableParagraph"/>
              <w:spacing w:before="221" w:line="297" w:lineRule="exact"/>
              <w:ind w:left="315" w:right="311"/>
              <w:rPr>
                <w:lang w:val="es-ES_tradnl"/>
              </w:rPr>
            </w:pPr>
            <w:r w:rsidRPr="005F5245">
              <w:rPr>
                <w:lang w:val="es-ES_tradnl"/>
              </w:rPr>
              <w:t>6188</w:t>
            </w:r>
          </w:p>
        </w:tc>
        <w:tc>
          <w:tcPr>
            <w:tcW w:w="1223" w:type="dxa"/>
            <w:tcBorders>
              <w:top w:val="single" w:sz="4" w:space="0" w:color="000000"/>
            </w:tcBorders>
          </w:tcPr>
          <w:p w14:paraId="74335F8F" w14:textId="77777777" w:rsidR="003876AC" w:rsidRPr="005F5245" w:rsidRDefault="000B09CE">
            <w:pPr>
              <w:pStyle w:val="TableParagraph"/>
              <w:spacing w:before="221" w:line="297" w:lineRule="exact"/>
              <w:ind w:left="406" w:right="405"/>
              <w:rPr>
                <w:lang w:val="es-ES_tradnl"/>
              </w:rPr>
            </w:pPr>
            <w:r w:rsidRPr="005F5245">
              <w:rPr>
                <w:lang w:val="es-ES_tradnl"/>
              </w:rPr>
              <w:t>Q43</w:t>
            </w:r>
          </w:p>
        </w:tc>
      </w:tr>
      <w:tr w:rsidR="003876AC" w:rsidRPr="005F5245" w14:paraId="1C33CB9A" w14:textId="77777777">
        <w:trPr>
          <w:trHeight w:val="403"/>
        </w:trPr>
        <w:tc>
          <w:tcPr>
            <w:tcW w:w="1314" w:type="dxa"/>
          </w:tcPr>
          <w:p w14:paraId="1BE2E831" w14:textId="77777777" w:rsidR="003876AC" w:rsidRPr="005F5245" w:rsidRDefault="000B09CE">
            <w:pPr>
              <w:pStyle w:val="TableParagraph"/>
              <w:spacing w:before="3" w:line="240" w:lineRule="auto"/>
              <w:ind w:left="486"/>
              <w:jc w:val="left"/>
              <w:rPr>
                <w:rFonts w:ascii="Arial"/>
                <w:b/>
                <w:lang w:val="es-ES_tradnl"/>
              </w:rPr>
            </w:pPr>
            <w:r w:rsidRPr="005F5245">
              <w:rPr>
                <w:rFonts w:ascii="Arial"/>
                <w:b/>
                <w:w w:val="90"/>
                <w:lang w:val="es-ES_tradnl"/>
              </w:rPr>
              <w:t>C1E</w:t>
            </w:r>
          </w:p>
        </w:tc>
        <w:tc>
          <w:tcPr>
            <w:tcW w:w="1368" w:type="dxa"/>
          </w:tcPr>
          <w:p w14:paraId="6AF26BDA" w14:textId="77777777" w:rsidR="003876AC" w:rsidRPr="005F5245" w:rsidRDefault="003876AC">
            <w:pPr>
              <w:pStyle w:val="TableParagraph"/>
              <w:spacing w:line="240" w:lineRule="auto"/>
              <w:jc w:val="left"/>
              <w:rPr>
                <w:rFonts w:ascii="Times New Roman"/>
                <w:lang w:val="es-ES_tradnl"/>
              </w:rPr>
            </w:pPr>
          </w:p>
        </w:tc>
        <w:tc>
          <w:tcPr>
            <w:tcW w:w="1464" w:type="dxa"/>
          </w:tcPr>
          <w:p w14:paraId="7120720B" w14:textId="77777777" w:rsidR="003876AC" w:rsidRPr="005F5245" w:rsidRDefault="003876AC">
            <w:pPr>
              <w:pStyle w:val="TableParagraph"/>
              <w:spacing w:line="240" w:lineRule="auto"/>
              <w:jc w:val="left"/>
              <w:rPr>
                <w:rFonts w:ascii="Times New Roman"/>
                <w:lang w:val="es-ES_tradnl"/>
              </w:rPr>
            </w:pPr>
          </w:p>
        </w:tc>
        <w:tc>
          <w:tcPr>
            <w:tcW w:w="1200" w:type="dxa"/>
          </w:tcPr>
          <w:p w14:paraId="04C406E9" w14:textId="77777777" w:rsidR="003876AC" w:rsidRPr="005F5245" w:rsidRDefault="003876AC">
            <w:pPr>
              <w:pStyle w:val="TableParagraph"/>
              <w:spacing w:line="240" w:lineRule="auto"/>
              <w:jc w:val="left"/>
              <w:rPr>
                <w:rFonts w:ascii="Times New Roman"/>
                <w:lang w:val="es-ES_tradnl"/>
              </w:rPr>
            </w:pPr>
          </w:p>
        </w:tc>
        <w:tc>
          <w:tcPr>
            <w:tcW w:w="1230" w:type="dxa"/>
          </w:tcPr>
          <w:p w14:paraId="6F49D64F" w14:textId="77777777" w:rsidR="003876AC" w:rsidRPr="005F5245" w:rsidRDefault="003876AC">
            <w:pPr>
              <w:pStyle w:val="TableParagraph"/>
              <w:spacing w:line="240" w:lineRule="auto"/>
              <w:jc w:val="left"/>
              <w:rPr>
                <w:rFonts w:ascii="Times New Roman"/>
                <w:lang w:val="es-ES_tradnl"/>
              </w:rPr>
            </w:pPr>
          </w:p>
        </w:tc>
        <w:tc>
          <w:tcPr>
            <w:tcW w:w="1230" w:type="dxa"/>
          </w:tcPr>
          <w:p w14:paraId="7EAF8157" w14:textId="77777777" w:rsidR="003876AC" w:rsidRPr="005F5245" w:rsidRDefault="003876AC">
            <w:pPr>
              <w:pStyle w:val="TableParagraph"/>
              <w:spacing w:line="240" w:lineRule="auto"/>
              <w:jc w:val="left"/>
              <w:rPr>
                <w:rFonts w:ascii="Times New Roman"/>
                <w:lang w:val="es-ES_tradnl"/>
              </w:rPr>
            </w:pPr>
          </w:p>
        </w:tc>
        <w:tc>
          <w:tcPr>
            <w:tcW w:w="1223" w:type="dxa"/>
          </w:tcPr>
          <w:p w14:paraId="2E01F57F" w14:textId="77777777" w:rsidR="003876AC" w:rsidRPr="005F5245" w:rsidRDefault="003876AC">
            <w:pPr>
              <w:pStyle w:val="TableParagraph"/>
              <w:spacing w:line="240" w:lineRule="auto"/>
              <w:jc w:val="left"/>
              <w:rPr>
                <w:rFonts w:ascii="Times New Roman"/>
                <w:lang w:val="es-ES_tradnl"/>
              </w:rPr>
            </w:pPr>
          </w:p>
        </w:tc>
      </w:tr>
      <w:tr w:rsidR="003876AC" w:rsidRPr="005F5245" w14:paraId="4F2B2BA8" w14:textId="77777777">
        <w:trPr>
          <w:trHeight w:val="672"/>
        </w:trPr>
        <w:tc>
          <w:tcPr>
            <w:tcW w:w="1314" w:type="dxa"/>
          </w:tcPr>
          <w:p w14:paraId="0A168AD8" w14:textId="77777777" w:rsidR="003876AC" w:rsidRPr="005F5245" w:rsidRDefault="000B09CE">
            <w:pPr>
              <w:pStyle w:val="TableParagraph"/>
              <w:spacing w:before="116" w:line="268" w:lineRule="exact"/>
              <w:ind w:left="295" w:right="92" w:hanging="190"/>
              <w:jc w:val="left"/>
              <w:rPr>
                <w:lang w:val="es-ES_tradnl"/>
              </w:rPr>
            </w:pPr>
            <w:proofErr w:type="spellStart"/>
            <w:r w:rsidRPr="005F5245">
              <w:rPr>
                <w:lang w:val="es-ES_tradnl"/>
              </w:rPr>
              <w:t>Metagenom</w:t>
            </w:r>
            <w:proofErr w:type="spellEnd"/>
            <w:r w:rsidRPr="005F5245">
              <w:rPr>
                <w:spacing w:val="-47"/>
                <w:lang w:val="es-ES_tradnl"/>
              </w:rPr>
              <w:t xml:space="preserve"> </w:t>
            </w:r>
            <w:proofErr w:type="spellStart"/>
            <w:r w:rsidRPr="005F5245">
              <w:rPr>
                <w:lang w:val="es-ES_tradnl"/>
              </w:rPr>
              <w:t>Jimenez</w:t>
            </w:r>
            <w:proofErr w:type="spellEnd"/>
          </w:p>
        </w:tc>
        <w:tc>
          <w:tcPr>
            <w:tcW w:w="1368" w:type="dxa"/>
          </w:tcPr>
          <w:p w14:paraId="1DD94747" w14:textId="77777777" w:rsidR="003876AC" w:rsidRPr="005F5245" w:rsidRDefault="003876AC">
            <w:pPr>
              <w:pStyle w:val="TableParagraph"/>
              <w:spacing w:before="10" w:line="240" w:lineRule="auto"/>
              <w:jc w:val="left"/>
              <w:rPr>
                <w:rFonts w:ascii="Times New Roman"/>
                <w:i/>
                <w:sz w:val="30"/>
                <w:lang w:val="es-ES_tradnl"/>
              </w:rPr>
            </w:pPr>
          </w:p>
          <w:p w14:paraId="33903B39" w14:textId="77777777" w:rsidR="003876AC" w:rsidRPr="005F5245" w:rsidRDefault="000B09CE">
            <w:pPr>
              <w:pStyle w:val="TableParagraph"/>
              <w:spacing w:line="297" w:lineRule="exact"/>
              <w:ind w:left="246" w:right="386"/>
              <w:rPr>
                <w:lang w:val="es-ES_tradnl"/>
              </w:rPr>
            </w:pPr>
            <w:r w:rsidRPr="005F5245">
              <w:rPr>
                <w:lang w:val="es-ES_tradnl"/>
              </w:rPr>
              <w:t>11,2</w:t>
            </w:r>
            <w:r w:rsidRPr="005F5245">
              <w:rPr>
                <w:spacing w:val="-2"/>
                <w:lang w:val="es-ES_tradnl"/>
              </w:rPr>
              <w:t xml:space="preserve"> </w:t>
            </w:r>
            <w:r w:rsidRPr="005F5245">
              <w:rPr>
                <w:lang w:val="es-ES_tradnl"/>
              </w:rPr>
              <w:t>GB</w:t>
            </w:r>
          </w:p>
        </w:tc>
        <w:tc>
          <w:tcPr>
            <w:tcW w:w="1464" w:type="dxa"/>
          </w:tcPr>
          <w:p w14:paraId="3F3CB7AC" w14:textId="77777777" w:rsidR="003876AC" w:rsidRPr="005F5245" w:rsidRDefault="003876AC">
            <w:pPr>
              <w:pStyle w:val="TableParagraph"/>
              <w:spacing w:before="10" w:line="240" w:lineRule="auto"/>
              <w:jc w:val="left"/>
              <w:rPr>
                <w:rFonts w:ascii="Times New Roman"/>
                <w:i/>
                <w:sz w:val="30"/>
                <w:lang w:val="es-ES_tradnl"/>
              </w:rPr>
            </w:pPr>
          </w:p>
          <w:p w14:paraId="175F23A5" w14:textId="77777777" w:rsidR="003876AC" w:rsidRPr="005F5245" w:rsidRDefault="000B09CE">
            <w:pPr>
              <w:pStyle w:val="TableParagraph"/>
              <w:spacing w:line="297" w:lineRule="exact"/>
              <w:ind w:left="422"/>
              <w:jc w:val="left"/>
              <w:rPr>
                <w:lang w:val="es-ES_tradnl"/>
              </w:rPr>
            </w:pPr>
            <w:r w:rsidRPr="005F5245">
              <w:rPr>
                <w:lang w:val="es-ES_tradnl"/>
              </w:rPr>
              <w:t>8200</w:t>
            </w:r>
          </w:p>
        </w:tc>
        <w:tc>
          <w:tcPr>
            <w:tcW w:w="1200" w:type="dxa"/>
          </w:tcPr>
          <w:p w14:paraId="37E72278" w14:textId="77777777" w:rsidR="003876AC" w:rsidRPr="005F5245" w:rsidRDefault="003876AC">
            <w:pPr>
              <w:pStyle w:val="TableParagraph"/>
              <w:spacing w:before="10" w:line="240" w:lineRule="auto"/>
              <w:jc w:val="left"/>
              <w:rPr>
                <w:rFonts w:ascii="Times New Roman"/>
                <w:i/>
                <w:sz w:val="30"/>
                <w:lang w:val="es-ES_tradnl"/>
              </w:rPr>
            </w:pPr>
          </w:p>
          <w:p w14:paraId="392231E8" w14:textId="77777777" w:rsidR="003876AC" w:rsidRPr="005F5245" w:rsidRDefault="000B09CE">
            <w:pPr>
              <w:pStyle w:val="TableParagraph"/>
              <w:spacing w:line="297" w:lineRule="exact"/>
              <w:ind w:left="283" w:right="319"/>
              <w:rPr>
                <w:lang w:val="es-ES_tradnl"/>
              </w:rPr>
            </w:pPr>
            <w:r w:rsidRPr="005F5245">
              <w:rPr>
                <w:lang w:val="es-ES_tradnl"/>
              </w:rPr>
              <w:t>10018</w:t>
            </w:r>
          </w:p>
        </w:tc>
        <w:tc>
          <w:tcPr>
            <w:tcW w:w="1230" w:type="dxa"/>
          </w:tcPr>
          <w:p w14:paraId="6FE162BA" w14:textId="77777777" w:rsidR="003876AC" w:rsidRPr="005F5245" w:rsidRDefault="003876AC">
            <w:pPr>
              <w:pStyle w:val="TableParagraph"/>
              <w:spacing w:before="10" w:line="240" w:lineRule="auto"/>
              <w:jc w:val="left"/>
              <w:rPr>
                <w:rFonts w:ascii="Times New Roman"/>
                <w:i/>
                <w:sz w:val="30"/>
                <w:lang w:val="es-ES_tradnl"/>
              </w:rPr>
            </w:pPr>
          </w:p>
          <w:p w14:paraId="3495646B" w14:textId="77777777" w:rsidR="003876AC" w:rsidRPr="005F5245" w:rsidRDefault="000B09CE">
            <w:pPr>
              <w:pStyle w:val="TableParagraph"/>
              <w:spacing w:line="297" w:lineRule="exact"/>
              <w:ind w:left="315" w:right="316"/>
              <w:rPr>
                <w:lang w:val="es-ES_tradnl"/>
              </w:rPr>
            </w:pPr>
            <w:r w:rsidRPr="005F5245">
              <w:rPr>
                <w:lang w:val="es-ES_tradnl"/>
              </w:rPr>
              <w:t>11185</w:t>
            </w:r>
          </w:p>
        </w:tc>
        <w:tc>
          <w:tcPr>
            <w:tcW w:w="1230" w:type="dxa"/>
          </w:tcPr>
          <w:p w14:paraId="623A379C" w14:textId="77777777" w:rsidR="003876AC" w:rsidRPr="005F5245" w:rsidRDefault="003876AC">
            <w:pPr>
              <w:pStyle w:val="TableParagraph"/>
              <w:spacing w:before="10" w:line="240" w:lineRule="auto"/>
              <w:jc w:val="left"/>
              <w:rPr>
                <w:rFonts w:ascii="Times New Roman"/>
                <w:i/>
                <w:sz w:val="30"/>
                <w:lang w:val="es-ES_tradnl"/>
              </w:rPr>
            </w:pPr>
          </w:p>
          <w:p w14:paraId="6E74343C" w14:textId="77777777" w:rsidR="003876AC" w:rsidRPr="005F5245" w:rsidRDefault="000B09CE">
            <w:pPr>
              <w:pStyle w:val="TableParagraph"/>
              <w:spacing w:line="297" w:lineRule="exact"/>
              <w:ind w:left="315" w:right="311"/>
              <w:rPr>
                <w:lang w:val="es-ES_tradnl"/>
              </w:rPr>
            </w:pPr>
            <w:r w:rsidRPr="005F5245">
              <w:rPr>
                <w:lang w:val="es-ES_tradnl"/>
              </w:rPr>
              <w:t>6126</w:t>
            </w:r>
          </w:p>
        </w:tc>
        <w:tc>
          <w:tcPr>
            <w:tcW w:w="1223" w:type="dxa"/>
          </w:tcPr>
          <w:p w14:paraId="7B04D675" w14:textId="77777777" w:rsidR="003876AC" w:rsidRPr="005F5245" w:rsidRDefault="003876AC">
            <w:pPr>
              <w:pStyle w:val="TableParagraph"/>
              <w:spacing w:before="10" w:line="240" w:lineRule="auto"/>
              <w:jc w:val="left"/>
              <w:rPr>
                <w:rFonts w:ascii="Times New Roman"/>
                <w:i/>
                <w:sz w:val="30"/>
                <w:lang w:val="es-ES_tradnl"/>
              </w:rPr>
            </w:pPr>
          </w:p>
          <w:p w14:paraId="03A43FAB" w14:textId="77777777" w:rsidR="003876AC" w:rsidRPr="005F5245" w:rsidRDefault="000B09CE">
            <w:pPr>
              <w:pStyle w:val="TableParagraph"/>
              <w:spacing w:line="297" w:lineRule="exact"/>
              <w:ind w:left="406" w:right="405"/>
              <w:rPr>
                <w:lang w:val="es-ES_tradnl"/>
              </w:rPr>
            </w:pPr>
            <w:r w:rsidRPr="005F5245">
              <w:rPr>
                <w:lang w:val="es-ES_tradnl"/>
              </w:rPr>
              <w:t>Q42</w:t>
            </w:r>
          </w:p>
        </w:tc>
      </w:tr>
      <w:tr w:rsidR="003876AC" w:rsidRPr="005F5245" w14:paraId="4ECB745E" w14:textId="77777777">
        <w:trPr>
          <w:trHeight w:val="269"/>
        </w:trPr>
        <w:tc>
          <w:tcPr>
            <w:tcW w:w="1314" w:type="dxa"/>
          </w:tcPr>
          <w:p w14:paraId="4636B023" w14:textId="77777777" w:rsidR="003876AC" w:rsidRPr="005F5245" w:rsidRDefault="000B09CE">
            <w:pPr>
              <w:pStyle w:val="TableParagraph"/>
              <w:spacing w:before="3" w:line="246" w:lineRule="exact"/>
              <w:ind w:left="473"/>
              <w:jc w:val="left"/>
              <w:rPr>
                <w:rFonts w:ascii="Arial"/>
                <w:b/>
                <w:lang w:val="es-ES_tradnl"/>
              </w:rPr>
            </w:pPr>
            <w:r w:rsidRPr="005F5245">
              <w:rPr>
                <w:rFonts w:ascii="Arial"/>
                <w:b/>
                <w:lang w:val="es-ES_tradnl"/>
              </w:rPr>
              <w:t>12D</w:t>
            </w:r>
          </w:p>
        </w:tc>
        <w:tc>
          <w:tcPr>
            <w:tcW w:w="1368" w:type="dxa"/>
          </w:tcPr>
          <w:p w14:paraId="3B0FFBF7" w14:textId="77777777" w:rsidR="003876AC" w:rsidRPr="005F5245" w:rsidRDefault="003876AC">
            <w:pPr>
              <w:pStyle w:val="TableParagraph"/>
              <w:spacing w:line="240" w:lineRule="auto"/>
              <w:jc w:val="left"/>
              <w:rPr>
                <w:rFonts w:ascii="Times New Roman"/>
                <w:sz w:val="18"/>
                <w:lang w:val="es-ES_tradnl"/>
              </w:rPr>
            </w:pPr>
          </w:p>
        </w:tc>
        <w:tc>
          <w:tcPr>
            <w:tcW w:w="1464" w:type="dxa"/>
          </w:tcPr>
          <w:p w14:paraId="6F4216FB" w14:textId="77777777" w:rsidR="003876AC" w:rsidRPr="005F5245" w:rsidRDefault="003876AC">
            <w:pPr>
              <w:pStyle w:val="TableParagraph"/>
              <w:spacing w:line="240" w:lineRule="auto"/>
              <w:jc w:val="left"/>
              <w:rPr>
                <w:rFonts w:ascii="Times New Roman"/>
                <w:sz w:val="18"/>
                <w:lang w:val="es-ES_tradnl"/>
              </w:rPr>
            </w:pPr>
          </w:p>
        </w:tc>
        <w:tc>
          <w:tcPr>
            <w:tcW w:w="1200" w:type="dxa"/>
          </w:tcPr>
          <w:p w14:paraId="55789CBC" w14:textId="77777777" w:rsidR="003876AC" w:rsidRPr="005F5245" w:rsidRDefault="003876AC">
            <w:pPr>
              <w:pStyle w:val="TableParagraph"/>
              <w:spacing w:line="240" w:lineRule="auto"/>
              <w:jc w:val="left"/>
              <w:rPr>
                <w:rFonts w:ascii="Times New Roman"/>
                <w:sz w:val="18"/>
                <w:lang w:val="es-ES_tradnl"/>
              </w:rPr>
            </w:pPr>
          </w:p>
        </w:tc>
        <w:tc>
          <w:tcPr>
            <w:tcW w:w="1230" w:type="dxa"/>
          </w:tcPr>
          <w:p w14:paraId="0F21B463" w14:textId="77777777" w:rsidR="003876AC" w:rsidRPr="005F5245" w:rsidRDefault="003876AC">
            <w:pPr>
              <w:pStyle w:val="TableParagraph"/>
              <w:spacing w:line="240" w:lineRule="auto"/>
              <w:jc w:val="left"/>
              <w:rPr>
                <w:rFonts w:ascii="Times New Roman"/>
                <w:sz w:val="18"/>
                <w:lang w:val="es-ES_tradnl"/>
              </w:rPr>
            </w:pPr>
          </w:p>
        </w:tc>
        <w:tc>
          <w:tcPr>
            <w:tcW w:w="1230" w:type="dxa"/>
          </w:tcPr>
          <w:p w14:paraId="1B11F682" w14:textId="77777777" w:rsidR="003876AC" w:rsidRPr="005F5245" w:rsidRDefault="003876AC">
            <w:pPr>
              <w:pStyle w:val="TableParagraph"/>
              <w:spacing w:line="240" w:lineRule="auto"/>
              <w:jc w:val="left"/>
              <w:rPr>
                <w:rFonts w:ascii="Times New Roman"/>
                <w:sz w:val="18"/>
                <w:lang w:val="es-ES_tradnl"/>
              </w:rPr>
            </w:pPr>
          </w:p>
        </w:tc>
        <w:tc>
          <w:tcPr>
            <w:tcW w:w="1223" w:type="dxa"/>
          </w:tcPr>
          <w:p w14:paraId="1B2AAA14" w14:textId="77777777" w:rsidR="003876AC" w:rsidRPr="005F5245" w:rsidRDefault="003876AC">
            <w:pPr>
              <w:pStyle w:val="TableParagraph"/>
              <w:spacing w:line="240" w:lineRule="auto"/>
              <w:jc w:val="left"/>
              <w:rPr>
                <w:rFonts w:ascii="Times New Roman"/>
                <w:sz w:val="18"/>
                <w:lang w:val="es-ES_tradnl"/>
              </w:rPr>
            </w:pPr>
          </w:p>
        </w:tc>
      </w:tr>
    </w:tbl>
    <w:p w14:paraId="6E3C0F57" w14:textId="77777777" w:rsidR="003876AC" w:rsidRPr="005F5245" w:rsidRDefault="002068EF">
      <w:pPr>
        <w:pStyle w:val="Textoindependiente"/>
        <w:spacing w:before="9"/>
        <w:rPr>
          <w:i/>
          <w:sz w:val="19"/>
          <w:lang w:val="es-ES_tradnl"/>
        </w:rPr>
      </w:pPr>
      <w:r>
        <w:rPr>
          <w:noProof/>
        </w:rPr>
        <mc:AlternateContent>
          <mc:Choice Requires="wps">
            <w:drawing>
              <wp:anchor distT="0" distB="0" distL="0" distR="0" simplePos="0" relativeHeight="487588352" behindDoc="1" locked="0" layoutInCell="1" allowOverlap="1" wp14:anchorId="4FF50561" wp14:editId="58CF31EA">
                <wp:simplePos x="0" y="0"/>
                <wp:positionH relativeFrom="page">
                  <wp:posOffset>912495</wp:posOffset>
                </wp:positionH>
                <wp:positionV relativeFrom="paragraph">
                  <wp:posOffset>169545</wp:posOffset>
                </wp:positionV>
                <wp:extent cx="5739130" cy="635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91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8792A2" id="Rectangle 2" o:spid="_x0000_s1026" style="position:absolute;margin-left:71.85pt;margin-top:13.35pt;width:451.9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" fillcolor="black" stroked="f">
                <v:path arrowok="t"/>
                <w10:wrap type="topAndBottom" anchorx="page"/>
              </v:rect>
            </w:pict>
          </mc:Fallback>
        </mc:AlternateContent>
      </w:r>
    </w:p>
    <w:p w14:paraId="11256A9A" w14:textId="77777777" w:rsidR="003876AC" w:rsidRPr="005F5245" w:rsidRDefault="003876AC">
      <w:pPr>
        <w:pStyle w:val="Textoindependiente"/>
        <w:spacing w:before="1"/>
        <w:rPr>
          <w:i/>
          <w:sz w:val="25"/>
          <w:lang w:val="es-ES_tradnl"/>
        </w:rPr>
      </w:pPr>
    </w:p>
    <w:p w14:paraId="6377624C" w14:textId="77777777" w:rsidR="003876AC" w:rsidRPr="005F5245" w:rsidRDefault="000B09CE" w:rsidP="53D2115B">
      <w:pPr>
        <w:pStyle w:val="Textoindependiente"/>
        <w:spacing w:before="1" w:line="276" w:lineRule="auto"/>
        <w:ind w:left="131" w:right="105"/>
        <w:jc w:val="both"/>
        <w:rPr>
          <w:lang w:val="es-ES"/>
        </w:rPr>
      </w:pPr>
      <w:r w:rsidRPr="53D2115B">
        <w:rPr>
          <w:lang w:val="es-ES"/>
        </w:rPr>
        <w:t>Una</w:t>
      </w:r>
      <w:r w:rsidRPr="53D2115B">
        <w:rPr>
          <w:spacing w:val="-15"/>
          <w:lang w:val="es-ES"/>
        </w:rPr>
        <w:t xml:space="preserve"> </w:t>
      </w:r>
      <w:r w:rsidRPr="53D2115B">
        <w:rPr>
          <w:lang w:val="es-ES"/>
        </w:rPr>
        <w:t>vez</w:t>
      </w:r>
      <w:r w:rsidRPr="53D2115B">
        <w:rPr>
          <w:spacing w:val="-14"/>
          <w:lang w:val="es-ES"/>
        </w:rPr>
        <w:t xml:space="preserve"> </w:t>
      </w:r>
      <w:r w:rsidRPr="53D2115B">
        <w:rPr>
          <w:lang w:val="es-ES"/>
        </w:rPr>
        <w:t>que</w:t>
      </w:r>
      <w:r w:rsidRPr="53D2115B">
        <w:rPr>
          <w:spacing w:val="-14"/>
          <w:lang w:val="es-ES"/>
        </w:rPr>
        <w:t xml:space="preserve"> </w:t>
      </w:r>
      <w:r w:rsidRPr="53D2115B">
        <w:rPr>
          <w:lang w:val="es-ES"/>
        </w:rPr>
        <w:t>los</w:t>
      </w:r>
      <w:r w:rsidRPr="53D2115B">
        <w:rPr>
          <w:spacing w:val="-14"/>
          <w:lang w:val="es-ES"/>
        </w:rPr>
        <w:t xml:space="preserve"> </w:t>
      </w:r>
      <w:r w:rsidRPr="53D2115B">
        <w:rPr>
          <w:lang w:val="es-ES"/>
        </w:rPr>
        <w:t>datos</w:t>
      </w:r>
      <w:r w:rsidRPr="53D2115B">
        <w:rPr>
          <w:spacing w:val="-14"/>
          <w:lang w:val="es-ES"/>
        </w:rPr>
        <w:t xml:space="preserve"> </w:t>
      </w:r>
      <w:r w:rsidRPr="53D2115B">
        <w:rPr>
          <w:lang w:val="es-ES"/>
        </w:rPr>
        <w:t>fueron</w:t>
      </w:r>
      <w:r w:rsidRPr="53D2115B">
        <w:rPr>
          <w:spacing w:val="-14"/>
          <w:lang w:val="es-ES"/>
        </w:rPr>
        <w:t xml:space="preserve"> </w:t>
      </w:r>
      <w:r w:rsidRPr="53D2115B">
        <w:rPr>
          <w:lang w:val="es-ES"/>
        </w:rPr>
        <w:t>descargados,</w:t>
      </w:r>
      <w:r w:rsidRPr="53D2115B">
        <w:rPr>
          <w:spacing w:val="-14"/>
          <w:lang w:val="es-ES"/>
        </w:rPr>
        <w:t xml:space="preserve"> </w:t>
      </w:r>
      <w:r w:rsidRPr="53D2115B">
        <w:rPr>
          <w:lang w:val="es-ES"/>
        </w:rPr>
        <w:t>se</w:t>
      </w:r>
      <w:r w:rsidRPr="53D2115B">
        <w:rPr>
          <w:spacing w:val="-14"/>
          <w:lang w:val="es-ES"/>
        </w:rPr>
        <w:t xml:space="preserve"> </w:t>
      </w:r>
      <w:r w:rsidRPr="53D2115B">
        <w:rPr>
          <w:lang w:val="es-ES"/>
        </w:rPr>
        <w:t>cargaron</w:t>
      </w:r>
      <w:r w:rsidRPr="53D2115B">
        <w:rPr>
          <w:spacing w:val="-14"/>
          <w:lang w:val="es-ES"/>
        </w:rPr>
        <w:t xml:space="preserve"> </w:t>
      </w:r>
      <w:r w:rsidRPr="53D2115B">
        <w:rPr>
          <w:lang w:val="es-ES"/>
        </w:rPr>
        <w:t>al</w:t>
      </w:r>
      <w:r w:rsidRPr="53D2115B">
        <w:rPr>
          <w:spacing w:val="-14"/>
          <w:lang w:val="es-ES"/>
        </w:rPr>
        <w:t xml:space="preserve"> </w:t>
      </w:r>
      <w:r w:rsidRPr="53D2115B">
        <w:rPr>
          <w:lang w:val="es-ES"/>
        </w:rPr>
        <w:t>clúster</w:t>
      </w:r>
      <w:r w:rsidRPr="53D2115B">
        <w:rPr>
          <w:spacing w:val="-14"/>
          <w:lang w:val="es-ES"/>
        </w:rPr>
        <w:t xml:space="preserve"> </w:t>
      </w:r>
      <w:r w:rsidRPr="53D2115B">
        <w:rPr>
          <w:lang w:val="es-ES"/>
        </w:rPr>
        <w:t>de</w:t>
      </w:r>
      <w:r w:rsidRPr="53D2115B">
        <w:rPr>
          <w:spacing w:val="-14"/>
          <w:lang w:val="es-ES"/>
        </w:rPr>
        <w:t xml:space="preserve"> </w:t>
      </w:r>
      <w:r w:rsidRPr="53D2115B">
        <w:rPr>
          <w:lang w:val="es-ES"/>
        </w:rPr>
        <w:t>la</w:t>
      </w:r>
      <w:r w:rsidRPr="53D2115B">
        <w:rPr>
          <w:spacing w:val="-14"/>
          <w:lang w:val="es-ES"/>
        </w:rPr>
        <w:t xml:space="preserve"> </w:t>
      </w:r>
      <w:r w:rsidRPr="53D2115B">
        <w:rPr>
          <w:lang w:val="es-ES"/>
        </w:rPr>
        <w:t>Universidad</w:t>
      </w:r>
      <w:r w:rsidRPr="53D2115B">
        <w:rPr>
          <w:spacing w:val="-14"/>
          <w:lang w:val="es-ES"/>
        </w:rPr>
        <w:t xml:space="preserve"> </w:t>
      </w:r>
      <w:r w:rsidRPr="53D2115B">
        <w:rPr>
          <w:lang w:val="es-ES"/>
        </w:rPr>
        <w:t>de</w:t>
      </w:r>
      <w:r w:rsidRPr="53D2115B">
        <w:rPr>
          <w:spacing w:val="-14"/>
          <w:lang w:val="es-ES"/>
        </w:rPr>
        <w:t xml:space="preserve"> </w:t>
      </w:r>
      <w:r w:rsidRPr="53D2115B">
        <w:rPr>
          <w:lang w:val="es-ES"/>
        </w:rPr>
        <w:t>los</w:t>
      </w:r>
      <w:r w:rsidRPr="53D2115B">
        <w:rPr>
          <w:spacing w:val="-14"/>
          <w:lang w:val="es-ES"/>
        </w:rPr>
        <w:t xml:space="preserve"> </w:t>
      </w:r>
      <w:r w:rsidRPr="53D2115B">
        <w:rPr>
          <w:lang w:val="es-ES"/>
        </w:rPr>
        <w:t>Andes</w:t>
      </w:r>
      <w:r w:rsidRPr="53D2115B">
        <w:rPr>
          <w:spacing w:val="-57"/>
          <w:lang w:val="es-ES"/>
        </w:rPr>
        <w:t xml:space="preserve"> </w:t>
      </w:r>
      <w:r w:rsidRPr="53D2115B">
        <w:rPr>
          <w:lang w:val="es-ES"/>
        </w:rPr>
        <w:t>y posteriormente se revisaron las herramientas disponibles para realizar el ensamblaje de los</w:t>
      </w:r>
      <w:r w:rsidRPr="53D2115B">
        <w:rPr>
          <w:spacing w:val="1"/>
          <w:lang w:val="es-ES"/>
        </w:rPr>
        <w:t xml:space="preserve"> </w:t>
      </w:r>
      <w:r w:rsidRPr="53D2115B">
        <w:rPr>
          <w:lang w:val="es-ES"/>
        </w:rPr>
        <w:t>datos.</w:t>
      </w:r>
      <w:r w:rsidRPr="53D2115B">
        <w:rPr>
          <w:spacing w:val="-7"/>
          <w:lang w:val="es-ES"/>
        </w:rPr>
        <w:t xml:space="preserve"> </w:t>
      </w:r>
      <w:r w:rsidRPr="53D2115B">
        <w:rPr>
          <w:lang w:val="es-ES"/>
        </w:rPr>
        <w:t>Tras</w:t>
      </w:r>
      <w:r w:rsidRPr="53D2115B">
        <w:rPr>
          <w:spacing w:val="-6"/>
          <w:lang w:val="es-ES"/>
        </w:rPr>
        <w:t xml:space="preserve"> </w:t>
      </w:r>
      <w:r w:rsidRPr="53D2115B">
        <w:rPr>
          <w:lang w:val="es-ES"/>
        </w:rPr>
        <w:t>revisar</w:t>
      </w:r>
      <w:r w:rsidRPr="53D2115B">
        <w:rPr>
          <w:spacing w:val="-7"/>
          <w:lang w:val="es-ES"/>
        </w:rPr>
        <w:t xml:space="preserve"> </w:t>
      </w:r>
      <w:r w:rsidRPr="53D2115B">
        <w:rPr>
          <w:lang w:val="es-ES"/>
        </w:rPr>
        <w:t>las</w:t>
      </w:r>
      <w:r w:rsidRPr="53D2115B">
        <w:rPr>
          <w:spacing w:val="-6"/>
          <w:lang w:val="es-ES"/>
        </w:rPr>
        <w:t xml:space="preserve"> </w:t>
      </w:r>
      <w:r w:rsidRPr="53D2115B">
        <w:rPr>
          <w:lang w:val="es-ES"/>
        </w:rPr>
        <w:t>opciones</w:t>
      </w:r>
      <w:r w:rsidRPr="53D2115B">
        <w:rPr>
          <w:spacing w:val="-7"/>
          <w:lang w:val="es-ES"/>
        </w:rPr>
        <w:t xml:space="preserve"> </w:t>
      </w:r>
      <w:r w:rsidRPr="53D2115B">
        <w:rPr>
          <w:lang w:val="es-ES"/>
        </w:rPr>
        <w:t>disponibles,</w:t>
      </w:r>
      <w:r w:rsidRPr="53D2115B">
        <w:rPr>
          <w:spacing w:val="-6"/>
          <w:lang w:val="es-ES"/>
        </w:rPr>
        <w:t xml:space="preserve"> </w:t>
      </w:r>
      <w:r w:rsidRPr="53D2115B">
        <w:rPr>
          <w:lang w:val="es-ES"/>
        </w:rPr>
        <w:t>se</w:t>
      </w:r>
      <w:r w:rsidRPr="53D2115B">
        <w:rPr>
          <w:spacing w:val="-7"/>
          <w:lang w:val="es-ES"/>
        </w:rPr>
        <w:t xml:space="preserve"> </w:t>
      </w:r>
      <w:r w:rsidRPr="53D2115B">
        <w:rPr>
          <w:lang w:val="es-ES"/>
        </w:rPr>
        <w:t>utilizó</w:t>
      </w:r>
      <w:r w:rsidRPr="53D2115B">
        <w:rPr>
          <w:spacing w:val="-6"/>
          <w:lang w:val="es-ES"/>
        </w:rPr>
        <w:t xml:space="preserve"> </w:t>
      </w:r>
      <w:r w:rsidRPr="53D2115B">
        <w:rPr>
          <w:lang w:val="es-ES"/>
        </w:rPr>
        <w:t>el</w:t>
      </w:r>
      <w:r w:rsidRPr="53D2115B">
        <w:rPr>
          <w:spacing w:val="-7"/>
          <w:lang w:val="es-ES"/>
        </w:rPr>
        <w:t xml:space="preserve"> </w:t>
      </w:r>
      <w:r w:rsidRPr="53D2115B">
        <w:rPr>
          <w:lang w:val="es-ES"/>
        </w:rPr>
        <w:t>ensamblador</w:t>
      </w:r>
      <w:r w:rsidRPr="53D2115B">
        <w:rPr>
          <w:spacing w:val="-6"/>
          <w:lang w:val="es-ES"/>
        </w:rPr>
        <w:t xml:space="preserve"> </w:t>
      </w:r>
      <w:proofErr w:type="spellStart"/>
      <w:r w:rsidRPr="53D2115B">
        <w:rPr>
          <w:lang w:val="es-ES"/>
        </w:rPr>
        <w:t>Flye</w:t>
      </w:r>
      <w:proofErr w:type="spellEnd"/>
      <w:r w:rsidRPr="53D2115B">
        <w:rPr>
          <w:spacing w:val="-7"/>
          <w:lang w:val="es-ES"/>
        </w:rPr>
        <w:t xml:space="preserve"> </w:t>
      </w:r>
      <w:r w:rsidRPr="53D2115B">
        <w:rPr>
          <w:lang w:val="es-ES"/>
        </w:rPr>
        <w:t>en</w:t>
      </w:r>
      <w:r w:rsidRPr="53D2115B">
        <w:rPr>
          <w:spacing w:val="-6"/>
          <w:lang w:val="es-ES"/>
        </w:rPr>
        <w:t xml:space="preserve"> </w:t>
      </w:r>
      <w:r w:rsidRPr="53D2115B">
        <w:rPr>
          <w:lang w:val="es-ES"/>
        </w:rPr>
        <w:t>su</w:t>
      </w:r>
      <w:r w:rsidRPr="53D2115B">
        <w:rPr>
          <w:spacing w:val="-7"/>
          <w:lang w:val="es-ES"/>
        </w:rPr>
        <w:t xml:space="preserve"> </w:t>
      </w:r>
      <w:r w:rsidRPr="53D2115B">
        <w:rPr>
          <w:lang w:val="es-ES"/>
        </w:rPr>
        <w:t>versión</w:t>
      </w:r>
      <w:r w:rsidRPr="53D2115B">
        <w:rPr>
          <w:spacing w:val="-6"/>
          <w:lang w:val="es-ES"/>
        </w:rPr>
        <w:t xml:space="preserve"> </w:t>
      </w:r>
      <w:r w:rsidRPr="53D2115B">
        <w:rPr>
          <w:lang w:val="es-ES"/>
        </w:rPr>
        <w:t>2.8.1.</w:t>
      </w:r>
      <w:commentRangeStart w:id="9"/>
      <w:r w:rsidRPr="53D2115B">
        <w:rPr>
          <w:spacing w:val="-58"/>
          <w:lang w:val="es-ES"/>
        </w:rPr>
        <w:t xml:space="preserve"> </w:t>
      </w:r>
      <w:r w:rsidRPr="53D2115B">
        <w:rPr>
          <w:lang w:val="es-ES"/>
        </w:rPr>
        <w:t>La elección de dicho ensamblador se basa en sus características funcionales, ya que dicho</w:t>
      </w:r>
      <w:r w:rsidRPr="53D2115B">
        <w:rPr>
          <w:spacing w:val="1"/>
          <w:lang w:val="es-ES"/>
        </w:rPr>
        <w:t xml:space="preserve"> </w:t>
      </w:r>
      <w:r w:rsidRPr="53D2115B">
        <w:rPr>
          <w:lang w:val="es-ES"/>
        </w:rPr>
        <w:t>programa se especializa en el manejo de datos de secuenciación producidos por herramientas</w:t>
      </w:r>
      <w:r w:rsidRPr="53D2115B">
        <w:rPr>
          <w:spacing w:val="1"/>
          <w:lang w:val="es-ES"/>
        </w:rPr>
        <w:t xml:space="preserve"> </w:t>
      </w:r>
      <w:r w:rsidRPr="53D2115B">
        <w:rPr>
          <w:lang w:val="es-ES"/>
        </w:rPr>
        <w:t>de</w:t>
      </w:r>
      <w:r w:rsidRPr="53D2115B">
        <w:rPr>
          <w:spacing w:val="-2"/>
          <w:lang w:val="es-ES"/>
        </w:rPr>
        <w:t xml:space="preserve"> </w:t>
      </w:r>
      <w:r w:rsidRPr="53D2115B">
        <w:rPr>
          <w:lang w:val="es-ES"/>
        </w:rPr>
        <w:t>tercera</w:t>
      </w:r>
      <w:r w:rsidRPr="53D2115B">
        <w:rPr>
          <w:spacing w:val="-1"/>
          <w:lang w:val="es-ES"/>
        </w:rPr>
        <w:t xml:space="preserve"> </w:t>
      </w:r>
      <w:r w:rsidRPr="53D2115B">
        <w:rPr>
          <w:lang w:val="es-ES"/>
        </w:rPr>
        <w:t>generación, tales como</w:t>
      </w:r>
      <w:r w:rsidRPr="53D2115B">
        <w:rPr>
          <w:spacing w:val="-1"/>
          <w:lang w:val="es-ES"/>
        </w:rPr>
        <w:t xml:space="preserve"> </w:t>
      </w:r>
      <w:proofErr w:type="spellStart"/>
      <w:r w:rsidRPr="53D2115B">
        <w:rPr>
          <w:lang w:val="es-ES"/>
        </w:rPr>
        <w:t>PacBio</w:t>
      </w:r>
      <w:proofErr w:type="spellEnd"/>
      <w:r w:rsidRPr="53D2115B">
        <w:rPr>
          <w:lang w:val="es-ES"/>
        </w:rPr>
        <w:t xml:space="preserve"> y Oxford </w:t>
      </w:r>
      <w:proofErr w:type="spellStart"/>
      <w:r w:rsidRPr="53D2115B">
        <w:rPr>
          <w:lang w:val="es-ES"/>
        </w:rPr>
        <w:t>Nanopore</w:t>
      </w:r>
      <w:proofErr w:type="spellEnd"/>
      <w:r w:rsidRPr="53D2115B">
        <w:rPr>
          <w:lang w:val="es-ES"/>
        </w:rPr>
        <w:t>.</w:t>
      </w:r>
      <w:commentRangeEnd w:id="9"/>
      <w:r>
        <w:commentReference w:id="9"/>
      </w:r>
    </w:p>
    <w:p w14:paraId="09D1D3E7" w14:textId="77777777" w:rsidR="005F5245" w:rsidRPr="005F5245" w:rsidRDefault="000B09CE" w:rsidP="53D2115B">
      <w:pPr>
        <w:pStyle w:val="Textoindependiente"/>
        <w:spacing w:before="1" w:line="276" w:lineRule="auto"/>
        <w:ind w:left="131" w:right="105"/>
        <w:jc w:val="both"/>
        <w:rPr>
          <w:lang w:val="es-ES"/>
        </w:rPr>
      </w:pPr>
      <w:r w:rsidRPr="53D2115B">
        <w:rPr>
          <w:lang w:val="es-ES"/>
        </w:rPr>
        <w:t>Una</w:t>
      </w:r>
      <w:r w:rsidRPr="53D2115B">
        <w:rPr>
          <w:spacing w:val="-10"/>
          <w:lang w:val="es-ES"/>
        </w:rPr>
        <w:t xml:space="preserve"> </w:t>
      </w:r>
      <w:r w:rsidRPr="53D2115B">
        <w:rPr>
          <w:lang w:val="es-ES"/>
        </w:rPr>
        <w:t>vez</w:t>
      </w:r>
      <w:r w:rsidRPr="53D2115B">
        <w:rPr>
          <w:spacing w:val="-9"/>
          <w:lang w:val="es-ES"/>
        </w:rPr>
        <w:t xml:space="preserve"> </w:t>
      </w:r>
      <w:r w:rsidRPr="53D2115B">
        <w:rPr>
          <w:lang w:val="es-ES"/>
        </w:rPr>
        <w:t>se</w:t>
      </w:r>
      <w:r w:rsidRPr="53D2115B">
        <w:rPr>
          <w:spacing w:val="-10"/>
          <w:lang w:val="es-ES"/>
        </w:rPr>
        <w:t xml:space="preserve"> </w:t>
      </w:r>
      <w:r w:rsidRPr="53D2115B">
        <w:rPr>
          <w:lang w:val="es-ES"/>
        </w:rPr>
        <w:t>revisó</w:t>
      </w:r>
      <w:r w:rsidRPr="53D2115B">
        <w:rPr>
          <w:spacing w:val="-9"/>
          <w:lang w:val="es-ES"/>
        </w:rPr>
        <w:t xml:space="preserve"> </w:t>
      </w:r>
      <w:r w:rsidRPr="53D2115B">
        <w:rPr>
          <w:lang w:val="es-ES"/>
        </w:rPr>
        <w:t>la</w:t>
      </w:r>
      <w:r w:rsidRPr="53D2115B">
        <w:rPr>
          <w:spacing w:val="-10"/>
          <w:lang w:val="es-ES"/>
        </w:rPr>
        <w:t xml:space="preserve"> </w:t>
      </w:r>
      <w:r w:rsidRPr="53D2115B">
        <w:rPr>
          <w:lang w:val="es-ES"/>
        </w:rPr>
        <w:t>documentación</w:t>
      </w:r>
      <w:r w:rsidRPr="53D2115B">
        <w:rPr>
          <w:spacing w:val="-9"/>
          <w:lang w:val="es-ES"/>
        </w:rPr>
        <w:t xml:space="preserve"> </w:t>
      </w:r>
      <w:r w:rsidRPr="53D2115B">
        <w:rPr>
          <w:lang w:val="es-ES"/>
        </w:rPr>
        <w:t>de</w:t>
      </w:r>
      <w:r w:rsidRPr="53D2115B">
        <w:rPr>
          <w:spacing w:val="-9"/>
          <w:lang w:val="es-ES"/>
        </w:rPr>
        <w:t xml:space="preserve"> </w:t>
      </w:r>
      <w:r w:rsidRPr="53D2115B">
        <w:rPr>
          <w:lang w:val="es-ES"/>
        </w:rPr>
        <w:t>la</w:t>
      </w:r>
      <w:r w:rsidRPr="53D2115B">
        <w:rPr>
          <w:spacing w:val="-10"/>
          <w:lang w:val="es-ES"/>
        </w:rPr>
        <w:t xml:space="preserve"> </w:t>
      </w:r>
      <w:r w:rsidRPr="53D2115B">
        <w:rPr>
          <w:lang w:val="es-ES"/>
        </w:rPr>
        <w:t>herramienta,</w:t>
      </w:r>
      <w:r w:rsidRPr="53D2115B">
        <w:rPr>
          <w:spacing w:val="-9"/>
          <w:lang w:val="es-ES"/>
        </w:rPr>
        <w:t xml:space="preserve"> </w:t>
      </w:r>
      <w:commentRangeStart w:id="10"/>
      <w:r w:rsidRPr="53D2115B">
        <w:rPr>
          <w:lang w:val="es-ES"/>
        </w:rPr>
        <w:t>se</w:t>
      </w:r>
      <w:r w:rsidRPr="53D2115B">
        <w:rPr>
          <w:spacing w:val="-10"/>
          <w:lang w:val="es-ES"/>
        </w:rPr>
        <w:t xml:space="preserve"> </w:t>
      </w:r>
      <w:r w:rsidRPr="53D2115B">
        <w:rPr>
          <w:lang w:val="es-ES"/>
        </w:rPr>
        <w:t>alimenta</w:t>
      </w:r>
      <w:r w:rsidRPr="53D2115B">
        <w:rPr>
          <w:spacing w:val="-9"/>
          <w:lang w:val="es-ES"/>
        </w:rPr>
        <w:t xml:space="preserve"> </w:t>
      </w:r>
      <w:r w:rsidRPr="53D2115B">
        <w:rPr>
          <w:lang w:val="es-ES"/>
        </w:rPr>
        <w:t>el</w:t>
      </w:r>
      <w:r w:rsidRPr="53D2115B">
        <w:rPr>
          <w:spacing w:val="-9"/>
          <w:lang w:val="es-ES"/>
        </w:rPr>
        <w:t xml:space="preserve"> </w:t>
      </w:r>
      <w:r w:rsidRPr="53D2115B">
        <w:rPr>
          <w:lang w:val="es-ES"/>
        </w:rPr>
        <w:t>programa</w:t>
      </w:r>
      <w:r w:rsidRPr="53D2115B">
        <w:rPr>
          <w:spacing w:val="-10"/>
          <w:lang w:val="es-ES"/>
        </w:rPr>
        <w:t xml:space="preserve"> </w:t>
      </w:r>
      <w:r w:rsidRPr="53D2115B">
        <w:rPr>
          <w:lang w:val="es-ES"/>
        </w:rPr>
        <w:t>con</w:t>
      </w:r>
      <w:r w:rsidRPr="53D2115B">
        <w:rPr>
          <w:spacing w:val="-9"/>
          <w:lang w:val="es-ES"/>
        </w:rPr>
        <w:t xml:space="preserve"> </w:t>
      </w:r>
      <w:r w:rsidRPr="53D2115B">
        <w:rPr>
          <w:lang w:val="es-ES"/>
        </w:rPr>
        <w:t>las</w:t>
      </w:r>
      <w:r w:rsidRPr="53D2115B">
        <w:rPr>
          <w:spacing w:val="-10"/>
          <w:lang w:val="es-ES"/>
        </w:rPr>
        <w:t xml:space="preserve"> </w:t>
      </w:r>
      <w:r w:rsidRPr="53D2115B">
        <w:rPr>
          <w:lang w:val="es-ES"/>
        </w:rPr>
        <w:t>lecturas</w:t>
      </w:r>
      <w:r w:rsidRPr="53D2115B">
        <w:rPr>
          <w:spacing w:val="-57"/>
          <w:lang w:val="es-ES"/>
        </w:rPr>
        <w:t xml:space="preserve"> </w:t>
      </w:r>
      <w:proofErr w:type="spellStart"/>
      <w:r w:rsidRPr="53D2115B">
        <w:rPr>
          <w:lang w:val="es-ES"/>
        </w:rPr>
        <w:t>demultiplexadas</w:t>
      </w:r>
      <w:proofErr w:type="spellEnd"/>
      <w:r w:rsidRPr="53D2115B">
        <w:rPr>
          <w:spacing w:val="1"/>
          <w:lang w:val="es-ES"/>
        </w:rPr>
        <w:t xml:space="preserve"> </w:t>
      </w:r>
      <w:r w:rsidRPr="53D2115B">
        <w:rPr>
          <w:lang w:val="es-ES"/>
        </w:rPr>
        <w:t>obtenidas</w:t>
      </w:r>
      <w:r w:rsidRPr="53D2115B">
        <w:rPr>
          <w:spacing w:val="1"/>
          <w:lang w:val="es-ES"/>
        </w:rPr>
        <w:t xml:space="preserve"> </w:t>
      </w:r>
      <w:r w:rsidRPr="53D2115B">
        <w:rPr>
          <w:lang w:val="es-ES"/>
        </w:rPr>
        <w:t>en</w:t>
      </w:r>
      <w:r w:rsidRPr="53D2115B">
        <w:rPr>
          <w:spacing w:val="1"/>
          <w:lang w:val="es-ES"/>
        </w:rPr>
        <w:t xml:space="preserve"> </w:t>
      </w:r>
      <w:r w:rsidRPr="53D2115B">
        <w:rPr>
          <w:lang w:val="es-ES"/>
        </w:rPr>
        <w:t>el</w:t>
      </w:r>
      <w:r w:rsidRPr="53D2115B">
        <w:rPr>
          <w:spacing w:val="1"/>
          <w:lang w:val="es-ES"/>
        </w:rPr>
        <w:t xml:space="preserve"> </w:t>
      </w:r>
      <w:r w:rsidRPr="53D2115B">
        <w:rPr>
          <w:lang w:val="es-ES"/>
        </w:rPr>
        <w:t>proceso</w:t>
      </w:r>
      <w:r w:rsidRPr="53D2115B">
        <w:rPr>
          <w:spacing w:val="1"/>
          <w:lang w:val="es-ES"/>
        </w:rPr>
        <w:t xml:space="preserve"> </w:t>
      </w:r>
      <w:r w:rsidRPr="53D2115B">
        <w:rPr>
          <w:lang w:val="es-ES"/>
        </w:rPr>
        <w:t>de</w:t>
      </w:r>
      <w:r w:rsidRPr="53D2115B">
        <w:rPr>
          <w:spacing w:val="1"/>
          <w:lang w:val="es-ES"/>
        </w:rPr>
        <w:t xml:space="preserve"> </w:t>
      </w:r>
      <w:r w:rsidRPr="53D2115B">
        <w:rPr>
          <w:lang w:val="es-ES"/>
        </w:rPr>
        <w:t>secuenciación</w:t>
      </w:r>
      <w:r w:rsidRPr="53D2115B">
        <w:rPr>
          <w:spacing w:val="1"/>
          <w:lang w:val="es-ES"/>
        </w:rPr>
        <w:t xml:space="preserve"> </w:t>
      </w:r>
      <w:r w:rsidRPr="53D2115B">
        <w:rPr>
          <w:lang w:val="es-ES"/>
        </w:rPr>
        <w:t>por</w:t>
      </w:r>
      <w:r w:rsidRPr="53D2115B">
        <w:rPr>
          <w:spacing w:val="1"/>
          <w:lang w:val="es-ES"/>
        </w:rPr>
        <w:t xml:space="preserve"> </w:t>
      </w:r>
      <w:proofErr w:type="spellStart"/>
      <w:r w:rsidRPr="53D2115B">
        <w:rPr>
          <w:lang w:val="es-ES"/>
        </w:rPr>
        <w:t>PacBio</w:t>
      </w:r>
      <w:proofErr w:type="spellEnd"/>
      <w:r w:rsidRPr="53D2115B">
        <w:rPr>
          <w:lang w:val="es-ES"/>
        </w:rPr>
        <w:t>.</w:t>
      </w:r>
      <w:r w:rsidRPr="53D2115B">
        <w:rPr>
          <w:spacing w:val="1"/>
          <w:lang w:val="es-ES"/>
        </w:rPr>
        <w:t xml:space="preserve"> </w:t>
      </w:r>
      <w:r w:rsidRPr="53D2115B">
        <w:rPr>
          <w:lang w:val="es-ES"/>
        </w:rPr>
        <w:t>Los</w:t>
      </w:r>
      <w:r w:rsidRPr="53D2115B">
        <w:rPr>
          <w:spacing w:val="1"/>
          <w:lang w:val="es-ES"/>
        </w:rPr>
        <w:t xml:space="preserve"> </w:t>
      </w:r>
      <w:r w:rsidRPr="53D2115B">
        <w:rPr>
          <w:lang w:val="es-ES"/>
        </w:rPr>
        <w:t>siguientes</w:t>
      </w:r>
      <w:r w:rsidRPr="53D2115B">
        <w:rPr>
          <w:spacing w:val="1"/>
          <w:lang w:val="es-ES"/>
        </w:rPr>
        <w:t xml:space="preserve"> </w:t>
      </w:r>
      <w:r w:rsidRPr="53D2115B">
        <w:rPr>
          <w:lang w:val="es-ES"/>
        </w:rPr>
        <w:t>parámetros</w:t>
      </w:r>
      <w:r w:rsidRPr="53D2115B">
        <w:rPr>
          <w:spacing w:val="-1"/>
          <w:lang w:val="es-ES"/>
        </w:rPr>
        <w:t xml:space="preserve"> </w:t>
      </w:r>
      <w:r w:rsidRPr="53D2115B">
        <w:rPr>
          <w:lang w:val="es-ES"/>
        </w:rPr>
        <w:t>fueron implementados:</w:t>
      </w:r>
      <w:commentRangeEnd w:id="10"/>
      <w:r>
        <w:commentReference w:id="10"/>
      </w:r>
    </w:p>
    <w:p w14:paraId="0C11B54A" w14:textId="77777777" w:rsidR="005F5245" w:rsidRPr="005F5245" w:rsidRDefault="005F5245" w:rsidP="005F5245">
      <w:pPr>
        <w:pStyle w:val="Textoindependiente"/>
        <w:spacing w:before="1" w:line="276" w:lineRule="auto"/>
        <w:ind w:left="131" w:right="105"/>
        <w:jc w:val="both"/>
        <w:rPr>
          <w:lang w:val="es-ES_tradnl"/>
        </w:rPr>
      </w:pPr>
    </w:p>
    <w:p w14:paraId="53DA0E1A" w14:textId="51BAF339" w:rsidR="003876AC" w:rsidRPr="005F5245" w:rsidRDefault="000B09CE" w:rsidP="005F5245">
      <w:pPr>
        <w:pStyle w:val="Textoindependiente"/>
        <w:spacing w:before="1" w:line="276" w:lineRule="auto"/>
        <w:ind w:left="131" w:right="105"/>
        <w:jc w:val="both"/>
        <w:rPr>
          <w:lang w:val="es-ES_tradnl"/>
        </w:rPr>
      </w:pPr>
      <w:r w:rsidRPr="005F5245">
        <w:rPr>
          <w:lang w:val="es-ES_tradnl"/>
        </w:rPr>
        <w:t>Memoria</w:t>
      </w:r>
      <w:r w:rsidRPr="005F5245">
        <w:rPr>
          <w:spacing w:val="-2"/>
          <w:lang w:val="es-ES_tradnl"/>
        </w:rPr>
        <w:t xml:space="preserve"> </w:t>
      </w:r>
      <w:r w:rsidRPr="005F5245">
        <w:rPr>
          <w:lang w:val="es-ES_tradnl"/>
        </w:rPr>
        <w:t>RAM</w:t>
      </w:r>
      <w:r w:rsidRPr="005F5245">
        <w:rPr>
          <w:spacing w:val="-1"/>
          <w:lang w:val="es-ES_tradnl"/>
        </w:rPr>
        <w:t xml:space="preserve"> </w:t>
      </w:r>
      <w:r w:rsidRPr="005F5245">
        <w:rPr>
          <w:lang w:val="es-ES_tradnl"/>
        </w:rPr>
        <w:t>90GB</w:t>
      </w:r>
    </w:p>
    <w:p w14:paraId="6F5BE23F" w14:textId="77777777" w:rsidR="003876AC" w:rsidRPr="005F5245" w:rsidRDefault="000B09CE">
      <w:pPr>
        <w:pStyle w:val="Prrafodelista"/>
        <w:numPr>
          <w:ilvl w:val="0"/>
          <w:numId w:val="3"/>
        </w:numPr>
        <w:tabs>
          <w:tab w:val="left" w:pos="852"/>
        </w:tabs>
        <w:spacing w:before="40"/>
        <w:ind w:right="0" w:hanging="361"/>
        <w:rPr>
          <w:sz w:val="24"/>
          <w:lang w:val="es-ES_tradnl"/>
        </w:rPr>
      </w:pPr>
      <w:r w:rsidRPr="005F5245">
        <w:rPr>
          <w:sz w:val="24"/>
          <w:lang w:val="es-ES_tradnl"/>
        </w:rPr>
        <w:t>Número</w:t>
      </w:r>
      <w:r w:rsidRPr="005F5245">
        <w:rPr>
          <w:spacing w:val="-2"/>
          <w:sz w:val="24"/>
          <w:lang w:val="es-ES_tradnl"/>
        </w:rPr>
        <w:t xml:space="preserve"> </w:t>
      </w:r>
      <w:r w:rsidRPr="005F5245">
        <w:rPr>
          <w:sz w:val="24"/>
          <w:lang w:val="es-ES_tradnl"/>
        </w:rPr>
        <w:t>de</w:t>
      </w:r>
      <w:r w:rsidRPr="005F5245">
        <w:rPr>
          <w:spacing w:val="-2"/>
          <w:sz w:val="24"/>
          <w:lang w:val="es-ES_tradnl"/>
        </w:rPr>
        <w:t xml:space="preserve"> </w:t>
      </w:r>
      <w:r w:rsidRPr="005F5245">
        <w:rPr>
          <w:sz w:val="24"/>
          <w:lang w:val="es-ES_tradnl"/>
        </w:rPr>
        <w:t>núcleos:</w:t>
      </w:r>
      <w:r w:rsidRPr="005F5245">
        <w:rPr>
          <w:spacing w:val="-1"/>
          <w:sz w:val="24"/>
          <w:lang w:val="es-ES_tradnl"/>
        </w:rPr>
        <w:t xml:space="preserve"> </w:t>
      </w:r>
      <w:r w:rsidRPr="005F5245">
        <w:rPr>
          <w:sz w:val="24"/>
          <w:lang w:val="es-ES_tradnl"/>
        </w:rPr>
        <w:t>8</w:t>
      </w:r>
    </w:p>
    <w:p w14:paraId="33036CD2" w14:textId="77777777" w:rsidR="003876AC" w:rsidRPr="005F5245" w:rsidRDefault="000B09CE">
      <w:pPr>
        <w:pStyle w:val="Prrafodelista"/>
        <w:numPr>
          <w:ilvl w:val="0"/>
          <w:numId w:val="3"/>
        </w:numPr>
        <w:tabs>
          <w:tab w:val="left" w:pos="852"/>
        </w:tabs>
        <w:spacing w:before="35"/>
        <w:ind w:right="0" w:hanging="361"/>
        <w:rPr>
          <w:sz w:val="24"/>
          <w:lang w:val="es-ES_tradnl"/>
        </w:rPr>
      </w:pPr>
      <w:proofErr w:type="spellStart"/>
      <w:r w:rsidRPr="005F5245">
        <w:rPr>
          <w:sz w:val="24"/>
          <w:lang w:val="es-ES_tradnl"/>
        </w:rPr>
        <w:t>Walltime</w:t>
      </w:r>
      <w:proofErr w:type="spellEnd"/>
      <w:r w:rsidRPr="005F5245">
        <w:rPr>
          <w:spacing w:val="-2"/>
          <w:sz w:val="24"/>
          <w:lang w:val="es-ES_tradnl"/>
        </w:rPr>
        <w:t xml:space="preserve"> </w:t>
      </w:r>
      <w:r w:rsidRPr="005F5245">
        <w:rPr>
          <w:sz w:val="24"/>
          <w:lang w:val="es-ES_tradnl"/>
        </w:rPr>
        <w:t>48h</w:t>
      </w:r>
    </w:p>
    <w:p w14:paraId="2572775A" w14:textId="77777777" w:rsidR="003876AC" w:rsidRPr="005F5245" w:rsidRDefault="000B09CE">
      <w:pPr>
        <w:pStyle w:val="Prrafodelista"/>
        <w:numPr>
          <w:ilvl w:val="0"/>
          <w:numId w:val="3"/>
        </w:numPr>
        <w:tabs>
          <w:tab w:val="left" w:pos="852"/>
        </w:tabs>
        <w:spacing w:before="40" w:line="273" w:lineRule="auto"/>
        <w:rPr>
          <w:sz w:val="24"/>
          <w:lang w:val="es-ES_tradnl"/>
        </w:rPr>
      </w:pPr>
      <w:r w:rsidRPr="005F5245">
        <w:rPr>
          <w:sz w:val="24"/>
          <w:lang w:val="es-ES_tradnl"/>
        </w:rPr>
        <w:t xml:space="preserve">Se usa el </w:t>
      </w:r>
      <w:proofErr w:type="spellStart"/>
      <w:r w:rsidRPr="005F5245">
        <w:rPr>
          <w:sz w:val="24"/>
          <w:lang w:val="es-ES_tradnl"/>
        </w:rPr>
        <w:t>flag</w:t>
      </w:r>
      <w:proofErr w:type="spellEnd"/>
      <w:r w:rsidRPr="005F5245">
        <w:rPr>
          <w:sz w:val="24"/>
          <w:lang w:val="es-ES_tradnl"/>
        </w:rPr>
        <w:t xml:space="preserve"> para definir la característica de la secuencia: </w:t>
      </w:r>
      <w:r w:rsidRPr="005F5245">
        <w:rPr>
          <w:i/>
          <w:sz w:val="24"/>
          <w:lang w:val="es-ES_tradnl"/>
        </w:rPr>
        <w:t>--</w:t>
      </w:r>
      <w:proofErr w:type="spellStart"/>
      <w:r w:rsidRPr="005F5245">
        <w:rPr>
          <w:i/>
          <w:sz w:val="24"/>
          <w:lang w:val="es-ES_tradnl"/>
        </w:rPr>
        <w:t>pacbio-hifi</w:t>
      </w:r>
      <w:proofErr w:type="spellEnd"/>
      <w:r w:rsidRPr="005F5245">
        <w:rPr>
          <w:sz w:val="24"/>
          <w:lang w:val="es-ES_tradnl"/>
        </w:rPr>
        <w:t>. Además, se</w:t>
      </w:r>
      <w:r w:rsidRPr="005F5245">
        <w:rPr>
          <w:spacing w:val="1"/>
          <w:sz w:val="24"/>
          <w:lang w:val="es-ES_tradnl"/>
        </w:rPr>
        <w:t xml:space="preserve"> </w:t>
      </w:r>
      <w:r w:rsidRPr="005F5245">
        <w:rPr>
          <w:sz w:val="24"/>
          <w:lang w:val="es-ES_tradnl"/>
        </w:rPr>
        <w:t>implementó</w:t>
      </w:r>
      <w:r w:rsidRPr="005F5245">
        <w:rPr>
          <w:spacing w:val="-4"/>
          <w:sz w:val="24"/>
          <w:lang w:val="es-ES_tradnl"/>
        </w:rPr>
        <w:t xml:space="preserve"> </w:t>
      </w:r>
      <w:r w:rsidRPr="005F5245">
        <w:rPr>
          <w:sz w:val="24"/>
          <w:lang w:val="es-ES_tradnl"/>
        </w:rPr>
        <w:t>el</w:t>
      </w:r>
      <w:r w:rsidRPr="005F5245">
        <w:rPr>
          <w:spacing w:val="-4"/>
          <w:sz w:val="24"/>
          <w:lang w:val="es-ES_tradnl"/>
        </w:rPr>
        <w:t xml:space="preserve"> </w:t>
      </w:r>
      <w:proofErr w:type="spellStart"/>
      <w:r w:rsidRPr="005F5245">
        <w:rPr>
          <w:sz w:val="24"/>
          <w:lang w:val="es-ES_tradnl"/>
        </w:rPr>
        <w:t>flag</w:t>
      </w:r>
      <w:proofErr w:type="spellEnd"/>
      <w:r w:rsidRPr="005F5245">
        <w:rPr>
          <w:spacing w:val="-4"/>
          <w:sz w:val="24"/>
          <w:lang w:val="es-ES_tradnl"/>
        </w:rPr>
        <w:t xml:space="preserve"> </w:t>
      </w:r>
      <w:r w:rsidRPr="005F5245">
        <w:rPr>
          <w:i/>
          <w:sz w:val="24"/>
          <w:lang w:val="es-ES_tradnl"/>
        </w:rPr>
        <w:t>--resume</w:t>
      </w:r>
      <w:r w:rsidRPr="005F5245">
        <w:rPr>
          <w:i/>
          <w:spacing w:val="-3"/>
          <w:sz w:val="24"/>
          <w:lang w:val="es-ES_tradnl"/>
        </w:rPr>
        <w:t xml:space="preserve"> </w:t>
      </w:r>
      <w:r w:rsidRPr="005F5245">
        <w:rPr>
          <w:sz w:val="24"/>
          <w:lang w:val="es-ES_tradnl"/>
        </w:rPr>
        <w:t>para</w:t>
      </w:r>
      <w:r w:rsidRPr="005F5245">
        <w:rPr>
          <w:spacing w:val="-4"/>
          <w:sz w:val="24"/>
          <w:lang w:val="es-ES_tradnl"/>
        </w:rPr>
        <w:t xml:space="preserve"> </w:t>
      </w:r>
      <w:r w:rsidRPr="005F5245">
        <w:rPr>
          <w:sz w:val="24"/>
          <w:lang w:val="es-ES_tradnl"/>
        </w:rPr>
        <w:t>retomar</w:t>
      </w:r>
      <w:r w:rsidRPr="005F5245">
        <w:rPr>
          <w:spacing w:val="-4"/>
          <w:sz w:val="24"/>
          <w:lang w:val="es-ES_tradnl"/>
        </w:rPr>
        <w:t xml:space="preserve"> </w:t>
      </w:r>
      <w:r w:rsidRPr="005F5245">
        <w:rPr>
          <w:sz w:val="24"/>
          <w:lang w:val="es-ES_tradnl"/>
        </w:rPr>
        <w:t>la</w:t>
      </w:r>
      <w:r w:rsidRPr="005F5245">
        <w:rPr>
          <w:spacing w:val="-3"/>
          <w:sz w:val="24"/>
          <w:lang w:val="es-ES_tradnl"/>
        </w:rPr>
        <w:t xml:space="preserve"> </w:t>
      </w:r>
      <w:r w:rsidRPr="005F5245">
        <w:rPr>
          <w:sz w:val="24"/>
          <w:lang w:val="es-ES_tradnl"/>
        </w:rPr>
        <w:t>ejecución</w:t>
      </w:r>
      <w:r w:rsidRPr="005F5245">
        <w:rPr>
          <w:spacing w:val="-4"/>
          <w:sz w:val="24"/>
          <w:lang w:val="es-ES_tradnl"/>
        </w:rPr>
        <w:t xml:space="preserve"> </w:t>
      </w:r>
      <w:r w:rsidRPr="005F5245">
        <w:rPr>
          <w:sz w:val="24"/>
          <w:lang w:val="es-ES_tradnl"/>
        </w:rPr>
        <w:t>del</w:t>
      </w:r>
      <w:r w:rsidRPr="005F5245">
        <w:rPr>
          <w:spacing w:val="-4"/>
          <w:sz w:val="24"/>
          <w:lang w:val="es-ES_tradnl"/>
        </w:rPr>
        <w:t xml:space="preserve"> </w:t>
      </w:r>
      <w:r w:rsidRPr="005F5245">
        <w:rPr>
          <w:sz w:val="24"/>
          <w:lang w:val="es-ES_tradnl"/>
        </w:rPr>
        <w:t>ensamblador</w:t>
      </w:r>
      <w:r w:rsidRPr="005F5245">
        <w:rPr>
          <w:spacing w:val="-3"/>
          <w:sz w:val="24"/>
          <w:lang w:val="es-ES_tradnl"/>
        </w:rPr>
        <w:t xml:space="preserve"> </w:t>
      </w:r>
      <w:r w:rsidRPr="005F5245">
        <w:rPr>
          <w:sz w:val="24"/>
          <w:lang w:val="es-ES_tradnl"/>
        </w:rPr>
        <w:t>en</w:t>
      </w:r>
      <w:r w:rsidRPr="005F5245">
        <w:rPr>
          <w:spacing w:val="-4"/>
          <w:sz w:val="24"/>
          <w:lang w:val="es-ES_tradnl"/>
        </w:rPr>
        <w:t xml:space="preserve"> </w:t>
      </w:r>
      <w:r w:rsidRPr="005F5245">
        <w:rPr>
          <w:sz w:val="24"/>
          <w:lang w:val="es-ES_tradnl"/>
        </w:rPr>
        <w:t>caso</w:t>
      </w:r>
      <w:r w:rsidRPr="005F5245">
        <w:rPr>
          <w:spacing w:val="-4"/>
          <w:sz w:val="24"/>
          <w:lang w:val="es-ES_tradnl"/>
        </w:rPr>
        <w:t xml:space="preserve"> </w:t>
      </w:r>
      <w:r w:rsidRPr="005F5245">
        <w:rPr>
          <w:sz w:val="24"/>
          <w:lang w:val="es-ES_tradnl"/>
        </w:rPr>
        <w:t>de</w:t>
      </w:r>
      <w:r w:rsidRPr="005F5245">
        <w:rPr>
          <w:spacing w:val="-3"/>
          <w:sz w:val="24"/>
          <w:lang w:val="es-ES_tradnl"/>
        </w:rPr>
        <w:t xml:space="preserve"> </w:t>
      </w:r>
      <w:r w:rsidRPr="005F5245">
        <w:rPr>
          <w:sz w:val="24"/>
          <w:lang w:val="es-ES_tradnl"/>
        </w:rPr>
        <w:t>que</w:t>
      </w:r>
      <w:r w:rsidRPr="005F5245">
        <w:rPr>
          <w:spacing w:val="-58"/>
          <w:sz w:val="24"/>
          <w:lang w:val="es-ES_tradnl"/>
        </w:rPr>
        <w:t xml:space="preserve"> </w:t>
      </w:r>
      <w:r w:rsidRPr="005F5245">
        <w:rPr>
          <w:sz w:val="24"/>
          <w:lang w:val="es-ES_tradnl"/>
        </w:rPr>
        <w:t xml:space="preserve">se presentaran fallas, también se usó el </w:t>
      </w:r>
      <w:proofErr w:type="spellStart"/>
      <w:r w:rsidRPr="005F5245">
        <w:rPr>
          <w:sz w:val="24"/>
          <w:lang w:val="es-ES_tradnl"/>
        </w:rPr>
        <w:t>flag</w:t>
      </w:r>
      <w:proofErr w:type="spellEnd"/>
      <w:r w:rsidRPr="005F5245">
        <w:rPr>
          <w:sz w:val="24"/>
          <w:lang w:val="es-ES_tradnl"/>
        </w:rPr>
        <w:t xml:space="preserve"> </w:t>
      </w:r>
      <w:r w:rsidRPr="005F5245">
        <w:rPr>
          <w:i/>
          <w:sz w:val="24"/>
          <w:lang w:val="es-ES_tradnl"/>
        </w:rPr>
        <w:t xml:space="preserve">--meta </w:t>
      </w:r>
      <w:r w:rsidRPr="005F5245">
        <w:rPr>
          <w:sz w:val="24"/>
          <w:lang w:val="es-ES_tradnl"/>
        </w:rPr>
        <w:t>para definir la información que se</w:t>
      </w:r>
      <w:r w:rsidRPr="005F5245">
        <w:rPr>
          <w:spacing w:val="1"/>
          <w:sz w:val="24"/>
          <w:lang w:val="es-ES_tradnl"/>
        </w:rPr>
        <w:t xml:space="preserve"> </w:t>
      </w:r>
      <w:r w:rsidRPr="005F5245">
        <w:rPr>
          <w:sz w:val="24"/>
          <w:lang w:val="es-ES_tradnl"/>
        </w:rPr>
        <w:t xml:space="preserve">presentó de entrada como un </w:t>
      </w:r>
      <w:proofErr w:type="spellStart"/>
      <w:r w:rsidRPr="005F5245">
        <w:rPr>
          <w:sz w:val="24"/>
          <w:lang w:val="es-ES_tradnl"/>
        </w:rPr>
        <w:t>metagenoma</w:t>
      </w:r>
      <w:proofErr w:type="spellEnd"/>
      <w:r w:rsidRPr="005F5245">
        <w:rPr>
          <w:sz w:val="24"/>
          <w:lang w:val="es-ES_tradnl"/>
        </w:rPr>
        <w:t>; por otra parte, se definió el tamaño de la</w:t>
      </w:r>
      <w:r w:rsidRPr="005F5245">
        <w:rPr>
          <w:spacing w:val="1"/>
          <w:sz w:val="24"/>
          <w:lang w:val="es-ES_tradnl"/>
        </w:rPr>
        <w:t xml:space="preserve"> </w:t>
      </w:r>
      <w:r w:rsidRPr="005F5245">
        <w:rPr>
          <w:sz w:val="24"/>
          <w:lang w:val="es-ES_tradnl"/>
        </w:rPr>
        <w:t>muestra</w:t>
      </w:r>
      <w:r w:rsidRPr="005F5245">
        <w:rPr>
          <w:spacing w:val="1"/>
          <w:sz w:val="24"/>
          <w:lang w:val="es-ES_tradnl"/>
        </w:rPr>
        <w:t xml:space="preserve"> </w:t>
      </w:r>
      <w:r w:rsidRPr="005F5245">
        <w:rPr>
          <w:sz w:val="24"/>
          <w:lang w:val="es-ES_tradnl"/>
        </w:rPr>
        <w:t>en</w:t>
      </w:r>
      <w:r w:rsidRPr="005F5245">
        <w:rPr>
          <w:spacing w:val="1"/>
          <w:sz w:val="24"/>
          <w:lang w:val="es-ES_tradnl"/>
        </w:rPr>
        <w:t xml:space="preserve"> </w:t>
      </w:r>
      <w:r w:rsidRPr="005F5245">
        <w:rPr>
          <w:sz w:val="24"/>
          <w:lang w:val="es-ES_tradnl"/>
        </w:rPr>
        <w:t>bytes</w:t>
      </w:r>
      <w:r w:rsidRPr="005F5245">
        <w:rPr>
          <w:spacing w:val="1"/>
          <w:sz w:val="24"/>
          <w:lang w:val="es-ES_tradnl"/>
        </w:rPr>
        <w:t xml:space="preserve"> </w:t>
      </w:r>
      <w:r w:rsidRPr="005F5245">
        <w:rPr>
          <w:sz w:val="24"/>
          <w:lang w:val="es-ES_tradnl"/>
        </w:rPr>
        <w:t>usando</w:t>
      </w:r>
      <w:r w:rsidRPr="005F5245">
        <w:rPr>
          <w:spacing w:val="1"/>
          <w:sz w:val="24"/>
          <w:lang w:val="es-ES_tradnl"/>
        </w:rPr>
        <w:t xml:space="preserve"> </w:t>
      </w:r>
      <w:r w:rsidRPr="005F5245">
        <w:rPr>
          <w:sz w:val="24"/>
          <w:lang w:val="es-ES_tradnl"/>
        </w:rPr>
        <w:t>el</w:t>
      </w:r>
      <w:r w:rsidRPr="005F5245">
        <w:rPr>
          <w:spacing w:val="1"/>
          <w:sz w:val="24"/>
          <w:lang w:val="es-ES_tradnl"/>
        </w:rPr>
        <w:t xml:space="preserve"> </w:t>
      </w:r>
      <w:proofErr w:type="spellStart"/>
      <w:r w:rsidRPr="005F5245">
        <w:rPr>
          <w:sz w:val="24"/>
          <w:lang w:val="es-ES_tradnl"/>
        </w:rPr>
        <w:t>flag</w:t>
      </w:r>
      <w:proofErr w:type="spellEnd"/>
      <w:r w:rsidRPr="005F5245">
        <w:rPr>
          <w:spacing w:val="1"/>
          <w:sz w:val="24"/>
          <w:lang w:val="es-ES_tradnl"/>
        </w:rPr>
        <w:t xml:space="preserve"> </w:t>
      </w:r>
      <w:r w:rsidRPr="005F5245">
        <w:rPr>
          <w:i/>
          <w:sz w:val="24"/>
          <w:lang w:val="es-ES_tradnl"/>
        </w:rPr>
        <w:t>-g</w:t>
      </w:r>
      <w:r w:rsidRPr="005F5245">
        <w:rPr>
          <w:i/>
          <w:spacing w:val="1"/>
          <w:sz w:val="24"/>
          <w:lang w:val="es-ES_tradnl"/>
        </w:rPr>
        <w:t xml:space="preserve"> </w:t>
      </w:r>
      <w:r w:rsidRPr="005F5245">
        <w:rPr>
          <w:sz w:val="24"/>
          <w:lang w:val="es-ES_tradnl"/>
        </w:rPr>
        <w:t>el</w:t>
      </w:r>
      <w:r w:rsidRPr="005F5245">
        <w:rPr>
          <w:spacing w:val="1"/>
          <w:sz w:val="24"/>
          <w:lang w:val="es-ES_tradnl"/>
        </w:rPr>
        <w:t xml:space="preserve"> </w:t>
      </w:r>
      <w:r w:rsidRPr="005F5245">
        <w:rPr>
          <w:sz w:val="24"/>
          <w:lang w:val="es-ES_tradnl"/>
        </w:rPr>
        <w:t>cual</w:t>
      </w:r>
      <w:r w:rsidRPr="005F5245">
        <w:rPr>
          <w:spacing w:val="1"/>
          <w:sz w:val="24"/>
          <w:lang w:val="es-ES_tradnl"/>
        </w:rPr>
        <w:t xml:space="preserve"> </w:t>
      </w:r>
      <w:r w:rsidRPr="005F5245">
        <w:rPr>
          <w:sz w:val="24"/>
          <w:lang w:val="es-ES_tradnl"/>
        </w:rPr>
        <w:t>corresponde</w:t>
      </w:r>
      <w:r w:rsidRPr="005F5245">
        <w:rPr>
          <w:spacing w:val="1"/>
          <w:sz w:val="24"/>
          <w:lang w:val="es-ES_tradnl"/>
        </w:rPr>
        <w:t xml:space="preserve"> </w:t>
      </w:r>
      <w:r w:rsidRPr="005F5245">
        <w:rPr>
          <w:sz w:val="24"/>
          <w:lang w:val="es-ES_tradnl"/>
        </w:rPr>
        <w:t>al</w:t>
      </w:r>
      <w:r w:rsidRPr="005F5245">
        <w:rPr>
          <w:spacing w:val="1"/>
          <w:sz w:val="24"/>
          <w:lang w:val="es-ES_tradnl"/>
        </w:rPr>
        <w:t xml:space="preserve"> </w:t>
      </w:r>
      <w:r w:rsidRPr="005F5245">
        <w:rPr>
          <w:sz w:val="24"/>
          <w:lang w:val="es-ES_tradnl"/>
        </w:rPr>
        <w:t>tamaño</w:t>
      </w:r>
      <w:r w:rsidRPr="005F5245">
        <w:rPr>
          <w:spacing w:val="1"/>
          <w:sz w:val="24"/>
          <w:lang w:val="es-ES_tradnl"/>
        </w:rPr>
        <w:t xml:space="preserve"> </w:t>
      </w:r>
      <w:r w:rsidRPr="005F5245">
        <w:rPr>
          <w:sz w:val="24"/>
          <w:lang w:val="es-ES_tradnl"/>
        </w:rPr>
        <w:t>total</w:t>
      </w:r>
      <w:r w:rsidRPr="005F5245">
        <w:rPr>
          <w:spacing w:val="1"/>
          <w:sz w:val="24"/>
          <w:lang w:val="es-ES_tradnl"/>
        </w:rPr>
        <w:t xml:space="preserve"> </w:t>
      </w:r>
      <w:r w:rsidRPr="005F5245">
        <w:rPr>
          <w:sz w:val="24"/>
          <w:lang w:val="es-ES_tradnl"/>
        </w:rPr>
        <w:t>de</w:t>
      </w:r>
      <w:r w:rsidRPr="005F5245">
        <w:rPr>
          <w:spacing w:val="1"/>
          <w:sz w:val="24"/>
          <w:lang w:val="es-ES_tradnl"/>
        </w:rPr>
        <w:t xml:space="preserve"> </w:t>
      </w:r>
      <w:r w:rsidRPr="005F5245">
        <w:rPr>
          <w:sz w:val="24"/>
          <w:lang w:val="es-ES_tradnl"/>
        </w:rPr>
        <w:t>los</w:t>
      </w:r>
      <w:r w:rsidRPr="005F5245">
        <w:rPr>
          <w:spacing w:val="1"/>
          <w:sz w:val="24"/>
          <w:lang w:val="es-ES_tradnl"/>
        </w:rPr>
        <w:t xml:space="preserve"> </w:t>
      </w:r>
      <w:proofErr w:type="spellStart"/>
      <w:r w:rsidRPr="005F5245">
        <w:rPr>
          <w:sz w:val="24"/>
          <w:lang w:val="es-ES_tradnl"/>
        </w:rPr>
        <w:t>metagenomas</w:t>
      </w:r>
      <w:proofErr w:type="spellEnd"/>
      <w:r w:rsidRPr="005F5245">
        <w:rPr>
          <w:spacing w:val="-1"/>
          <w:sz w:val="24"/>
          <w:lang w:val="es-ES_tradnl"/>
        </w:rPr>
        <w:t xml:space="preserve"> </w:t>
      </w:r>
      <w:r w:rsidRPr="005F5245">
        <w:rPr>
          <w:sz w:val="24"/>
          <w:lang w:val="es-ES_tradnl"/>
        </w:rPr>
        <w:t>de</w:t>
      </w:r>
      <w:r w:rsidRPr="005F5245">
        <w:rPr>
          <w:spacing w:val="-1"/>
          <w:sz w:val="24"/>
          <w:lang w:val="es-ES_tradnl"/>
        </w:rPr>
        <w:t xml:space="preserve"> </w:t>
      </w:r>
      <w:r w:rsidRPr="005F5245">
        <w:rPr>
          <w:sz w:val="24"/>
          <w:lang w:val="es-ES_tradnl"/>
        </w:rPr>
        <w:t>cada</w:t>
      </w:r>
      <w:r w:rsidRPr="005F5245">
        <w:rPr>
          <w:spacing w:val="-1"/>
          <w:sz w:val="24"/>
          <w:lang w:val="es-ES_tradnl"/>
        </w:rPr>
        <w:t xml:space="preserve"> </w:t>
      </w:r>
      <w:r w:rsidRPr="005F5245">
        <w:rPr>
          <w:sz w:val="24"/>
          <w:lang w:val="es-ES_tradnl"/>
        </w:rPr>
        <w:t>una</w:t>
      </w:r>
      <w:r w:rsidRPr="005F5245">
        <w:rPr>
          <w:spacing w:val="-1"/>
          <w:sz w:val="24"/>
          <w:lang w:val="es-ES_tradnl"/>
        </w:rPr>
        <w:t xml:space="preserve"> </w:t>
      </w:r>
      <w:r w:rsidRPr="005F5245">
        <w:rPr>
          <w:sz w:val="24"/>
          <w:lang w:val="es-ES_tradnl"/>
        </w:rPr>
        <w:t>de</w:t>
      </w:r>
      <w:r w:rsidRPr="005F5245">
        <w:rPr>
          <w:spacing w:val="-1"/>
          <w:sz w:val="24"/>
          <w:lang w:val="es-ES_tradnl"/>
        </w:rPr>
        <w:t xml:space="preserve"> </w:t>
      </w:r>
      <w:r w:rsidRPr="005F5245">
        <w:rPr>
          <w:sz w:val="24"/>
          <w:lang w:val="es-ES_tradnl"/>
        </w:rPr>
        <w:t>las muestras.</w:t>
      </w:r>
    </w:p>
    <w:p w14:paraId="335980FA" w14:textId="77777777" w:rsidR="003876AC" w:rsidRPr="005F5245" w:rsidRDefault="000B09CE">
      <w:pPr>
        <w:pStyle w:val="Prrafodelista"/>
        <w:numPr>
          <w:ilvl w:val="0"/>
          <w:numId w:val="3"/>
        </w:numPr>
        <w:tabs>
          <w:tab w:val="left" w:pos="852"/>
        </w:tabs>
        <w:spacing w:before="13" w:line="271" w:lineRule="auto"/>
        <w:rPr>
          <w:sz w:val="24"/>
          <w:lang w:val="es-ES_tradnl"/>
        </w:rPr>
      </w:pPr>
      <w:r w:rsidRPr="005F5245">
        <w:rPr>
          <w:sz w:val="24"/>
          <w:lang w:val="es-ES_tradnl"/>
        </w:rPr>
        <w:t xml:space="preserve">Finalmente, se usa el </w:t>
      </w:r>
      <w:proofErr w:type="spellStart"/>
      <w:r w:rsidRPr="005F5245">
        <w:rPr>
          <w:sz w:val="24"/>
          <w:lang w:val="es-ES_tradnl"/>
        </w:rPr>
        <w:t>flag</w:t>
      </w:r>
      <w:proofErr w:type="spellEnd"/>
      <w:r w:rsidRPr="005F5245">
        <w:rPr>
          <w:sz w:val="24"/>
          <w:lang w:val="es-ES_tradnl"/>
        </w:rPr>
        <w:t xml:space="preserve"> </w:t>
      </w:r>
      <w:r w:rsidRPr="005F5245">
        <w:rPr>
          <w:i/>
          <w:sz w:val="24"/>
          <w:lang w:val="es-ES_tradnl"/>
        </w:rPr>
        <w:t>-</w:t>
      </w:r>
      <w:proofErr w:type="spellStart"/>
      <w:r w:rsidRPr="005F5245">
        <w:rPr>
          <w:i/>
          <w:sz w:val="24"/>
          <w:lang w:val="es-ES_tradnl"/>
        </w:rPr>
        <w:t>out-dir</w:t>
      </w:r>
      <w:proofErr w:type="spellEnd"/>
      <w:r w:rsidRPr="005F5245">
        <w:rPr>
          <w:i/>
          <w:sz w:val="24"/>
          <w:lang w:val="es-ES_tradnl"/>
        </w:rPr>
        <w:t xml:space="preserve"> </w:t>
      </w:r>
      <w:r w:rsidRPr="005F5245">
        <w:rPr>
          <w:sz w:val="24"/>
          <w:lang w:val="es-ES_tradnl"/>
        </w:rPr>
        <w:t>para especificarle al sistema que cada output es un</w:t>
      </w:r>
      <w:r w:rsidRPr="005F5245">
        <w:rPr>
          <w:spacing w:val="1"/>
          <w:sz w:val="24"/>
          <w:lang w:val="es-ES_tradnl"/>
        </w:rPr>
        <w:t xml:space="preserve"> </w:t>
      </w:r>
      <w:r w:rsidRPr="005F5245">
        <w:rPr>
          <w:sz w:val="24"/>
          <w:lang w:val="es-ES_tradnl"/>
        </w:rPr>
        <w:t>directorio único correspondiente a una de las dos muestras. En dicho directorio se</w:t>
      </w:r>
      <w:r w:rsidRPr="005F5245">
        <w:rPr>
          <w:spacing w:val="1"/>
          <w:sz w:val="24"/>
          <w:lang w:val="es-ES_tradnl"/>
        </w:rPr>
        <w:t xml:space="preserve"> </w:t>
      </w:r>
      <w:r w:rsidRPr="005F5245">
        <w:rPr>
          <w:sz w:val="24"/>
          <w:lang w:val="es-ES_tradnl"/>
        </w:rPr>
        <w:t>retorna un conjunto de contigs que se usan para el análisis y la caracterización de las</w:t>
      </w:r>
      <w:r w:rsidRPr="005F5245">
        <w:rPr>
          <w:spacing w:val="1"/>
          <w:sz w:val="24"/>
          <w:lang w:val="es-ES_tradnl"/>
        </w:rPr>
        <w:t xml:space="preserve"> </w:t>
      </w:r>
      <w:r w:rsidRPr="005F5245">
        <w:rPr>
          <w:sz w:val="24"/>
          <w:lang w:val="es-ES_tradnl"/>
        </w:rPr>
        <w:t>muestras, además de un archivo en el que se presenta un resumen de los resultados</w:t>
      </w:r>
      <w:r w:rsidRPr="005F5245">
        <w:rPr>
          <w:spacing w:val="1"/>
          <w:sz w:val="24"/>
          <w:lang w:val="es-ES_tradnl"/>
        </w:rPr>
        <w:t xml:space="preserve"> </w:t>
      </w:r>
      <w:r w:rsidRPr="005F5245">
        <w:rPr>
          <w:sz w:val="24"/>
          <w:lang w:val="es-ES_tradnl"/>
        </w:rPr>
        <w:t>obtenidos,</w:t>
      </w:r>
      <w:r w:rsidRPr="005F5245">
        <w:rPr>
          <w:spacing w:val="-1"/>
          <w:sz w:val="24"/>
          <w:lang w:val="es-ES_tradnl"/>
        </w:rPr>
        <w:t xml:space="preserve"> </w:t>
      </w:r>
      <w:r w:rsidRPr="005F5245">
        <w:rPr>
          <w:sz w:val="24"/>
          <w:lang w:val="es-ES_tradnl"/>
        </w:rPr>
        <w:t>dicha</w:t>
      </w:r>
      <w:r w:rsidRPr="005F5245">
        <w:rPr>
          <w:spacing w:val="-1"/>
          <w:sz w:val="24"/>
          <w:lang w:val="es-ES_tradnl"/>
        </w:rPr>
        <w:t xml:space="preserve"> </w:t>
      </w:r>
      <w:r w:rsidRPr="005F5245">
        <w:rPr>
          <w:sz w:val="24"/>
          <w:lang w:val="es-ES_tradnl"/>
        </w:rPr>
        <w:t>sección es</w:t>
      </w:r>
      <w:r w:rsidRPr="005F5245">
        <w:rPr>
          <w:spacing w:val="-1"/>
          <w:sz w:val="24"/>
          <w:lang w:val="es-ES_tradnl"/>
        </w:rPr>
        <w:t xml:space="preserve"> </w:t>
      </w:r>
      <w:r w:rsidRPr="005F5245">
        <w:rPr>
          <w:sz w:val="24"/>
          <w:lang w:val="es-ES_tradnl"/>
        </w:rPr>
        <w:t>descrita</w:t>
      </w:r>
      <w:r w:rsidRPr="005F5245">
        <w:rPr>
          <w:spacing w:val="-1"/>
          <w:sz w:val="24"/>
          <w:lang w:val="es-ES_tradnl"/>
        </w:rPr>
        <w:t xml:space="preserve"> </w:t>
      </w:r>
      <w:r w:rsidRPr="005F5245">
        <w:rPr>
          <w:sz w:val="24"/>
          <w:lang w:val="es-ES_tradnl"/>
        </w:rPr>
        <w:t>más adelante.</w:t>
      </w:r>
    </w:p>
    <w:p w14:paraId="0BB5C307" w14:textId="77777777" w:rsidR="003876AC" w:rsidRPr="005F5245" w:rsidRDefault="003876AC" w:rsidP="53D2115B">
      <w:pPr>
        <w:pStyle w:val="Textoindependiente"/>
        <w:spacing w:before="5"/>
        <w:rPr>
          <w:sz w:val="25"/>
          <w:szCs w:val="25"/>
          <w:lang w:val="es-ES"/>
        </w:rPr>
      </w:pPr>
      <w:commentRangeStart w:id="11"/>
      <w:commentRangeEnd w:id="11"/>
      <w:r>
        <w:commentReference w:id="11"/>
      </w:r>
      <w:commentRangeStart w:id="12"/>
      <w:commentRangeEnd w:id="12"/>
      <w:r>
        <w:commentReference w:id="12"/>
      </w:r>
    </w:p>
    <w:p w14:paraId="57078C9A" w14:textId="77777777" w:rsidR="003876AC" w:rsidRPr="005F5245" w:rsidRDefault="000B09CE">
      <w:pPr>
        <w:pStyle w:val="Ttulo1"/>
        <w:jc w:val="both"/>
        <w:rPr>
          <w:lang w:val="es-ES_tradnl"/>
        </w:rPr>
      </w:pPr>
      <w:r w:rsidRPr="005F5245">
        <w:rPr>
          <w:lang w:val="es-ES_tradnl"/>
        </w:rPr>
        <w:t>RESULTADOS</w:t>
      </w:r>
      <w:r w:rsidRPr="005F5245">
        <w:rPr>
          <w:spacing w:val="-1"/>
          <w:lang w:val="es-ES_tradnl"/>
        </w:rPr>
        <w:t xml:space="preserve"> </w:t>
      </w:r>
      <w:r w:rsidRPr="005F5245">
        <w:rPr>
          <w:lang w:val="es-ES_tradnl"/>
        </w:rPr>
        <w:t>PREELIMINARES</w:t>
      </w:r>
    </w:p>
    <w:p w14:paraId="57A9DE77" w14:textId="77777777" w:rsidR="003876AC" w:rsidRPr="005F5245" w:rsidRDefault="003876AC">
      <w:pPr>
        <w:pStyle w:val="Textoindependiente"/>
        <w:spacing w:before="5"/>
        <w:rPr>
          <w:b/>
          <w:lang w:val="es-ES_tradnl"/>
        </w:rPr>
      </w:pPr>
    </w:p>
    <w:p w14:paraId="2AC85200" w14:textId="77777777" w:rsidR="003876AC" w:rsidRPr="005F5245" w:rsidRDefault="000B09CE">
      <w:pPr>
        <w:pStyle w:val="Textoindependiente"/>
        <w:spacing w:line="276" w:lineRule="auto"/>
        <w:ind w:left="131" w:right="105"/>
        <w:jc w:val="both"/>
        <w:rPr>
          <w:lang w:val="es-ES_tradnl"/>
        </w:rPr>
      </w:pPr>
      <w:r w:rsidRPr="005F5245">
        <w:rPr>
          <w:lang w:val="es-ES_tradnl"/>
        </w:rPr>
        <w:t>Luego del proceso de ensamblaje, se revisaron los archivos de salida. Estos archivos fueron</w:t>
      </w:r>
      <w:r w:rsidRPr="005F5245">
        <w:rPr>
          <w:spacing w:val="1"/>
          <w:lang w:val="es-ES_tradnl"/>
        </w:rPr>
        <w:t xml:space="preserve"> </w:t>
      </w:r>
      <w:r w:rsidRPr="005F5245">
        <w:rPr>
          <w:lang w:val="es-ES_tradnl"/>
        </w:rPr>
        <w:t xml:space="preserve">categorizados por el ensamblador de la siguiente manera: </w:t>
      </w:r>
      <w:r w:rsidRPr="005F5245">
        <w:rPr>
          <w:rFonts w:ascii="TimesNewRomanPS-BoldItalicMT" w:hAnsi="TimesNewRomanPS-BoldItalicMT"/>
          <w:b/>
          <w:i/>
          <w:lang w:val="es-ES_tradnl"/>
        </w:rPr>
        <w:t>00-assembly</w:t>
      </w:r>
      <w:r w:rsidRPr="005F5245">
        <w:rPr>
          <w:lang w:val="es-ES_tradnl"/>
        </w:rPr>
        <w:t>, directorio donde se</w:t>
      </w:r>
      <w:r w:rsidRPr="005F5245">
        <w:rPr>
          <w:spacing w:val="1"/>
          <w:lang w:val="es-ES_tradnl"/>
        </w:rPr>
        <w:t xml:space="preserve"> </w:t>
      </w:r>
      <w:r w:rsidRPr="005F5245">
        <w:rPr>
          <w:lang w:val="es-ES_tradnl"/>
        </w:rPr>
        <w:t xml:space="preserve">encuentra un borrador del ensamblaje en formato fasta; </w:t>
      </w:r>
      <w:r w:rsidRPr="005F5245">
        <w:rPr>
          <w:rFonts w:ascii="TimesNewRomanPS-BoldItalicMT" w:hAnsi="TimesNewRomanPS-BoldItalicMT"/>
          <w:b/>
          <w:i/>
          <w:lang w:val="es-ES_tradnl"/>
        </w:rPr>
        <w:t>10-consensus</w:t>
      </w:r>
      <w:r w:rsidRPr="005F5245">
        <w:rPr>
          <w:lang w:val="es-ES_tradnl"/>
        </w:rPr>
        <w:t>, directorio donde se</w:t>
      </w:r>
      <w:r w:rsidRPr="005F5245">
        <w:rPr>
          <w:spacing w:val="1"/>
          <w:lang w:val="es-ES_tradnl"/>
        </w:rPr>
        <w:t xml:space="preserve"> </w:t>
      </w:r>
      <w:r w:rsidRPr="005F5245">
        <w:rPr>
          <w:lang w:val="es-ES_tradnl"/>
        </w:rPr>
        <w:t xml:space="preserve">encuentran trozos del ensamblaje en formato fasta; </w:t>
      </w:r>
      <w:r w:rsidRPr="005F5245">
        <w:rPr>
          <w:rFonts w:ascii="TimesNewRomanPS-BoldItalicMT" w:hAnsi="TimesNewRomanPS-BoldItalicMT"/>
          <w:b/>
          <w:i/>
          <w:lang w:val="es-ES_tradnl"/>
        </w:rPr>
        <w:t>20-repeat</w:t>
      </w:r>
      <w:r w:rsidRPr="005F5245">
        <w:rPr>
          <w:lang w:val="es-ES_tradnl"/>
        </w:rPr>
        <w:t>, directorio donde se encuentran</w:t>
      </w:r>
      <w:r w:rsidRPr="005F5245">
        <w:rPr>
          <w:spacing w:val="1"/>
          <w:lang w:val="es-ES_tradnl"/>
        </w:rPr>
        <w:t xml:space="preserve"> </w:t>
      </w:r>
      <w:r w:rsidRPr="005F5245">
        <w:rPr>
          <w:lang w:val="es-ES_tradnl"/>
        </w:rPr>
        <w:t>las distintas representaciones gráficas de los contigs circulares representativos del proceso de</w:t>
      </w:r>
      <w:r w:rsidRPr="005F5245">
        <w:rPr>
          <w:spacing w:val="1"/>
          <w:lang w:val="es-ES_tradnl"/>
        </w:rPr>
        <w:t xml:space="preserve"> </w:t>
      </w:r>
      <w:r w:rsidRPr="005F5245">
        <w:rPr>
          <w:lang w:val="es-ES_tradnl"/>
        </w:rPr>
        <w:t>ensamblaje</w:t>
      </w:r>
      <w:r w:rsidRPr="005F5245">
        <w:rPr>
          <w:spacing w:val="1"/>
          <w:lang w:val="es-ES_tradnl"/>
        </w:rPr>
        <w:t xml:space="preserve"> </w:t>
      </w:r>
      <w:r w:rsidRPr="005F5245">
        <w:rPr>
          <w:lang w:val="es-ES_tradnl"/>
        </w:rPr>
        <w:t>del</w:t>
      </w:r>
      <w:r w:rsidRPr="005F5245">
        <w:rPr>
          <w:spacing w:val="1"/>
          <w:lang w:val="es-ES_tradnl"/>
        </w:rPr>
        <w:t xml:space="preserve"> </w:t>
      </w:r>
      <w:proofErr w:type="spellStart"/>
      <w:r w:rsidRPr="005F5245">
        <w:rPr>
          <w:lang w:val="es-ES_tradnl"/>
        </w:rPr>
        <w:t>metagenoma</w:t>
      </w:r>
      <w:proofErr w:type="spellEnd"/>
      <w:r w:rsidRPr="005F5245">
        <w:rPr>
          <w:lang w:val="es-ES_tradnl"/>
        </w:rPr>
        <w:t>;</w:t>
      </w:r>
      <w:r w:rsidRPr="005F5245">
        <w:rPr>
          <w:spacing w:val="1"/>
          <w:lang w:val="es-ES_tradnl"/>
        </w:rPr>
        <w:t xml:space="preserve"> </w:t>
      </w:r>
      <w:r w:rsidRPr="005F5245">
        <w:rPr>
          <w:rFonts w:ascii="TimesNewRomanPS-BoldItalicMT" w:hAnsi="TimesNewRomanPS-BoldItalicMT"/>
          <w:b/>
          <w:i/>
          <w:lang w:val="es-ES_tradnl"/>
        </w:rPr>
        <w:t>30-contigger</w:t>
      </w:r>
      <w:r w:rsidRPr="005F5245">
        <w:rPr>
          <w:i/>
          <w:lang w:val="es-ES_tradnl"/>
        </w:rPr>
        <w:t>,</w:t>
      </w:r>
      <w:r w:rsidRPr="005F5245">
        <w:rPr>
          <w:i/>
          <w:spacing w:val="1"/>
          <w:lang w:val="es-ES_tradnl"/>
        </w:rPr>
        <w:t xml:space="preserve"> </w:t>
      </w:r>
      <w:r w:rsidRPr="005F5245">
        <w:rPr>
          <w:lang w:val="es-ES_tradnl"/>
        </w:rPr>
        <w:t>directorio</w:t>
      </w:r>
      <w:r w:rsidRPr="005F5245">
        <w:rPr>
          <w:spacing w:val="1"/>
          <w:lang w:val="es-ES_tradnl"/>
        </w:rPr>
        <w:t xml:space="preserve"> </w:t>
      </w:r>
      <w:r w:rsidRPr="005F5245">
        <w:rPr>
          <w:lang w:val="es-ES_tradnl"/>
        </w:rPr>
        <w:t>donde</w:t>
      </w:r>
      <w:r w:rsidRPr="005F5245">
        <w:rPr>
          <w:spacing w:val="1"/>
          <w:lang w:val="es-ES_tradnl"/>
        </w:rPr>
        <w:t xml:space="preserve"> </w:t>
      </w:r>
      <w:r w:rsidRPr="005F5245">
        <w:rPr>
          <w:lang w:val="es-ES_tradnl"/>
        </w:rPr>
        <w:t>se</w:t>
      </w:r>
      <w:r w:rsidRPr="005F5245">
        <w:rPr>
          <w:spacing w:val="1"/>
          <w:lang w:val="es-ES_tradnl"/>
        </w:rPr>
        <w:t xml:space="preserve"> </w:t>
      </w:r>
      <w:r w:rsidRPr="005F5245">
        <w:rPr>
          <w:lang w:val="es-ES_tradnl"/>
        </w:rPr>
        <w:t>encuentran</w:t>
      </w:r>
      <w:r w:rsidRPr="005F5245">
        <w:rPr>
          <w:spacing w:val="1"/>
          <w:lang w:val="es-ES_tradnl"/>
        </w:rPr>
        <w:t xml:space="preserve"> </w:t>
      </w:r>
      <w:r w:rsidRPr="005F5245">
        <w:rPr>
          <w:lang w:val="es-ES_tradnl"/>
        </w:rPr>
        <w:t>las</w:t>
      </w:r>
      <w:r w:rsidRPr="005F5245">
        <w:rPr>
          <w:spacing w:val="1"/>
          <w:lang w:val="es-ES_tradnl"/>
        </w:rPr>
        <w:t xml:space="preserve"> </w:t>
      </w:r>
      <w:r w:rsidRPr="005F5245">
        <w:rPr>
          <w:lang w:val="es-ES_tradnl"/>
        </w:rPr>
        <w:t>distintas</w:t>
      </w:r>
      <w:r w:rsidRPr="005F5245">
        <w:rPr>
          <w:spacing w:val="1"/>
          <w:lang w:val="es-ES_tradnl"/>
        </w:rPr>
        <w:t xml:space="preserve"> </w:t>
      </w:r>
      <w:r w:rsidRPr="005F5245">
        <w:rPr>
          <w:lang w:val="es-ES_tradnl"/>
        </w:rPr>
        <w:t>representaciones</w:t>
      </w:r>
      <w:r w:rsidRPr="005F5245">
        <w:rPr>
          <w:spacing w:val="-10"/>
          <w:lang w:val="es-ES_tradnl"/>
        </w:rPr>
        <w:t xml:space="preserve"> </w:t>
      </w:r>
      <w:r w:rsidRPr="005F5245">
        <w:rPr>
          <w:lang w:val="es-ES_tradnl"/>
        </w:rPr>
        <w:t>gráficas</w:t>
      </w:r>
      <w:r w:rsidRPr="005F5245">
        <w:rPr>
          <w:spacing w:val="-9"/>
          <w:lang w:val="es-ES_tradnl"/>
        </w:rPr>
        <w:t xml:space="preserve"> </w:t>
      </w:r>
      <w:r w:rsidRPr="005F5245">
        <w:rPr>
          <w:lang w:val="es-ES_tradnl"/>
        </w:rPr>
        <w:t>de</w:t>
      </w:r>
      <w:r w:rsidRPr="005F5245">
        <w:rPr>
          <w:spacing w:val="-9"/>
          <w:lang w:val="es-ES_tradnl"/>
        </w:rPr>
        <w:t xml:space="preserve"> </w:t>
      </w:r>
      <w:r w:rsidRPr="005F5245">
        <w:rPr>
          <w:lang w:val="es-ES_tradnl"/>
        </w:rPr>
        <w:t>los</w:t>
      </w:r>
      <w:r w:rsidRPr="005F5245">
        <w:rPr>
          <w:spacing w:val="-9"/>
          <w:lang w:val="es-ES_tradnl"/>
        </w:rPr>
        <w:t xml:space="preserve"> </w:t>
      </w:r>
      <w:r w:rsidRPr="005F5245">
        <w:rPr>
          <w:lang w:val="es-ES_tradnl"/>
        </w:rPr>
        <w:t>contigs</w:t>
      </w:r>
      <w:r w:rsidRPr="005F5245">
        <w:rPr>
          <w:spacing w:val="-9"/>
          <w:lang w:val="es-ES_tradnl"/>
        </w:rPr>
        <w:t xml:space="preserve"> </w:t>
      </w:r>
      <w:r w:rsidRPr="005F5245">
        <w:rPr>
          <w:lang w:val="es-ES_tradnl"/>
        </w:rPr>
        <w:t>circulares</w:t>
      </w:r>
      <w:r w:rsidRPr="005F5245">
        <w:rPr>
          <w:spacing w:val="-9"/>
          <w:lang w:val="es-ES_tradnl"/>
        </w:rPr>
        <w:t xml:space="preserve"> </w:t>
      </w:r>
      <w:r w:rsidRPr="005F5245">
        <w:rPr>
          <w:lang w:val="es-ES_tradnl"/>
        </w:rPr>
        <w:t>preliminares</w:t>
      </w:r>
      <w:r w:rsidRPr="005F5245">
        <w:rPr>
          <w:spacing w:val="-9"/>
          <w:lang w:val="es-ES_tradnl"/>
        </w:rPr>
        <w:t xml:space="preserve"> </w:t>
      </w:r>
      <w:r w:rsidRPr="005F5245">
        <w:rPr>
          <w:lang w:val="es-ES_tradnl"/>
        </w:rPr>
        <w:t>y</w:t>
      </w:r>
      <w:r w:rsidRPr="005F5245">
        <w:rPr>
          <w:spacing w:val="-9"/>
          <w:lang w:val="es-ES_tradnl"/>
        </w:rPr>
        <w:t xml:space="preserve"> </w:t>
      </w:r>
      <w:r w:rsidRPr="005F5245">
        <w:rPr>
          <w:lang w:val="es-ES_tradnl"/>
        </w:rPr>
        <w:t>los</w:t>
      </w:r>
      <w:r w:rsidRPr="005F5245">
        <w:rPr>
          <w:spacing w:val="-10"/>
          <w:lang w:val="es-ES_tradnl"/>
        </w:rPr>
        <w:t xml:space="preserve"> </w:t>
      </w:r>
      <w:r w:rsidRPr="005F5245">
        <w:rPr>
          <w:lang w:val="es-ES_tradnl"/>
        </w:rPr>
        <w:t>ensamblajes</w:t>
      </w:r>
      <w:r w:rsidRPr="005F5245">
        <w:rPr>
          <w:spacing w:val="-9"/>
          <w:lang w:val="es-ES_tradnl"/>
        </w:rPr>
        <w:t xml:space="preserve"> </w:t>
      </w:r>
      <w:r w:rsidRPr="005F5245">
        <w:rPr>
          <w:lang w:val="es-ES_tradnl"/>
        </w:rPr>
        <w:t>sin</w:t>
      </w:r>
      <w:r w:rsidRPr="005F5245">
        <w:rPr>
          <w:spacing w:val="-9"/>
          <w:lang w:val="es-ES_tradnl"/>
        </w:rPr>
        <w:t xml:space="preserve"> </w:t>
      </w:r>
      <w:r w:rsidRPr="005F5245">
        <w:rPr>
          <w:lang w:val="es-ES_tradnl"/>
        </w:rPr>
        <w:t>pulir;</w:t>
      </w:r>
      <w:r w:rsidRPr="005F5245">
        <w:rPr>
          <w:spacing w:val="-8"/>
          <w:lang w:val="es-ES_tradnl"/>
        </w:rPr>
        <w:t xml:space="preserve"> </w:t>
      </w:r>
      <w:r w:rsidRPr="005F5245">
        <w:rPr>
          <w:rFonts w:ascii="TimesNewRomanPS-BoldItalicMT" w:hAnsi="TimesNewRomanPS-BoldItalicMT"/>
          <w:b/>
          <w:i/>
          <w:lang w:val="es-ES_tradnl"/>
        </w:rPr>
        <w:t>40-</w:t>
      </w:r>
      <w:r w:rsidRPr="005F5245">
        <w:rPr>
          <w:rFonts w:ascii="TimesNewRomanPS-BoldItalicMT" w:hAnsi="TimesNewRomanPS-BoldItalicMT"/>
          <w:b/>
          <w:i/>
          <w:spacing w:val="-57"/>
          <w:lang w:val="es-ES_tradnl"/>
        </w:rPr>
        <w:t xml:space="preserve"> </w:t>
      </w:r>
      <w:proofErr w:type="spellStart"/>
      <w:r w:rsidRPr="005F5245">
        <w:rPr>
          <w:rFonts w:ascii="TimesNewRomanPS-BoldItalicMT" w:hAnsi="TimesNewRomanPS-BoldItalicMT"/>
          <w:b/>
          <w:i/>
          <w:lang w:val="es-ES_tradnl"/>
        </w:rPr>
        <w:t>polishing</w:t>
      </w:r>
      <w:proofErr w:type="spellEnd"/>
      <w:r w:rsidRPr="005F5245">
        <w:rPr>
          <w:lang w:val="es-ES_tradnl"/>
        </w:rPr>
        <w:t>,</w:t>
      </w:r>
      <w:r w:rsidRPr="005F5245">
        <w:rPr>
          <w:spacing w:val="1"/>
          <w:lang w:val="es-ES_tradnl"/>
        </w:rPr>
        <w:t xml:space="preserve"> </w:t>
      </w:r>
      <w:r w:rsidRPr="005F5245">
        <w:rPr>
          <w:lang w:val="es-ES_tradnl"/>
        </w:rPr>
        <w:t>directorio</w:t>
      </w:r>
      <w:r w:rsidRPr="005F5245">
        <w:rPr>
          <w:spacing w:val="1"/>
          <w:lang w:val="es-ES_tradnl"/>
        </w:rPr>
        <w:t xml:space="preserve"> </w:t>
      </w:r>
      <w:r w:rsidRPr="005F5245">
        <w:rPr>
          <w:lang w:val="es-ES_tradnl"/>
        </w:rPr>
        <w:t>donde</w:t>
      </w:r>
      <w:r w:rsidRPr="005F5245">
        <w:rPr>
          <w:spacing w:val="1"/>
          <w:lang w:val="es-ES_tradnl"/>
        </w:rPr>
        <w:t xml:space="preserve"> </w:t>
      </w:r>
      <w:r w:rsidRPr="005F5245">
        <w:rPr>
          <w:lang w:val="es-ES_tradnl"/>
        </w:rPr>
        <w:t>se</w:t>
      </w:r>
      <w:r w:rsidRPr="005F5245">
        <w:rPr>
          <w:spacing w:val="1"/>
          <w:lang w:val="es-ES_tradnl"/>
        </w:rPr>
        <w:t xml:space="preserve"> </w:t>
      </w:r>
      <w:r w:rsidRPr="005F5245">
        <w:rPr>
          <w:lang w:val="es-ES_tradnl"/>
        </w:rPr>
        <w:t>encuentran</w:t>
      </w:r>
      <w:r w:rsidRPr="005F5245">
        <w:rPr>
          <w:spacing w:val="1"/>
          <w:lang w:val="es-ES_tradnl"/>
        </w:rPr>
        <w:t xml:space="preserve"> </w:t>
      </w:r>
      <w:r w:rsidRPr="005F5245">
        <w:rPr>
          <w:lang w:val="es-ES_tradnl"/>
        </w:rPr>
        <w:t>los</w:t>
      </w:r>
      <w:r w:rsidRPr="005F5245">
        <w:rPr>
          <w:spacing w:val="1"/>
          <w:lang w:val="es-ES_tradnl"/>
        </w:rPr>
        <w:t xml:space="preserve"> </w:t>
      </w:r>
      <w:r w:rsidRPr="005F5245">
        <w:rPr>
          <w:lang w:val="es-ES_tradnl"/>
        </w:rPr>
        <w:t>contigs</w:t>
      </w:r>
      <w:r w:rsidRPr="005F5245">
        <w:rPr>
          <w:spacing w:val="1"/>
          <w:lang w:val="es-ES_tradnl"/>
        </w:rPr>
        <w:t xml:space="preserve"> </w:t>
      </w:r>
      <w:r w:rsidRPr="005F5245">
        <w:rPr>
          <w:lang w:val="es-ES_tradnl"/>
        </w:rPr>
        <w:t>filtrados</w:t>
      </w:r>
      <w:r w:rsidRPr="005F5245">
        <w:rPr>
          <w:spacing w:val="1"/>
          <w:lang w:val="es-ES_tradnl"/>
        </w:rPr>
        <w:t xml:space="preserve"> </w:t>
      </w:r>
      <w:r w:rsidRPr="005F5245">
        <w:rPr>
          <w:lang w:val="es-ES_tradnl"/>
        </w:rPr>
        <w:t>en</w:t>
      </w:r>
      <w:r w:rsidRPr="005F5245">
        <w:rPr>
          <w:spacing w:val="1"/>
          <w:lang w:val="es-ES_tradnl"/>
        </w:rPr>
        <w:t xml:space="preserve"> </w:t>
      </w:r>
      <w:r w:rsidRPr="005F5245">
        <w:rPr>
          <w:lang w:val="es-ES_tradnl"/>
        </w:rPr>
        <w:t>formato</w:t>
      </w:r>
      <w:r w:rsidRPr="005F5245">
        <w:rPr>
          <w:spacing w:val="1"/>
          <w:lang w:val="es-ES_tradnl"/>
        </w:rPr>
        <w:t xml:space="preserve"> </w:t>
      </w:r>
      <w:r w:rsidRPr="005F5245">
        <w:rPr>
          <w:lang w:val="es-ES_tradnl"/>
        </w:rPr>
        <w:t>fasta</w:t>
      </w:r>
      <w:r w:rsidRPr="005F5245">
        <w:rPr>
          <w:spacing w:val="1"/>
          <w:lang w:val="es-ES_tradnl"/>
        </w:rPr>
        <w:t xml:space="preserve"> </w:t>
      </w:r>
      <w:r w:rsidRPr="005F5245">
        <w:rPr>
          <w:lang w:val="es-ES_tradnl"/>
        </w:rPr>
        <w:t>y</w:t>
      </w:r>
      <w:r w:rsidRPr="005F5245">
        <w:rPr>
          <w:spacing w:val="1"/>
          <w:lang w:val="es-ES_tradnl"/>
        </w:rPr>
        <w:t xml:space="preserve"> </w:t>
      </w:r>
      <w:r w:rsidRPr="005F5245">
        <w:rPr>
          <w:lang w:val="es-ES_tradnl"/>
        </w:rPr>
        <w:t>las</w:t>
      </w:r>
      <w:r w:rsidRPr="005F5245">
        <w:rPr>
          <w:spacing w:val="1"/>
          <w:lang w:val="es-ES_tradnl"/>
        </w:rPr>
        <w:t xml:space="preserve"> </w:t>
      </w:r>
      <w:r w:rsidRPr="005F5245">
        <w:rPr>
          <w:lang w:val="es-ES_tradnl"/>
        </w:rPr>
        <w:t xml:space="preserve">representaciones gráficas de los contigs circulares con bordes pulidos; </w:t>
      </w:r>
      <w:r w:rsidRPr="005F5245">
        <w:rPr>
          <w:rFonts w:ascii="TimesNewRomanPS-BoldItalicMT" w:hAnsi="TimesNewRomanPS-BoldItalicMT"/>
          <w:b/>
          <w:i/>
          <w:lang w:val="es-ES_tradnl"/>
        </w:rPr>
        <w:t>22-plasmids</w:t>
      </w:r>
      <w:r w:rsidRPr="005F5245">
        <w:rPr>
          <w:lang w:val="es-ES_tradnl"/>
        </w:rPr>
        <w:t>, directorio</w:t>
      </w:r>
      <w:r w:rsidRPr="005F5245">
        <w:rPr>
          <w:spacing w:val="-57"/>
          <w:lang w:val="es-ES_tradnl"/>
        </w:rPr>
        <w:t xml:space="preserve"> </w:t>
      </w:r>
      <w:r w:rsidRPr="005F5245">
        <w:rPr>
          <w:lang w:val="es-ES_tradnl"/>
        </w:rPr>
        <w:t>donde</w:t>
      </w:r>
      <w:r w:rsidRPr="005F5245">
        <w:rPr>
          <w:spacing w:val="-2"/>
          <w:lang w:val="es-ES_tradnl"/>
        </w:rPr>
        <w:t xml:space="preserve"> </w:t>
      </w:r>
      <w:r w:rsidRPr="005F5245">
        <w:rPr>
          <w:lang w:val="es-ES_tradnl"/>
        </w:rPr>
        <w:t>se</w:t>
      </w:r>
      <w:r w:rsidRPr="005F5245">
        <w:rPr>
          <w:spacing w:val="-1"/>
          <w:lang w:val="es-ES_tradnl"/>
        </w:rPr>
        <w:t xml:space="preserve"> </w:t>
      </w:r>
      <w:r w:rsidRPr="005F5245">
        <w:rPr>
          <w:lang w:val="es-ES_tradnl"/>
        </w:rPr>
        <w:t>encontrarían</w:t>
      </w:r>
      <w:r w:rsidRPr="005F5245">
        <w:rPr>
          <w:spacing w:val="-1"/>
          <w:lang w:val="es-ES_tradnl"/>
        </w:rPr>
        <w:t xml:space="preserve"> </w:t>
      </w:r>
      <w:r w:rsidRPr="005F5245">
        <w:rPr>
          <w:lang w:val="es-ES_tradnl"/>
        </w:rPr>
        <w:t>secuencias de</w:t>
      </w:r>
      <w:r w:rsidRPr="005F5245">
        <w:rPr>
          <w:spacing w:val="-1"/>
          <w:lang w:val="es-ES_tradnl"/>
        </w:rPr>
        <w:t xml:space="preserve"> </w:t>
      </w:r>
      <w:r w:rsidRPr="005F5245">
        <w:rPr>
          <w:lang w:val="es-ES_tradnl"/>
        </w:rPr>
        <w:t>plásmidos</w:t>
      </w:r>
      <w:r w:rsidRPr="005F5245">
        <w:rPr>
          <w:spacing w:val="-1"/>
          <w:lang w:val="es-ES_tradnl"/>
        </w:rPr>
        <w:t xml:space="preserve"> </w:t>
      </w:r>
      <w:r w:rsidRPr="005F5245">
        <w:rPr>
          <w:lang w:val="es-ES_tradnl"/>
        </w:rPr>
        <w:t>de</w:t>
      </w:r>
      <w:r w:rsidRPr="005F5245">
        <w:rPr>
          <w:spacing w:val="-1"/>
          <w:lang w:val="es-ES_tradnl"/>
        </w:rPr>
        <w:t xml:space="preserve"> </w:t>
      </w:r>
      <w:r w:rsidRPr="005F5245">
        <w:rPr>
          <w:lang w:val="es-ES_tradnl"/>
        </w:rPr>
        <w:t>ser encontradas.</w:t>
      </w:r>
    </w:p>
    <w:p w14:paraId="61FE8A83" w14:textId="77777777" w:rsidR="003876AC" w:rsidRPr="005F5245" w:rsidRDefault="000B09CE">
      <w:pPr>
        <w:pStyle w:val="Textoindependiente"/>
        <w:spacing w:before="158"/>
        <w:ind w:left="131"/>
        <w:jc w:val="both"/>
        <w:rPr>
          <w:lang w:val="es-ES_tradnl"/>
        </w:rPr>
      </w:pPr>
      <w:r w:rsidRPr="005F5245">
        <w:rPr>
          <w:lang w:val="es-ES_tradnl"/>
        </w:rPr>
        <w:t>Además</w:t>
      </w:r>
      <w:r w:rsidRPr="005F5245">
        <w:rPr>
          <w:spacing w:val="-2"/>
          <w:lang w:val="es-ES_tradnl"/>
        </w:rPr>
        <w:t xml:space="preserve"> </w:t>
      </w:r>
      <w:r w:rsidRPr="005F5245">
        <w:rPr>
          <w:lang w:val="es-ES_tradnl"/>
        </w:rPr>
        <w:t>de</w:t>
      </w:r>
      <w:r w:rsidRPr="005F5245">
        <w:rPr>
          <w:spacing w:val="-2"/>
          <w:lang w:val="es-ES_tradnl"/>
        </w:rPr>
        <w:t xml:space="preserve"> </w:t>
      </w:r>
      <w:r w:rsidRPr="005F5245">
        <w:rPr>
          <w:lang w:val="es-ES_tradnl"/>
        </w:rPr>
        <w:t>esto,</w:t>
      </w:r>
      <w:r w:rsidRPr="005F5245">
        <w:rPr>
          <w:spacing w:val="-1"/>
          <w:lang w:val="es-ES_tradnl"/>
        </w:rPr>
        <w:t xml:space="preserve"> </w:t>
      </w:r>
      <w:r w:rsidRPr="005F5245">
        <w:rPr>
          <w:lang w:val="es-ES_tradnl"/>
        </w:rPr>
        <w:t>también</w:t>
      </w:r>
      <w:r w:rsidRPr="005F5245">
        <w:rPr>
          <w:spacing w:val="-2"/>
          <w:lang w:val="es-ES_tradnl"/>
        </w:rPr>
        <w:t xml:space="preserve"> </w:t>
      </w:r>
      <w:r w:rsidRPr="005F5245">
        <w:rPr>
          <w:lang w:val="es-ES_tradnl"/>
        </w:rPr>
        <w:t>se</w:t>
      </w:r>
      <w:r w:rsidRPr="005F5245">
        <w:rPr>
          <w:spacing w:val="-2"/>
          <w:lang w:val="es-ES_tradnl"/>
        </w:rPr>
        <w:t xml:space="preserve"> </w:t>
      </w:r>
      <w:r w:rsidRPr="005F5245">
        <w:rPr>
          <w:lang w:val="es-ES_tradnl"/>
        </w:rPr>
        <w:t>presenta</w:t>
      </w:r>
      <w:r w:rsidRPr="005F5245">
        <w:rPr>
          <w:spacing w:val="-2"/>
          <w:lang w:val="es-ES_tradnl"/>
        </w:rPr>
        <w:t xml:space="preserve"> </w:t>
      </w:r>
      <w:r w:rsidRPr="005F5245">
        <w:rPr>
          <w:lang w:val="es-ES_tradnl"/>
        </w:rPr>
        <w:t>los</w:t>
      </w:r>
      <w:r w:rsidRPr="005F5245">
        <w:rPr>
          <w:spacing w:val="-2"/>
          <w:lang w:val="es-ES_tradnl"/>
        </w:rPr>
        <w:t xml:space="preserve"> </w:t>
      </w:r>
      <w:r w:rsidRPr="005F5245">
        <w:rPr>
          <w:lang w:val="es-ES_tradnl"/>
        </w:rPr>
        <w:t>siguientes</w:t>
      </w:r>
      <w:r w:rsidRPr="005F5245">
        <w:rPr>
          <w:spacing w:val="-1"/>
          <w:lang w:val="es-ES_tradnl"/>
        </w:rPr>
        <w:t xml:space="preserve"> </w:t>
      </w:r>
      <w:r w:rsidRPr="005F5245">
        <w:rPr>
          <w:lang w:val="es-ES_tradnl"/>
        </w:rPr>
        <w:t>archivos:</w:t>
      </w:r>
    </w:p>
    <w:p w14:paraId="7D14AC7C" w14:textId="77777777" w:rsidR="003876AC" w:rsidRPr="005F5245" w:rsidRDefault="000B09CE">
      <w:pPr>
        <w:pStyle w:val="Prrafodelista"/>
        <w:numPr>
          <w:ilvl w:val="0"/>
          <w:numId w:val="2"/>
        </w:numPr>
        <w:tabs>
          <w:tab w:val="left" w:pos="912"/>
        </w:tabs>
        <w:spacing w:before="204"/>
        <w:ind w:right="0" w:hanging="361"/>
        <w:rPr>
          <w:sz w:val="24"/>
          <w:lang w:val="es-ES_tradnl"/>
        </w:rPr>
      </w:pPr>
      <w:proofErr w:type="spellStart"/>
      <w:r w:rsidRPr="005F5245">
        <w:rPr>
          <w:rFonts w:ascii="TimesNewRomanPS-BoldItalicMT"/>
          <w:b/>
          <w:i/>
          <w:sz w:val="24"/>
          <w:lang w:val="es-ES_tradnl"/>
        </w:rPr>
        <w:t>Assembly.fasta</w:t>
      </w:r>
      <w:proofErr w:type="spellEnd"/>
      <w:r w:rsidRPr="005F5245">
        <w:rPr>
          <w:b/>
          <w:sz w:val="24"/>
          <w:lang w:val="es-ES_tradnl"/>
        </w:rPr>
        <w:t>:</w:t>
      </w:r>
      <w:r w:rsidRPr="005F5245">
        <w:rPr>
          <w:b/>
          <w:spacing w:val="-2"/>
          <w:sz w:val="24"/>
          <w:lang w:val="es-ES_tradnl"/>
        </w:rPr>
        <w:t xml:space="preserve"> </w:t>
      </w:r>
      <w:r w:rsidRPr="005F5245">
        <w:rPr>
          <w:sz w:val="24"/>
          <w:lang w:val="es-ES_tradnl"/>
        </w:rPr>
        <w:t>archivo</w:t>
      </w:r>
      <w:r w:rsidRPr="005F5245">
        <w:rPr>
          <w:spacing w:val="-2"/>
          <w:sz w:val="24"/>
          <w:lang w:val="es-ES_tradnl"/>
        </w:rPr>
        <w:t xml:space="preserve"> </w:t>
      </w:r>
      <w:r w:rsidRPr="005F5245">
        <w:rPr>
          <w:sz w:val="24"/>
          <w:lang w:val="es-ES_tradnl"/>
        </w:rPr>
        <w:t>que</w:t>
      </w:r>
      <w:r w:rsidRPr="005F5245">
        <w:rPr>
          <w:spacing w:val="-2"/>
          <w:sz w:val="24"/>
          <w:lang w:val="es-ES_tradnl"/>
        </w:rPr>
        <w:t xml:space="preserve"> </w:t>
      </w:r>
      <w:r w:rsidRPr="005F5245">
        <w:rPr>
          <w:sz w:val="24"/>
          <w:lang w:val="es-ES_tradnl"/>
        </w:rPr>
        <w:t>contiene</w:t>
      </w:r>
      <w:r w:rsidRPr="005F5245">
        <w:rPr>
          <w:spacing w:val="-3"/>
          <w:sz w:val="24"/>
          <w:lang w:val="es-ES_tradnl"/>
        </w:rPr>
        <w:t xml:space="preserve"> </w:t>
      </w:r>
      <w:r w:rsidRPr="005F5245">
        <w:rPr>
          <w:sz w:val="24"/>
          <w:lang w:val="es-ES_tradnl"/>
        </w:rPr>
        <w:t>el</w:t>
      </w:r>
      <w:r w:rsidRPr="005F5245">
        <w:rPr>
          <w:spacing w:val="-1"/>
          <w:sz w:val="24"/>
          <w:lang w:val="es-ES_tradnl"/>
        </w:rPr>
        <w:t xml:space="preserve"> </w:t>
      </w:r>
      <w:r w:rsidRPr="005F5245">
        <w:rPr>
          <w:sz w:val="24"/>
          <w:lang w:val="es-ES_tradnl"/>
        </w:rPr>
        <w:t>ensamblaje</w:t>
      </w:r>
      <w:r w:rsidRPr="005F5245">
        <w:rPr>
          <w:spacing w:val="-3"/>
          <w:sz w:val="24"/>
          <w:lang w:val="es-ES_tradnl"/>
        </w:rPr>
        <w:t xml:space="preserve"> </w:t>
      </w:r>
      <w:r w:rsidRPr="005F5245">
        <w:rPr>
          <w:sz w:val="24"/>
          <w:lang w:val="es-ES_tradnl"/>
        </w:rPr>
        <w:t>final</w:t>
      </w:r>
      <w:r w:rsidRPr="005F5245">
        <w:rPr>
          <w:spacing w:val="-1"/>
          <w:sz w:val="24"/>
          <w:lang w:val="es-ES_tradnl"/>
        </w:rPr>
        <w:t xml:space="preserve"> </w:t>
      </w:r>
      <w:r w:rsidRPr="005F5245">
        <w:rPr>
          <w:sz w:val="24"/>
          <w:lang w:val="es-ES_tradnl"/>
        </w:rPr>
        <w:t>en</w:t>
      </w:r>
      <w:r w:rsidRPr="005F5245">
        <w:rPr>
          <w:spacing w:val="-2"/>
          <w:sz w:val="24"/>
          <w:lang w:val="es-ES_tradnl"/>
        </w:rPr>
        <w:t xml:space="preserve"> </w:t>
      </w:r>
      <w:r w:rsidRPr="005F5245">
        <w:rPr>
          <w:sz w:val="24"/>
          <w:lang w:val="es-ES_tradnl"/>
        </w:rPr>
        <w:t>formato</w:t>
      </w:r>
      <w:r w:rsidRPr="005F5245">
        <w:rPr>
          <w:spacing w:val="-1"/>
          <w:sz w:val="24"/>
          <w:lang w:val="es-ES_tradnl"/>
        </w:rPr>
        <w:t xml:space="preserve"> </w:t>
      </w:r>
      <w:r w:rsidRPr="005F5245">
        <w:rPr>
          <w:sz w:val="24"/>
          <w:lang w:val="es-ES_tradnl"/>
        </w:rPr>
        <w:t>FASTA.</w:t>
      </w:r>
    </w:p>
    <w:p w14:paraId="1D2A1CA4" w14:textId="77777777" w:rsidR="003876AC" w:rsidRPr="005F5245" w:rsidRDefault="000B09CE">
      <w:pPr>
        <w:pStyle w:val="Prrafodelista"/>
        <w:numPr>
          <w:ilvl w:val="0"/>
          <w:numId w:val="2"/>
        </w:numPr>
        <w:tabs>
          <w:tab w:val="left" w:pos="912"/>
        </w:tabs>
        <w:spacing w:before="41" w:line="276" w:lineRule="auto"/>
        <w:rPr>
          <w:sz w:val="24"/>
          <w:lang w:val="es-ES_tradnl"/>
        </w:rPr>
      </w:pPr>
      <w:r w:rsidRPr="005F5245">
        <w:rPr>
          <w:rFonts w:ascii="TimesNewRomanPS-BoldItalicMT" w:hAnsi="TimesNewRomanPS-BoldItalicMT"/>
          <w:b/>
          <w:i/>
          <w:sz w:val="24"/>
          <w:lang w:val="es-ES_tradnl"/>
        </w:rPr>
        <w:t>Assembly_info.txt:</w:t>
      </w:r>
      <w:r w:rsidRPr="005F5245">
        <w:rPr>
          <w:rFonts w:ascii="TimesNewRomanPS-BoldItalicMT" w:hAnsi="TimesNewRomanPS-BoldItalicMT"/>
          <w:b/>
          <w:i/>
          <w:spacing w:val="44"/>
          <w:sz w:val="24"/>
          <w:lang w:val="es-ES_tradnl"/>
        </w:rPr>
        <w:t xml:space="preserve"> </w:t>
      </w:r>
      <w:r w:rsidRPr="005F5245">
        <w:rPr>
          <w:sz w:val="24"/>
          <w:lang w:val="es-ES_tradnl"/>
        </w:rPr>
        <w:t>archivo</w:t>
      </w:r>
      <w:r w:rsidRPr="005F5245">
        <w:rPr>
          <w:spacing w:val="45"/>
          <w:sz w:val="24"/>
          <w:lang w:val="es-ES_tradnl"/>
        </w:rPr>
        <w:t xml:space="preserve"> </w:t>
      </w:r>
      <w:r w:rsidRPr="005F5245">
        <w:rPr>
          <w:sz w:val="24"/>
          <w:lang w:val="es-ES_tradnl"/>
        </w:rPr>
        <w:t>en</w:t>
      </w:r>
      <w:r w:rsidRPr="005F5245">
        <w:rPr>
          <w:spacing w:val="44"/>
          <w:sz w:val="24"/>
          <w:lang w:val="es-ES_tradnl"/>
        </w:rPr>
        <w:t xml:space="preserve"> </w:t>
      </w:r>
      <w:r w:rsidRPr="005F5245">
        <w:rPr>
          <w:sz w:val="24"/>
          <w:lang w:val="es-ES_tradnl"/>
        </w:rPr>
        <w:t>el</w:t>
      </w:r>
      <w:r w:rsidRPr="005F5245">
        <w:rPr>
          <w:spacing w:val="45"/>
          <w:sz w:val="24"/>
          <w:lang w:val="es-ES_tradnl"/>
        </w:rPr>
        <w:t xml:space="preserve"> </w:t>
      </w:r>
      <w:r w:rsidRPr="005F5245">
        <w:rPr>
          <w:sz w:val="24"/>
          <w:lang w:val="es-ES_tradnl"/>
        </w:rPr>
        <w:t>que</w:t>
      </w:r>
      <w:r w:rsidRPr="005F5245">
        <w:rPr>
          <w:spacing w:val="44"/>
          <w:sz w:val="24"/>
          <w:lang w:val="es-ES_tradnl"/>
        </w:rPr>
        <w:t xml:space="preserve"> </w:t>
      </w:r>
      <w:r w:rsidRPr="005F5245">
        <w:rPr>
          <w:sz w:val="24"/>
          <w:lang w:val="es-ES_tradnl"/>
        </w:rPr>
        <w:t>se</w:t>
      </w:r>
      <w:r w:rsidRPr="005F5245">
        <w:rPr>
          <w:spacing w:val="45"/>
          <w:sz w:val="24"/>
          <w:lang w:val="es-ES_tradnl"/>
        </w:rPr>
        <w:t xml:space="preserve"> </w:t>
      </w:r>
      <w:r w:rsidRPr="005F5245">
        <w:rPr>
          <w:sz w:val="24"/>
          <w:lang w:val="es-ES_tradnl"/>
        </w:rPr>
        <w:t>encuentra</w:t>
      </w:r>
      <w:r w:rsidRPr="005F5245">
        <w:rPr>
          <w:spacing w:val="44"/>
          <w:sz w:val="24"/>
          <w:lang w:val="es-ES_tradnl"/>
        </w:rPr>
        <w:t xml:space="preserve"> </w:t>
      </w:r>
      <w:r w:rsidRPr="005F5245">
        <w:rPr>
          <w:sz w:val="24"/>
          <w:lang w:val="es-ES_tradnl"/>
        </w:rPr>
        <w:t>una</w:t>
      </w:r>
      <w:r w:rsidRPr="005F5245">
        <w:rPr>
          <w:spacing w:val="46"/>
          <w:sz w:val="24"/>
          <w:lang w:val="es-ES_tradnl"/>
        </w:rPr>
        <w:t xml:space="preserve"> </w:t>
      </w:r>
      <w:r w:rsidRPr="005F5245">
        <w:rPr>
          <w:sz w:val="24"/>
          <w:lang w:val="es-ES_tradnl"/>
        </w:rPr>
        <w:t>tabla</w:t>
      </w:r>
      <w:r w:rsidRPr="005F5245">
        <w:rPr>
          <w:spacing w:val="44"/>
          <w:sz w:val="24"/>
          <w:lang w:val="es-ES_tradnl"/>
        </w:rPr>
        <w:t xml:space="preserve"> </w:t>
      </w:r>
      <w:r w:rsidRPr="005F5245">
        <w:rPr>
          <w:sz w:val="24"/>
          <w:lang w:val="es-ES_tradnl"/>
        </w:rPr>
        <w:t>donde</w:t>
      </w:r>
      <w:r w:rsidRPr="005F5245">
        <w:rPr>
          <w:spacing w:val="45"/>
          <w:sz w:val="24"/>
          <w:lang w:val="es-ES_tradnl"/>
        </w:rPr>
        <w:t xml:space="preserve"> </w:t>
      </w:r>
      <w:r w:rsidRPr="005F5245">
        <w:rPr>
          <w:sz w:val="24"/>
          <w:lang w:val="es-ES_tradnl"/>
        </w:rPr>
        <w:t>se</w:t>
      </w:r>
      <w:r w:rsidRPr="005F5245">
        <w:rPr>
          <w:spacing w:val="44"/>
          <w:sz w:val="24"/>
          <w:lang w:val="es-ES_tradnl"/>
        </w:rPr>
        <w:t xml:space="preserve"> </w:t>
      </w:r>
      <w:r w:rsidRPr="005F5245">
        <w:rPr>
          <w:sz w:val="24"/>
          <w:lang w:val="es-ES_tradnl"/>
        </w:rPr>
        <w:t>observa</w:t>
      </w:r>
      <w:r w:rsidRPr="005F5245">
        <w:rPr>
          <w:spacing w:val="45"/>
          <w:sz w:val="24"/>
          <w:lang w:val="es-ES_tradnl"/>
        </w:rPr>
        <w:t xml:space="preserve"> </w:t>
      </w:r>
      <w:r w:rsidRPr="005F5245">
        <w:rPr>
          <w:sz w:val="24"/>
          <w:lang w:val="es-ES_tradnl"/>
        </w:rPr>
        <w:t>el</w:t>
      </w:r>
      <w:r w:rsidRPr="005F5245">
        <w:rPr>
          <w:spacing w:val="-57"/>
          <w:sz w:val="24"/>
          <w:lang w:val="es-ES_tradnl"/>
        </w:rPr>
        <w:t xml:space="preserve"> </w:t>
      </w:r>
      <w:r w:rsidRPr="005F5245">
        <w:rPr>
          <w:sz w:val="24"/>
          <w:lang w:val="es-ES_tradnl"/>
        </w:rPr>
        <w:t>número</w:t>
      </w:r>
      <w:r w:rsidRPr="005F5245">
        <w:rPr>
          <w:spacing w:val="-1"/>
          <w:sz w:val="24"/>
          <w:lang w:val="es-ES_tradnl"/>
        </w:rPr>
        <w:t xml:space="preserve"> </w:t>
      </w:r>
      <w:r w:rsidRPr="005F5245">
        <w:rPr>
          <w:sz w:val="24"/>
          <w:lang w:val="es-ES_tradnl"/>
        </w:rPr>
        <w:t>de</w:t>
      </w:r>
      <w:r w:rsidRPr="005F5245">
        <w:rPr>
          <w:spacing w:val="-2"/>
          <w:sz w:val="24"/>
          <w:lang w:val="es-ES_tradnl"/>
        </w:rPr>
        <w:t xml:space="preserve"> </w:t>
      </w:r>
      <w:r w:rsidRPr="005F5245">
        <w:rPr>
          <w:sz w:val="24"/>
          <w:lang w:val="es-ES_tradnl"/>
        </w:rPr>
        <w:t>contigs</w:t>
      </w:r>
      <w:r w:rsidRPr="005F5245">
        <w:rPr>
          <w:spacing w:val="-1"/>
          <w:sz w:val="24"/>
          <w:lang w:val="es-ES_tradnl"/>
        </w:rPr>
        <w:t xml:space="preserve"> </w:t>
      </w:r>
      <w:r w:rsidRPr="005F5245">
        <w:rPr>
          <w:sz w:val="24"/>
          <w:lang w:val="es-ES_tradnl"/>
        </w:rPr>
        <w:t>identificados,</w:t>
      </w:r>
      <w:r w:rsidRPr="005F5245">
        <w:rPr>
          <w:spacing w:val="-1"/>
          <w:sz w:val="24"/>
          <w:lang w:val="es-ES_tradnl"/>
        </w:rPr>
        <w:t xml:space="preserve"> </w:t>
      </w:r>
      <w:r w:rsidRPr="005F5245">
        <w:rPr>
          <w:sz w:val="24"/>
          <w:lang w:val="es-ES_tradnl"/>
        </w:rPr>
        <w:t>así</w:t>
      </w:r>
      <w:r w:rsidRPr="005F5245">
        <w:rPr>
          <w:spacing w:val="-1"/>
          <w:sz w:val="24"/>
          <w:lang w:val="es-ES_tradnl"/>
        </w:rPr>
        <w:t xml:space="preserve"> </w:t>
      </w:r>
      <w:r w:rsidRPr="005F5245">
        <w:rPr>
          <w:sz w:val="24"/>
          <w:lang w:val="es-ES_tradnl"/>
        </w:rPr>
        <w:t>como</w:t>
      </w:r>
      <w:r w:rsidRPr="005F5245">
        <w:rPr>
          <w:spacing w:val="-1"/>
          <w:sz w:val="24"/>
          <w:lang w:val="es-ES_tradnl"/>
        </w:rPr>
        <w:t xml:space="preserve"> </w:t>
      </w:r>
      <w:r w:rsidRPr="005F5245">
        <w:rPr>
          <w:sz w:val="24"/>
          <w:lang w:val="es-ES_tradnl"/>
        </w:rPr>
        <w:t>su</w:t>
      </w:r>
      <w:r w:rsidRPr="005F5245">
        <w:rPr>
          <w:spacing w:val="-1"/>
          <w:sz w:val="24"/>
          <w:lang w:val="es-ES_tradnl"/>
        </w:rPr>
        <w:t xml:space="preserve"> </w:t>
      </w:r>
      <w:r w:rsidRPr="005F5245">
        <w:rPr>
          <w:sz w:val="24"/>
          <w:lang w:val="es-ES_tradnl"/>
        </w:rPr>
        <w:t>respectiva</w:t>
      </w:r>
      <w:r w:rsidRPr="005F5245">
        <w:rPr>
          <w:spacing w:val="-1"/>
          <w:sz w:val="24"/>
          <w:lang w:val="es-ES_tradnl"/>
        </w:rPr>
        <w:t xml:space="preserve"> </w:t>
      </w:r>
      <w:r w:rsidRPr="005F5245">
        <w:rPr>
          <w:sz w:val="24"/>
          <w:lang w:val="es-ES_tradnl"/>
        </w:rPr>
        <w:t>cobertura</w:t>
      </w:r>
      <w:r w:rsidRPr="005F5245">
        <w:rPr>
          <w:spacing w:val="-2"/>
          <w:sz w:val="24"/>
          <w:lang w:val="es-ES_tradnl"/>
        </w:rPr>
        <w:t xml:space="preserve"> </w:t>
      </w:r>
      <w:r w:rsidRPr="005F5245">
        <w:rPr>
          <w:sz w:val="24"/>
          <w:lang w:val="es-ES_tradnl"/>
        </w:rPr>
        <w:t>y su</w:t>
      </w:r>
      <w:r w:rsidRPr="005F5245">
        <w:rPr>
          <w:spacing w:val="-1"/>
          <w:sz w:val="24"/>
          <w:lang w:val="es-ES_tradnl"/>
        </w:rPr>
        <w:t xml:space="preserve"> </w:t>
      </w:r>
      <w:r w:rsidRPr="005F5245">
        <w:rPr>
          <w:sz w:val="24"/>
          <w:lang w:val="es-ES_tradnl"/>
        </w:rPr>
        <w:t>tamaño.</w:t>
      </w:r>
    </w:p>
    <w:p w14:paraId="73998256" w14:textId="77777777" w:rsidR="003876AC" w:rsidRPr="005F5245" w:rsidRDefault="000B09CE">
      <w:pPr>
        <w:pStyle w:val="Prrafodelista"/>
        <w:numPr>
          <w:ilvl w:val="0"/>
          <w:numId w:val="2"/>
        </w:numPr>
        <w:tabs>
          <w:tab w:val="left" w:pos="912"/>
        </w:tabs>
        <w:spacing w:line="276" w:lineRule="auto"/>
        <w:ind w:right="106"/>
        <w:rPr>
          <w:sz w:val="24"/>
          <w:lang w:val="es-ES_tradnl"/>
        </w:rPr>
      </w:pPr>
      <w:proofErr w:type="spellStart"/>
      <w:r w:rsidRPr="005F5245">
        <w:rPr>
          <w:rFonts w:ascii="TimesNewRomanPS-BoldItalicMT" w:hAnsi="TimesNewRomanPS-BoldItalicMT"/>
          <w:b/>
          <w:i/>
          <w:sz w:val="24"/>
          <w:lang w:val="es-ES_tradnl"/>
        </w:rPr>
        <w:t>Assembly_graph.gfa</w:t>
      </w:r>
      <w:proofErr w:type="spellEnd"/>
      <w:r w:rsidRPr="005F5245">
        <w:rPr>
          <w:rFonts w:ascii="TimesNewRomanPS-BoldItalicMT" w:hAnsi="TimesNewRomanPS-BoldItalicMT"/>
          <w:b/>
          <w:i/>
          <w:sz w:val="24"/>
          <w:lang w:val="es-ES_tradnl"/>
        </w:rPr>
        <w:t>:</w:t>
      </w:r>
      <w:r w:rsidRPr="005F5245">
        <w:rPr>
          <w:rFonts w:ascii="TimesNewRomanPS-BoldItalicMT" w:hAnsi="TimesNewRomanPS-BoldItalicMT"/>
          <w:b/>
          <w:i/>
          <w:spacing w:val="8"/>
          <w:sz w:val="24"/>
          <w:lang w:val="es-ES_tradnl"/>
        </w:rPr>
        <w:t xml:space="preserve"> </w:t>
      </w:r>
      <w:r w:rsidRPr="005F5245">
        <w:rPr>
          <w:sz w:val="24"/>
          <w:lang w:val="es-ES_tradnl"/>
        </w:rPr>
        <w:t>archivo</w:t>
      </w:r>
      <w:r w:rsidRPr="005F5245">
        <w:rPr>
          <w:spacing w:val="8"/>
          <w:sz w:val="24"/>
          <w:lang w:val="es-ES_tradnl"/>
        </w:rPr>
        <w:t xml:space="preserve"> </w:t>
      </w:r>
      <w:r w:rsidRPr="005F5245">
        <w:rPr>
          <w:sz w:val="24"/>
          <w:lang w:val="es-ES_tradnl"/>
        </w:rPr>
        <w:t>que</w:t>
      </w:r>
      <w:r w:rsidRPr="005F5245">
        <w:rPr>
          <w:spacing w:val="8"/>
          <w:sz w:val="24"/>
          <w:lang w:val="es-ES_tradnl"/>
        </w:rPr>
        <w:t xml:space="preserve"> </w:t>
      </w:r>
      <w:r w:rsidRPr="005F5245">
        <w:rPr>
          <w:sz w:val="24"/>
          <w:lang w:val="es-ES_tradnl"/>
        </w:rPr>
        <w:t>contiene</w:t>
      </w:r>
      <w:r w:rsidRPr="005F5245">
        <w:rPr>
          <w:spacing w:val="9"/>
          <w:sz w:val="24"/>
          <w:lang w:val="es-ES_tradnl"/>
        </w:rPr>
        <w:t xml:space="preserve"> </w:t>
      </w:r>
      <w:r w:rsidRPr="005F5245">
        <w:rPr>
          <w:sz w:val="24"/>
          <w:lang w:val="es-ES_tradnl"/>
        </w:rPr>
        <w:t>representación</w:t>
      </w:r>
      <w:r w:rsidRPr="005F5245">
        <w:rPr>
          <w:spacing w:val="8"/>
          <w:sz w:val="24"/>
          <w:lang w:val="es-ES_tradnl"/>
        </w:rPr>
        <w:t xml:space="preserve"> </w:t>
      </w:r>
      <w:r w:rsidRPr="005F5245">
        <w:rPr>
          <w:sz w:val="24"/>
          <w:lang w:val="es-ES_tradnl"/>
        </w:rPr>
        <w:t>gráfica</w:t>
      </w:r>
      <w:r w:rsidRPr="005F5245">
        <w:rPr>
          <w:spacing w:val="8"/>
          <w:sz w:val="24"/>
          <w:lang w:val="es-ES_tradnl"/>
        </w:rPr>
        <w:t xml:space="preserve"> </w:t>
      </w:r>
      <w:r w:rsidRPr="005F5245">
        <w:rPr>
          <w:sz w:val="24"/>
          <w:lang w:val="es-ES_tradnl"/>
        </w:rPr>
        <w:t>del</w:t>
      </w:r>
      <w:r w:rsidRPr="005F5245">
        <w:rPr>
          <w:spacing w:val="8"/>
          <w:sz w:val="24"/>
          <w:lang w:val="es-ES_tradnl"/>
        </w:rPr>
        <w:t xml:space="preserve"> </w:t>
      </w:r>
      <w:r w:rsidRPr="005F5245">
        <w:rPr>
          <w:sz w:val="24"/>
          <w:lang w:val="es-ES_tradnl"/>
        </w:rPr>
        <w:t>contig</w:t>
      </w:r>
      <w:r w:rsidRPr="005F5245">
        <w:rPr>
          <w:spacing w:val="8"/>
          <w:sz w:val="24"/>
          <w:lang w:val="es-ES_tradnl"/>
        </w:rPr>
        <w:t xml:space="preserve"> </w:t>
      </w:r>
      <w:r w:rsidRPr="005F5245">
        <w:rPr>
          <w:sz w:val="24"/>
          <w:lang w:val="es-ES_tradnl"/>
        </w:rPr>
        <w:t>circular</w:t>
      </w:r>
      <w:r w:rsidRPr="005F5245">
        <w:rPr>
          <w:spacing w:val="-57"/>
          <w:sz w:val="24"/>
          <w:lang w:val="es-ES_tradnl"/>
        </w:rPr>
        <w:t xml:space="preserve"> </w:t>
      </w:r>
      <w:r w:rsidRPr="005F5245">
        <w:rPr>
          <w:sz w:val="24"/>
          <w:lang w:val="es-ES_tradnl"/>
        </w:rPr>
        <w:t>final</w:t>
      </w:r>
      <w:r w:rsidRPr="005F5245">
        <w:rPr>
          <w:spacing w:val="-1"/>
          <w:sz w:val="24"/>
          <w:lang w:val="es-ES_tradnl"/>
        </w:rPr>
        <w:t xml:space="preserve"> </w:t>
      </w:r>
      <w:r w:rsidRPr="005F5245">
        <w:rPr>
          <w:sz w:val="24"/>
          <w:lang w:val="es-ES_tradnl"/>
        </w:rPr>
        <w:t>representativo del ensamblaje</w:t>
      </w:r>
    </w:p>
    <w:p w14:paraId="632A1760" w14:textId="77777777" w:rsidR="003876AC" w:rsidRPr="005F5245" w:rsidRDefault="000B09CE">
      <w:pPr>
        <w:pStyle w:val="Prrafodelista"/>
        <w:numPr>
          <w:ilvl w:val="0"/>
          <w:numId w:val="2"/>
        </w:numPr>
        <w:tabs>
          <w:tab w:val="left" w:pos="912"/>
        </w:tabs>
        <w:spacing w:line="276" w:lineRule="auto"/>
        <w:ind w:right="106"/>
        <w:rPr>
          <w:sz w:val="24"/>
          <w:lang w:val="es-ES_tradnl"/>
        </w:rPr>
      </w:pPr>
      <w:r w:rsidRPr="005F5245">
        <w:rPr>
          <w:rFonts w:ascii="TimesNewRomanPS-BoldItalicMT" w:hAnsi="TimesNewRomanPS-BoldItalicMT"/>
          <w:b/>
          <w:i/>
          <w:sz w:val="24"/>
          <w:lang w:val="es-ES_tradnl"/>
        </w:rPr>
        <w:t>Flye.log:</w:t>
      </w:r>
      <w:r w:rsidRPr="005F5245">
        <w:rPr>
          <w:rFonts w:ascii="TimesNewRomanPS-BoldItalicMT" w:hAnsi="TimesNewRomanPS-BoldItalicMT"/>
          <w:b/>
          <w:i/>
          <w:spacing w:val="28"/>
          <w:sz w:val="24"/>
          <w:lang w:val="es-ES_tradnl"/>
        </w:rPr>
        <w:t xml:space="preserve"> </w:t>
      </w:r>
      <w:r w:rsidRPr="005F5245">
        <w:rPr>
          <w:sz w:val="24"/>
          <w:lang w:val="es-ES_tradnl"/>
        </w:rPr>
        <w:t>archivo</w:t>
      </w:r>
      <w:r w:rsidRPr="005F5245">
        <w:rPr>
          <w:spacing w:val="28"/>
          <w:sz w:val="24"/>
          <w:lang w:val="es-ES_tradnl"/>
        </w:rPr>
        <w:t xml:space="preserve"> </w:t>
      </w:r>
      <w:r w:rsidRPr="005F5245">
        <w:rPr>
          <w:sz w:val="24"/>
          <w:lang w:val="es-ES_tradnl"/>
        </w:rPr>
        <w:t>que</w:t>
      </w:r>
      <w:r w:rsidRPr="005F5245">
        <w:rPr>
          <w:spacing w:val="28"/>
          <w:sz w:val="24"/>
          <w:lang w:val="es-ES_tradnl"/>
        </w:rPr>
        <w:t xml:space="preserve"> </w:t>
      </w:r>
      <w:r w:rsidRPr="005F5245">
        <w:rPr>
          <w:sz w:val="24"/>
          <w:lang w:val="es-ES_tradnl"/>
        </w:rPr>
        <w:t>contiene</w:t>
      </w:r>
      <w:r w:rsidRPr="005F5245">
        <w:rPr>
          <w:spacing w:val="28"/>
          <w:sz w:val="24"/>
          <w:lang w:val="es-ES_tradnl"/>
        </w:rPr>
        <w:t xml:space="preserve"> </w:t>
      </w:r>
      <w:r w:rsidRPr="005F5245">
        <w:rPr>
          <w:sz w:val="24"/>
          <w:lang w:val="es-ES_tradnl"/>
        </w:rPr>
        <w:t>la</w:t>
      </w:r>
      <w:r w:rsidRPr="005F5245">
        <w:rPr>
          <w:spacing w:val="28"/>
          <w:sz w:val="24"/>
          <w:lang w:val="es-ES_tradnl"/>
        </w:rPr>
        <w:t xml:space="preserve"> </w:t>
      </w:r>
      <w:r w:rsidRPr="005F5245">
        <w:rPr>
          <w:sz w:val="24"/>
          <w:lang w:val="es-ES_tradnl"/>
        </w:rPr>
        <w:t>información</w:t>
      </w:r>
      <w:r w:rsidRPr="005F5245">
        <w:rPr>
          <w:spacing w:val="28"/>
          <w:sz w:val="24"/>
          <w:lang w:val="es-ES_tradnl"/>
        </w:rPr>
        <w:t xml:space="preserve"> </w:t>
      </w:r>
      <w:r w:rsidRPr="005F5245">
        <w:rPr>
          <w:sz w:val="24"/>
          <w:lang w:val="es-ES_tradnl"/>
        </w:rPr>
        <w:t>del</w:t>
      </w:r>
      <w:r w:rsidRPr="005F5245">
        <w:rPr>
          <w:spacing w:val="28"/>
          <w:sz w:val="24"/>
          <w:lang w:val="es-ES_tradnl"/>
        </w:rPr>
        <w:t xml:space="preserve"> </w:t>
      </w:r>
      <w:r w:rsidRPr="005F5245">
        <w:rPr>
          <w:sz w:val="24"/>
          <w:lang w:val="es-ES_tradnl"/>
        </w:rPr>
        <w:t>proceso</w:t>
      </w:r>
      <w:r w:rsidRPr="005F5245">
        <w:rPr>
          <w:spacing w:val="28"/>
          <w:sz w:val="24"/>
          <w:lang w:val="es-ES_tradnl"/>
        </w:rPr>
        <w:t xml:space="preserve"> </w:t>
      </w:r>
      <w:r w:rsidRPr="005F5245">
        <w:rPr>
          <w:sz w:val="24"/>
          <w:lang w:val="es-ES_tradnl"/>
        </w:rPr>
        <w:t>de</w:t>
      </w:r>
      <w:r w:rsidRPr="005F5245">
        <w:rPr>
          <w:spacing w:val="28"/>
          <w:sz w:val="24"/>
          <w:lang w:val="es-ES_tradnl"/>
        </w:rPr>
        <w:t xml:space="preserve"> </w:t>
      </w:r>
      <w:r w:rsidRPr="005F5245">
        <w:rPr>
          <w:sz w:val="24"/>
          <w:lang w:val="es-ES_tradnl"/>
        </w:rPr>
        <w:t>ensamblaje</w:t>
      </w:r>
      <w:r w:rsidRPr="005F5245">
        <w:rPr>
          <w:spacing w:val="28"/>
          <w:sz w:val="24"/>
          <w:lang w:val="es-ES_tradnl"/>
        </w:rPr>
        <w:t xml:space="preserve"> </w:t>
      </w:r>
      <w:r w:rsidRPr="005F5245">
        <w:rPr>
          <w:sz w:val="24"/>
          <w:lang w:val="es-ES_tradnl"/>
        </w:rPr>
        <w:t>del</w:t>
      </w:r>
      <w:r w:rsidRPr="005F5245">
        <w:rPr>
          <w:spacing w:val="-57"/>
          <w:sz w:val="24"/>
          <w:lang w:val="es-ES_tradnl"/>
        </w:rPr>
        <w:t xml:space="preserve"> </w:t>
      </w:r>
      <w:proofErr w:type="spellStart"/>
      <w:r w:rsidRPr="005F5245">
        <w:rPr>
          <w:sz w:val="24"/>
          <w:lang w:val="es-ES_tradnl"/>
        </w:rPr>
        <w:t>metagenoma</w:t>
      </w:r>
      <w:proofErr w:type="spellEnd"/>
      <w:r w:rsidRPr="005F5245">
        <w:rPr>
          <w:spacing w:val="-2"/>
          <w:sz w:val="24"/>
          <w:lang w:val="es-ES_tradnl"/>
        </w:rPr>
        <w:t xml:space="preserve"> </w:t>
      </w:r>
      <w:r w:rsidRPr="005F5245">
        <w:rPr>
          <w:sz w:val="24"/>
          <w:lang w:val="es-ES_tradnl"/>
        </w:rPr>
        <w:t>y su ejecución por pasos.</w:t>
      </w:r>
    </w:p>
    <w:p w14:paraId="60CF9AB6" w14:textId="77777777" w:rsidR="003876AC" w:rsidRPr="005F5245" w:rsidRDefault="000B09CE">
      <w:pPr>
        <w:pStyle w:val="Prrafodelista"/>
        <w:numPr>
          <w:ilvl w:val="0"/>
          <w:numId w:val="2"/>
        </w:numPr>
        <w:tabs>
          <w:tab w:val="left" w:pos="912"/>
        </w:tabs>
        <w:spacing w:before="1" w:line="276" w:lineRule="auto"/>
        <w:ind w:right="106"/>
        <w:rPr>
          <w:sz w:val="24"/>
          <w:lang w:val="es-ES_tradnl"/>
        </w:rPr>
      </w:pPr>
      <w:proofErr w:type="spellStart"/>
      <w:r w:rsidRPr="005F5245">
        <w:rPr>
          <w:rFonts w:ascii="TimesNewRomanPS-BoldItalicMT" w:hAnsi="TimesNewRomanPS-BoldItalicMT"/>
          <w:b/>
          <w:i/>
          <w:sz w:val="24"/>
          <w:lang w:val="es-ES_tradnl"/>
        </w:rPr>
        <w:t>Assembly_</w:t>
      </w:r>
      <w:proofErr w:type="gramStart"/>
      <w:r w:rsidRPr="005F5245">
        <w:rPr>
          <w:rFonts w:ascii="TimesNewRomanPS-BoldItalicMT" w:hAnsi="TimesNewRomanPS-BoldItalicMT"/>
          <w:b/>
          <w:i/>
          <w:sz w:val="24"/>
          <w:lang w:val="es-ES_tradnl"/>
        </w:rPr>
        <w:t>graph.gv</w:t>
      </w:r>
      <w:proofErr w:type="spellEnd"/>
      <w:proofErr w:type="gramEnd"/>
      <w:r w:rsidRPr="005F5245">
        <w:rPr>
          <w:rFonts w:ascii="TimesNewRomanPS-BoldItalicMT" w:hAnsi="TimesNewRomanPS-BoldItalicMT"/>
          <w:b/>
          <w:i/>
          <w:sz w:val="24"/>
          <w:lang w:val="es-ES_tradnl"/>
        </w:rPr>
        <w:t>:</w:t>
      </w:r>
      <w:r w:rsidRPr="005F5245">
        <w:rPr>
          <w:rFonts w:ascii="TimesNewRomanPS-BoldItalicMT" w:hAnsi="TimesNewRomanPS-BoldItalicMT"/>
          <w:b/>
          <w:i/>
          <w:spacing w:val="40"/>
          <w:sz w:val="24"/>
          <w:lang w:val="es-ES_tradnl"/>
        </w:rPr>
        <w:t xml:space="preserve"> </w:t>
      </w:r>
      <w:r w:rsidRPr="005F5245">
        <w:rPr>
          <w:sz w:val="24"/>
          <w:lang w:val="es-ES_tradnl"/>
        </w:rPr>
        <w:t>archivo</w:t>
      </w:r>
      <w:r w:rsidRPr="005F5245">
        <w:rPr>
          <w:spacing w:val="40"/>
          <w:sz w:val="24"/>
          <w:lang w:val="es-ES_tradnl"/>
        </w:rPr>
        <w:t xml:space="preserve"> </w:t>
      </w:r>
      <w:r w:rsidRPr="005F5245">
        <w:rPr>
          <w:sz w:val="24"/>
          <w:lang w:val="es-ES_tradnl"/>
        </w:rPr>
        <w:t>correspondiente</w:t>
      </w:r>
      <w:r w:rsidRPr="005F5245">
        <w:rPr>
          <w:spacing w:val="41"/>
          <w:sz w:val="24"/>
          <w:lang w:val="es-ES_tradnl"/>
        </w:rPr>
        <w:t xml:space="preserve"> </w:t>
      </w:r>
      <w:r w:rsidRPr="005F5245">
        <w:rPr>
          <w:sz w:val="24"/>
          <w:lang w:val="es-ES_tradnl"/>
        </w:rPr>
        <w:t>a</w:t>
      </w:r>
      <w:r w:rsidRPr="005F5245">
        <w:rPr>
          <w:spacing w:val="40"/>
          <w:sz w:val="24"/>
          <w:lang w:val="es-ES_tradnl"/>
        </w:rPr>
        <w:t xml:space="preserve"> </w:t>
      </w:r>
      <w:r w:rsidRPr="005F5245">
        <w:rPr>
          <w:sz w:val="24"/>
          <w:lang w:val="es-ES_tradnl"/>
        </w:rPr>
        <w:t>los</w:t>
      </w:r>
      <w:r w:rsidRPr="005F5245">
        <w:rPr>
          <w:spacing w:val="41"/>
          <w:sz w:val="24"/>
          <w:lang w:val="es-ES_tradnl"/>
        </w:rPr>
        <w:t xml:space="preserve"> </w:t>
      </w:r>
      <w:r w:rsidRPr="005F5245">
        <w:rPr>
          <w:sz w:val="24"/>
          <w:lang w:val="es-ES_tradnl"/>
        </w:rPr>
        <w:t>metadatos</w:t>
      </w:r>
      <w:r w:rsidRPr="005F5245">
        <w:rPr>
          <w:spacing w:val="40"/>
          <w:sz w:val="24"/>
          <w:lang w:val="es-ES_tradnl"/>
        </w:rPr>
        <w:t xml:space="preserve"> </w:t>
      </w:r>
      <w:r w:rsidRPr="005F5245">
        <w:rPr>
          <w:sz w:val="24"/>
          <w:lang w:val="es-ES_tradnl"/>
        </w:rPr>
        <w:t>de</w:t>
      </w:r>
      <w:r w:rsidRPr="005F5245">
        <w:rPr>
          <w:spacing w:val="41"/>
          <w:sz w:val="24"/>
          <w:lang w:val="es-ES_tradnl"/>
        </w:rPr>
        <w:t xml:space="preserve"> </w:t>
      </w:r>
      <w:r w:rsidRPr="005F5245">
        <w:rPr>
          <w:sz w:val="24"/>
          <w:lang w:val="es-ES_tradnl"/>
        </w:rPr>
        <w:t>la</w:t>
      </w:r>
      <w:r w:rsidRPr="005F5245">
        <w:rPr>
          <w:spacing w:val="40"/>
          <w:sz w:val="24"/>
          <w:lang w:val="es-ES_tradnl"/>
        </w:rPr>
        <w:t xml:space="preserve"> </w:t>
      </w:r>
      <w:r w:rsidRPr="005F5245">
        <w:rPr>
          <w:sz w:val="24"/>
          <w:lang w:val="es-ES_tradnl"/>
        </w:rPr>
        <w:t>representación</w:t>
      </w:r>
      <w:r w:rsidRPr="005F5245">
        <w:rPr>
          <w:spacing w:val="-57"/>
          <w:sz w:val="24"/>
          <w:lang w:val="es-ES_tradnl"/>
        </w:rPr>
        <w:t xml:space="preserve"> </w:t>
      </w:r>
      <w:r w:rsidRPr="005F5245">
        <w:rPr>
          <w:sz w:val="24"/>
          <w:lang w:val="es-ES_tradnl"/>
        </w:rPr>
        <w:t>gráfica</w:t>
      </w:r>
      <w:r w:rsidRPr="005F5245">
        <w:rPr>
          <w:spacing w:val="-2"/>
          <w:sz w:val="24"/>
          <w:lang w:val="es-ES_tradnl"/>
        </w:rPr>
        <w:t xml:space="preserve"> </w:t>
      </w:r>
      <w:r w:rsidRPr="005F5245">
        <w:rPr>
          <w:sz w:val="24"/>
          <w:lang w:val="es-ES_tradnl"/>
        </w:rPr>
        <w:t>del contig circular ensamblado.</w:t>
      </w:r>
    </w:p>
    <w:p w14:paraId="64656E19" w14:textId="77777777" w:rsidR="005F5245" w:rsidRPr="005F5245" w:rsidRDefault="000B09CE" w:rsidP="005F5245">
      <w:pPr>
        <w:pStyle w:val="Textoindependiente"/>
        <w:spacing w:before="157" w:line="276" w:lineRule="auto"/>
        <w:ind w:left="131" w:right="105"/>
        <w:jc w:val="both"/>
        <w:rPr>
          <w:lang w:val="es-ES_tradnl"/>
        </w:rPr>
      </w:pPr>
      <w:r w:rsidRPr="005F5245">
        <w:rPr>
          <w:lang w:val="es-ES_tradnl"/>
        </w:rPr>
        <w:t>Una vez se identificaron los archivos de salida del ensamblador, se separaron los contigs con</w:t>
      </w:r>
      <w:r w:rsidRPr="005F5245">
        <w:rPr>
          <w:spacing w:val="1"/>
          <w:lang w:val="es-ES_tradnl"/>
        </w:rPr>
        <w:t xml:space="preserve"> </w:t>
      </w:r>
      <w:r w:rsidRPr="005F5245">
        <w:rPr>
          <w:lang w:val="es-ES_tradnl"/>
        </w:rPr>
        <w:t>el</w:t>
      </w:r>
      <w:r w:rsidRPr="005F5245">
        <w:rPr>
          <w:spacing w:val="-13"/>
          <w:lang w:val="es-ES_tradnl"/>
        </w:rPr>
        <w:t xml:space="preserve"> </w:t>
      </w:r>
      <w:r w:rsidRPr="005F5245">
        <w:rPr>
          <w:lang w:val="es-ES_tradnl"/>
        </w:rPr>
        <w:t>fin</w:t>
      </w:r>
      <w:r w:rsidRPr="005F5245">
        <w:rPr>
          <w:spacing w:val="-12"/>
          <w:lang w:val="es-ES_tradnl"/>
        </w:rPr>
        <w:t xml:space="preserve"> </w:t>
      </w:r>
      <w:r w:rsidRPr="005F5245">
        <w:rPr>
          <w:lang w:val="es-ES_tradnl"/>
        </w:rPr>
        <w:t>de</w:t>
      </w:r>
      <w:r w:rsidRPr="005F5245">
        <w:rPr>
          <w:spacing w:val="-12"/>
          <w:lang w:val="es-ES_tradnl"/>
        </w:rPr>
        <w:t xml:space="preserve"> </w:t>
      </w:r>
      <w:r w:rsidRPr="005F5245">
        <w:rPr>
          <w:lang w:val="es-ES_tradnl"/>
        </w:rPr>
        <w:t>categorizarlos</w:t>
      </w:r>
      <w:r w:rsidRPr="005F5245">
        <w:rPr>
          <w:spacing w:val="-13"/>
          <w:lang w:val="es-ES_tradnl"/>
        </w:rPr>
        <w:t xml:space="preserve"> </w:t>
      </w:r>
      <w:r w:rsidRPr="005F5245">
        <w:rPr>
          <w:lang w:val="es-ES_tradnl"/>
        </w:rPr>
        <w:t>individualmente</w:t>
      </w:r>
      <w:r w:rsidRPr="005F5245">
        <w:rPr>
          <w:spacing w:val="-12"/>
          <w:lang w:val="es-ES_tradnl"/>
        </w:rPr>
        <w:t xml:space="preserve"> </w:t>
      </w:r>
      <w:r w:rsidRPr="005F5245">
        <w:rPr>
          <w:lang w:val="es-ES_tradnl"/>
        </w:rPr>
        <w:t>y</w:t>
      </w:r>
      <w:r w:rsidRPr="005F5245">
        <w:rPr>
          <w:spacing w:val="-12"/>
          <w:lang w:val="es-ES_tradnl"/>
        </w:rPr>
        <w:t xml:space="preserve"> </w:t>
      </w:r>
      <w:r w:rsidRPr="005F5245">
        <w:rPr>
          <w:lang w:val="es-ES_tradnl"/>
        </w:rPr>
        <w:t>realizar</w:t>
      </w:r>
      <w:r w:rsidRPr="005F5245">
        <w:rPr>
          <w:spacing w:val="-13"/>
          <w:lang w:val="es-ES_tradnl"/>
        </w:rPr>
        <w:t xml:space="preserve"> </w:t>
      </w:r>
      <w:r w:rsidRPr="005F5245">
        <w:rPr>
          <w:lang w:val="es-ES_tradnl"/>
        </w:rPr>
        <w:t>su</w:t>
      </w:r>
      <w:r w:rsidRPr="005F5245">
        <w:rPr>
          <w:spacing w:val="-12"/>
          <w:lang w:val="es-ES_tradnl"/>
        </w:rPr>
        <w:t xml:space="preserve"> </w:t>
      </w:r>
      <w:r w:rsidRPr="005F5245">
        <w:rPr>
          <w:lang w:val="es-ES_tradnl"/>
        </w:rPr>
        <w:t>anotación</w:t>
      </w:r>
      <w:r w:rsidRPr="005F5245">
        <w:rPr>
          <w:spacing w:val="-12"/>
          <w:lang w:val="es-ES_tradnl"/>
        </w:rPr>
        <w:t xml:space="preserve"> </w:t>
      </w:r>
      <w:r w:rsidRPr="005F5245">
        <w:rPr>
          <w:lang w:val="es-ES_tradnl"/>
        </w:rPr>
        <w:t>funcional.</w:t>
      </w:r>
      <w:r w:rsidRPr="005F5245">
        <w:rPr>
          <w:spacing w:val="-13"/>
          <w:lang w:val="es-ES_tradnl"/>
        </w:rPr>
        <w:t xml:space="preserve"> </w:t>
      </w:r>
      <w:r w:rsidRPr="005F5245">
        <w:rPr>
          <w:lang w:val="es-ES_tradnl"/>
        </w:rPr>
        <w:t>También</w:t>
      </w:r>
      <w:r w:rsidRPr="005F5245">
        <w:rPr>
          <w:spacing w:val="-12"/>
          <w:lang w:val="es-ES_tradnl"/>
        </w:rPr>
        <w:t xml:space="preserve"> </w:t>
      </w:r>
      <w:r w:rsidRPr="005F5245">
        <w:rPr>
          <w:lang w:val="es-ES_tradnl"/>
        </w:rPr>
        <w:t>se</w:t>
      </w:r>
      <w:r w:rsidRPr="005F5245">
        <w:rPr>
          <w:spacing w:val="-12"/>
          <w:lang w:val="es-ES_tradnl"/>
        </w:rPr>
        <w:t xml:space="preserve"> </w:t>
      </w:r>
      <w:r w:rsidRPr="005F5245">
        <w:rPr>
          <w:lang w:val="es-ES_tradnl"/>
        </w:rPr>
        <w:t>procedió</w:t>
      </w:r>
      <w:r w:rsidRPr="005F5245">
        <w:rPr>
          <w:spacing w:val="-58"/>
          <w:lang w:val="es-ES_tradnl"/>
        </w:rPr>
        <w:t xml:space="preserve"> </w:t>
      </w:r>
      <w:r w:rsidRPr="005F5245">
        <w:rPr>
          <w:lang w:val="es-ES_tradnl"/>
        </w:rPr>
        <w:t xml:space="preserve">a usar el sistema de representación de grafos, llamado </w:t>
      </w:r>
      <w:proofErr w:type="spellStart"/>
      <w:r w:rsidRPr="005F5245">
        <w:rPr>
          <w:lang w:val="es-ES_tradnl"/>
        </w:rPr>
        <w:t>Bandage</w:t>
      </w:r>
      <w:proofErr w:type="spellEnd"/>
      <w:r w:rsidRPr="005F5245">
        <w:rPr>
          <w:lang w:val="es-ES_tradnl"/>
        </w:rPr>
        <w:t xml:space="preserve"> (</w:t>
      </w:r>
      <w:proofErr w:type="spellStart"/>
      <w:r w:rsidRPr="005F5245">
        <w:rPr>
          <w:lang w:val="es-ES_tradnl"/>
        </w:rPr>
        <w:t>Ryan</w:t>
      </w:r>
      <w:proofErr w:type="spellEnd"/>
      <w:r w:rsidRPr="005F5245">
        <w:rPr>
          <w:lang w:val="es-ES_tradnl"/>
        </w:rPr>
        <w:t xml:space="preserve"> et al., 2015) con el fin</w:t>
      </w:r>
      <w:r w:rsidRPr="005F5245">
        <w:rPr>
          <w:spacing w:val="1"/>
          <w:lang w:val="es-ES_tradnl"/>
        </w:rPr>
        <w:t xml:space="preserve"> </w:t>
      </w:r>
      <w:r w:rsidRPr="005F5245">
        <w:rPr>
          <w:lang w:val="es-ES_tradnl"/>
        </w:rPr>
        <w:t>de</w:t>
      </w:r>
      <w:r w:rsidRPr="005F5245">
        <w:rPr>
          <w:spacing w:val="-2"/>
          <w:lang w:val="es-ES_tradnl"/>
        </w:rPr>
        <w:t xml:space="preserve"> </w:t>
      </w:r>
      <w:r w:rsidRPr="005F5245">
        <w:rPr>
          <w:lang w:val="es-ES_tradnl"/>
        </w:rPr>
        <w:t>obtener</w:t>
      </w:r>
      <w:r w:rsidRPr="005F5245">
        <w:rPr>
          <w:spacing w:val="-1"/>
          <w:lang w:val="es-ES_tradnl"/>
        </w:rPr>
        <w:t xml:space="preserve"> </w:t>
      </w:r>
      <w:r w:rsidRPr="005F5245">
        <w:rPr>
          <w:lang w:val="es-ES_tradnl"/>
        </w:rPr>
        <w:t>una</w:t>
      </w:r>
      <w:r w:rsidRPr="005F5245">
        <w:rPr>
          <w:spacing w:val="-1"/>
          <w:lang w:val="es-ES_tradnl"/>
        </w:rPr>
        <w:t xml:space="preserve"> </w:t>
      </w:r>
      <w:r w:rsidRPr="005F5245">
        <w:rPr>
          <w:lang w:val="es-ES_tradnl"/>
        </w:rPr>
        <w:t>información</w:t>
      </w:r>
      <w:r w:rsidRPr="005F5245">
        <w:rPr>
          <w:spacing w:val="-1"/>
          <w:lang w:val="es-ES_tradnl"/>
        </w:rPr>
        <w:t xml:space="preserve"> </w:t>
      </w:r>
      <w:r w:rsidRPr="005F5245">
        <w:rPr>
          <w:lang w:val="es-ES_tradnl"/>
        </w:rPr>
        <w:t>más representativa</w:t>
      </w:r>
      <w:r w:rsidRPr="005F5245">
        <w:rPr>
          <w:spacing w:val="-1"/>
          <w:lang w:val="es-ES_tradnl"/>
        </w:rPr>
        <w:t xml:space="preserve"> </w:t>
      </w:r>
      <w:r w:rsidRPr="005F5245">
        <w:rPr>
          <w:lang w:val="es-ES_tradnl"/>
        </w:rPr>
        <w:t>de</w:t>
      </w:r>
      <w:r w:rsidRPr="005F5245">
        <w:rPr>
          <w:spacing w:val="-1"/>
          <w:lang w:val="es-ES_tradnl"/>
        </w:rPr>
        <w:t xml:space="preserve"> </w:t>
      </w:r>
      <w:r w:rsidRPr="005F5245">
        <w:rPr>
          <w:lang w:val="es-ES_tradnl"/>
        </w:rPr>
        <w:t>los</w:t>
      </w:r>
      <w:r w:rsidRPr="005F5245">
        <w:rPr>
          <w:spacing w:val="-1"/>
          <w:lang w:val="es-ES_tradnl"/>
        </w:rPr>
        <w:t xml:space="preserve"> </w:t>
      </w:r>
      <w:r w:rsidRPr="005F5245">
        <w:rPr>
          <w:lang w:val="es-ES_tradnl"/>
        </w:rPr>
        <w:t>datos que</w:t>
      </w:r>
      <w:r w:rsidRPr="005F5245">
        <w:rPr>
          <w:spacing w:val="-2"/>
          <w:lang w:val="es-ES_tradnl"/>
        </w:rPr>
        <w:t xml:space="preserve"> </w:t>
      </w:r>
      <w:r w:rsidRPr="005F5245">
        <w:rPr>
          <w:lang w:val="es-ES_tradnl"/>
        </w:rPr>
        <w:t>fueron</w:t>
      </w:r>
      <w:r w:rsidRPr="005F5245">
        <w:rPr>
          <w:spacing w:val="-1"/>
          <w:lang w:val="es-ES_tradnl"/>
        </w:rPr>
        <w:t xml:space="preserve"> </w:t>
      </w:r>
      <w:r w:rsidRPr="005F5245">
        <w:rPr>
          <w:lang w:val="es-ES_tradnl"/>
        </w:rPr>
        <w:t>generados.</w:t>
      </w:r>
    </w:p>
    <w:p w14:paraId="0C83B24A" w14:textId="54FF6228" w:rsidR="003876AC" w:rsidRPr="005F5245" w:rsidRDefault="000B09CE" w:rsidP="005F5245">
      <w:pPr>
        <w:pStyle w:val="Textoindependiente"/>
        <w:spacing w:before="157" w:line="276" w:lineRule="auto"/>
        <w:ind w:left="131" w:right="105"/>
        <w:jc w:val="both"/>
        <w:rPr>
          <w:lang w:val="es-ES_tradnl"/>
        </w:rPr>
      </w:pPr>
      <w:r w:rsidRPr="005F5245">
        <w:rPr>
          <w:lang w:val="es-ES_tradnl"/>
        </w:rPr>
        <w:t>Tras completar el ensamblaje de ambas muestras descritas anteriormente, se obtuvieron las</w:t>
      </w:r>
      <w:r w:rsidRPr="005F5245">
        <w:rPr>
          <w:spacing w:val="1"/>
          <w:lang w:val="es-ES_tradnl"/>
        </w:rPr>
        <w:t xml:space="preserve"> </w:t>
      </w:r>
      <w:r w:rsidRPr="005F5245">
        <w:rPr>
          <w:lang w:val="es-ES_tradnl"/>
        </w:rPr>
        <w:t xml:space="preserve">siguientes tablas representativas de cada uno de los </w:t>
      </w:r>
      <w:proofErr w:type="spellStart"/>
      <w:r w:rsidRPr="005F5245">
        <w:rPr>
          <w:lang w:val="es-ES_tradnl"/>
        </w:rPr>
        <w:t>metagenomas</w:t>
      </w:r>
      <w:proofErr w:type="spellEnd"/>
      <w:r w:rsidRPr="005F5245">
        <w:rPr>
          <w:lang w:val="es-ES_tradnl"/>
        </w:rPr>
        <w:t>, en los cuales se observa su</w:t>
      </w:r>
      <w:r w:rsidRPr="005F5245">
        <w:rPr>
          <w:spacing w:val="-57"/>
          <w:lang w:val="es-ES_tradnl"/>
        </w:rPr>
        <w:t xml:space="preserve"> </w:t>
      </w:r>
      <w:r w:rsidRPr="005F5245">
        <w:rPr>
          <w:lang w:val="es-ES_tradnl"/>
        </w:rPr>
        <w:t>longitud en pares de bases y su cobertura; así como su respectiva representación gráfica del</w:t>
      </w:r>
      <w:r w:rsidRPr="005F5245">
        <w:rPr>
          <w:spacing w:val="1"/>
          <w:lang w:val="es-ES_tradnl"/>
        </w:rPr>
        <w:t xml:space="preserve"> </w:t>
      </w:r>
      <w:r w:rsidRPr="005F5245">
        <w:rPr>
          <w:lang w:val="es-ES_tradnl"/>
        </w:rPr>
        <w:t>contig</w:t>
      </w:r>
      <w:r w:rsidRPr="005F5245">
        <w:rPr>
          <w:spacing w:val="-1"/>
          <w:lang w:val="es-ES_tradnl"/>
        </w:rPr>
        <w:t xml:space="preserve"> </w:t>
      </w:r>
      <w:r w:rsidRPr="005F5245">
        <w:rPr>
          <w:lang w:val="es-ES_tradnl"/>
        </w:rPr>
        <w:t>circular</w:t>
      </w:r>
      <w:r w:rsidRPr="005F5245">
        <w:rPr>
          <w:spacing w:val="-1"/>
          <w:lang w:val="es-ES_tradnl"/>
        </w:rPr>
        <w:t xml:space="preserve"> </w:t>
      </w:r>
      <w:r w:rsidRPr="005F5245">
        <w:rPr>
          <w:lang w:val="es-ES_tradnl"/>
        </w:rPr>
        <w:t>ensamblado</w:t>
      </w:r>
      <w:r w:rsidRPr="005F5245">
        <w:rPr>
          <w:spacing w:val="-1"/>
          <w:lang w:val="es-ES_tradnl"/>
        </w:rPr>
        <w:t xml:space="preserve"> </w:t>
      </w:r>
      <w:r w:rsidRPr="005F5245">
        <w:rPr>
          <w:lang w:val="es-ES_tradnl"/>
        </w:rPr>
        <w:t>en</w:t>
      </w:r>
      <w:r w:rsidRPr="005F5245">
        <w:rPr>
          <w:spacing w:val="-1"/>
          <w:lang w:val="es-ES_tradnl"/>
        </w:rPr>
        <w:t xml:space="preserve"> </w:t>
      </w:r>
      <w:r w:rsidRPr="005F5245">
        <w:rPr>
          <w:lang w:val="es-ES_tradnl"/>
        </w:rPr>
        <w:t>el</w:t>
      </w:r>
      <w:r w:rsidRPr="005F5245">
        <w:rPr>
          <w:spacing w:val="-1"/>
          <w:lang w:val="es-ES_tradnl"/>
        </w:rPr>
        <w:t xml:space="preserve"> </w:t>
      </w:r>
      <w:r w:rsidRPr="005F5245">
        <w:rPr>
          <w:lang w:val="es-ES_tradnl"/>
        </w:rPr>
        <w:t>cual</w:t>
      </w:r>
      <w:r w:rsidRPr="005F5245">
        <w:rPr>
          <w:spacing w:val="-1"/>
          <w:lang w:val="es-ES_tradnl"/>
        </w:rPr>
        <w:t xml:space="preserve"> </w:t>
      </w:r>
      <w:r w:rsidRPr="005F5245">
        <w:rPr>
          <w:lang w:val="es-ES_tradnl"/>
        </w:rPr>
        <w:t>se</w:t>
      </w:r>
      <w:r w:rsidRPr="005F5245">
        <w:rPr>
          <w:spacing w:val="-2"/>
          <w:lang w:val="es-ES_tradnl"/>
        </w:rPr>
        <w:t xml:space="preserve"> </w:t>
      </w:r>
      <w:r w:rsidRPr="005F5245">
        <w:rPr>
          <w:lang w:val="es-ES_tradnl"/>
        </w:rPr>
        <w:t>observa</w:t>
      </w:r>
      <w:r w:rsidRPr="005F5245">
        <w:rPr>
          <w:spacing w:val="-2"/>
          <w:lang w:val="es-ES_tradnl"/>
        </w:rPr>
        <w:t xml:space="preserve"> </w:t>
      </w:r>
      <w:r w:rsidRPr="005F5245">
        <w:rPr>
          <w:lang w:val="es-ES_tradnl"/>
        </w:rPr>
        <w:t>la</w:t>
      </w:r>
      <w:r w:rsidRPr="005F5245">
        <w:rPr>
          <w:spacing w:val="-2"/>
          <w:lang w:val="es-ES_tradnl"/>
        </w:rPr>
        <w:t xml:space="preserve"> </w:t>
      </w:r>
      <w:r w:rsidRPr="005F5245">
        <w:rPr>
          <w:lang w:val="es-ES_tradnl"/>
        </w:rPr>
        <w:t>longitud</w:t>
      </w:r>
      <w:r w:rsidRPr="005F5245">
        <w:rPr>
          <w:spacing w:val="-1"/>
          <w:lang w:val="es-ES_tradnl"/>
        </w:rPr>
        <w:t xml:space="preserve"> </w:t>
      </w:r>
      <w:r w:rsidRPr="005F5245">
        <w:rPr>
          <w:lang w:val="es-ES_tradnl"/>
        </w:rPr>
        <w:t>y</w:t>
      </w:r>
      <w:r w:rsidRPr="005F5245">
        <w:rPr>
          <w:spacing w:val="-1"/>
          <w:lang w:val="es-ES_tradnl"/>
        </w:rPr>
        <w:t xml:space="preserve"> </w:t>
      </w:r>
      <w:r w:rsidRPr="005F5245">
        <w:rPr>
          <w:lang w:val="es-ES_tradnl"/>
        </w:rPr>
        <w:t>la</w:t>
      </w:r>
      <w:r w:rsidRPr="005F5245">
        <w:rPr>
          <w:spacing w:val="-2"/>
          <w:lang w:val="es-ES_tradnl"/>
        </w:rPr>
        <w:t xml:space="preserve"> </w:t>
      </w:r>
      <w:r w:rsidRPr="005F5245">
        <w:rPr>
          <w:lang w:val="es-ES_tradnl"/>
        </w:rPr>
        <w:t>profundidad</w:t>
      </w:r>
      <w:r w:rsidRPr="005F5245">
        <w:rPr>
          <w:spacing w:val="-1"/>
          <w:lang w:val="es-ES_tradnl"/>
        </w:rPr>
        <w:t xml:space="preserve"> </w:t>
      </w:r>
      <w:r w:rsidRPr="005F5245">
        <w:rPr>
          <w:lang w:val="es-ES_tradnl"/>
        </w:rPr>
        <w:t>de</w:t>
      </w:r>
      <w:r w:rsidRPr="005F5245">
        <w:rPr>
          <w:spacing w:val="-2"/>
          <w:lang w:val="es-ES_tradnl"/>
        </w:rPr>
        <w:t xml:space="preserve"> </w:t>
      </w:r>
      <w:r w:rsidRPr="005F5245">
        <w:rPr>
          <w:lang w:val="es-ES_tradnl"/>
        </w:rPr>
        <w:t>la</w:t>
      </w:r>
      <w:r w:rsidRPr="005F5245">
        <w:rPr>
          <w:spacing w:val="-1"/>
          <w:lang w:val="es-ES_tradnl"/>
        </w:rPr>
        <w:t xml:space="preserve"> </w:t>
      </w:r>
      <w:r w:rsidRPr="005F5245">
        <w:rPr>
          <w:lang w:val="es-ES_tradnl"/>
        </w:rPr>
        <w:t>lectura.</w:t>
      </w:r>
    </w:p>
    <w:p w14:paraId="335B72DC" w14:textId="77777777" w:rsidR="003876AC" w:rsidRPr="005F5245" w:rsidRDefault="003876AC">
      <w:pPr>
        <w:pStyle w:val="Textoindependiente"/>
        <w:rPr>
          <w:sz w:val="26"/>
          <w:lang w:val="es-ES_tradnl"/>
        </w:rPr>
      </w:pPr>
    </w:p>
    <w:p w14:paraId="565241AE" w14:textId="77777777" w:rsidR="003876AC" w:rsidRPr="005F5245" w:rsidRDefault="003876AC">
      <w:pPr>
        <w:pStyle w:val="Textoindependiente"/>
        <w:rPr>
          <w:sz w:val="26"/>
          <w:lang w:val="es-ES_tradnl"/>
        </w:rPr>
      </w:pPr>
    </w:p>
    <w:p w14:paraId="2CAE8F4C" w14:textId="77777777" w:rsidR="003876AC" w:rsidRPr="005F5245" w:rsidRDefault="003876AC">
      <w:pPr>
        <w:pStyle w:val="Textoindependiente"/>
        <w:rPr>
          <w:sz w:val="26"/>
          <w:lang w:val="es-ES_tradnl"/>
        </w:rPr>
      </w:pPr>
    </w:p>
    <w:p w14:paraId="3FBC1D58" w14:textId="77777777" w:rsidR="003876AC" w:rsidRPr="005F5245" w:rsidRDefault="000B09CE">
      <w:pPr>
        <w:spacing w:before="219" w:after="24"/>
        <w:ind w:left="131"/>
        <w:jc w:val="both"/>
        <w:rPr>
          <w:i/>
          <w:lang w:val="es-ES_tradnl"/>
        </w:rPr>
      </w:pPr>
      <w:r w:rsidRPr="005F5245">
        <w:rPr>
          <w:b/>
          <w:lang w:val="es-ES_tradnl"/>
        </w:rPr>
        <w:t>Tabla</w:t>
      </w:r>
      <w:r w:rsidRPr="005F5245">
        <w:rPr>
          <w:b/>
          <w:spacing w:val="-3"/>
          <w:lang w:val="es-ES_tradnl"/>
        </w:rPr>
        <w:t xml:space="preserve"> </w:t>
      </w:r>
      <w:r w:rsidRPr="005F5245">
        <w:rPr>
          <w:b/>
          <w:lang w:val="es-ES_tradnl"/>
        </w:rPr>
        <w:t>2.</w:t>
      </w:r>
      <w:r w:rsidRPr="005F5245">
        <w:rPr>
          <w:b/>
          <w:spacing w:val="-3"/>
          <w:lang w:val="es-ES_tradnl"/>
        </w:rPr>
        <w:t xml:space="preserve"> </w:t>
      </w:r>
      <w:r w:rsidRPr="005F5245">
        <w:rPr>
          <w:i/>
          <w:lang w:val="es-ES_tradnl"/>
        </w:rPr>
        <w:t>Resultados</w:t>
      </w:r>
      <w:r w:rsidRPr="005F5245">
        <w:rPr>
          <w:i/>
          <w:spacing w:val="-3"/>
          <w:lang w:val="es-ES_tradnl"/>
        </w:rPr>
        <w:t xml:space="preserve"> </w:t>
      </w:r>
      <w:r w:rsidRPr="005F5245">
        <w:rPr>
          <w:i/>
          <w:lang w:val="es-ES_tradnl"/>
        </w:rPr>
        <w:t>ensamblaje</w:t>
      </w:r>
      <w:r w:rsidRPr="005F5245">
        <w:rPr>
          <w:i/>
          <w:spacing w:val="-3"/>
          <w:lang w:val="es-ES_tradnl"/>
        </w:rPr>
        <w:t xml:space="preserve"> </w:t>
      </w:r>
      <w:r w:rsidRPr="005F5245">
        <w:rPr>
          <w:i/>
          <w:lang w:val="es-ES_tradnl"/>
        </w:rPr>
        <w:t>del</w:t>
      </w:r>
      <w:r w:rsidRPr="005F5245">
        <w:rPr>
          <w:i/>
          <w:spacing w:val="-3"/>
          <w:lang w:val="es-ES_tradnl"/>
        </w:rPr>
        <w:t xml:space="preserve"> </w:t>
      </w:r>
      <w:proofErr w:type="spellStart"/>
      <w:r w:rsidRPr="005F5245">
        <w:rPr>
          <w:i/>
          <w:lang w:val="es-ES_tradnl"/>
        </w:rPr>
        <w:t>metagenoma</w:t>
      </w:r>
      <w:proofErr w:type="spellEnd"/>
      <w:r w:rsidRPr="005F5245">
        <w:rPr>
          <w:i/>
          <w:spacing w:val="-2"/>
          <w:lang w:val="es-ES_tradnl"/>
        </w:rPr>
        <w:t xml:space="preserve"> </w:t>
      </w:r>
      <w:r w:rsidRPr="005F5245">
        <w:rPr>
          <w:i/>
          <w:lang w:val="es-ES_tradnl"/>
        </w:rPr>
        <w:t>de</w:t>
      </w:r>
      <w:r w:rsidRPr="005F5245">
        <w:rPr>
          <w:i/>
          <w:spacing w:val="-3"/>
          <w:lang w:val="es-ES_tradnl"/>
        </w:rPr>
        <w:t xml:space="preserve"> </w:t>
      </w:r>
      <w:r w:rsidRPr="005F5245">
        <w:rPr>
          <w:i/>
          <w:lang w:val="es-ES_tradnl"/>
        </w:rPr>
        <w:t>la</w:t>
      </w:r>
      <w:r w:rsidRPr="005F5245">
        <w:rPr>
          <w:i/>
          <w:spacing w:val="-3"/>
          <w:lang w:val="es-ES_tradnl"/>
        </w:rPr>
        <w:t xml:space="preserve"> </w:t>
      </w:r>
      <w:r w:rsidRPr="005F5245">
        <w:rPr>
          <w:i/>
          <w:lang w:val="es-ES_tradnl"/>
        </w:rPr>
        <w:t>muestra</w:t>
      </w:r>
      <w:r w:rsidRPr="005F5245">
        <w:rPr>
          <w:i/>
          <w:spacing w:val="-3"/>
          <w:lang w:val="es-ES_tradnl"/>
        </w:rPr>
        <w:t xml:space="preserve"> </w:t>
      </w:r>
      <w:r w:rsidRPr="005F5245">
        <w:rPr>
          <w:i/>
          <w:lang w:val="es-ES_tradnl"/>
        </w:rPr>
        <w:t>12D</w:t>
      </w:r>
    </w:p>
    <w:tbl>
      <w:tblPr>
        <w:tblStyle w:val="NormalTable0"/>
        <w:tblW w:w="0" w:type="auto"/>
        <w:tblInd w:w="124" w:type="dxa"/>
        <w:tblLayout w:type="fixed"/>
        <w:tblLook w:val="01E0" w:firstRow="1" w:lastRow="1" w:firstColumn="1" w:lastColumn="1" w:noHBand="0" w:noVBand="0"/>
      </w:tblPr>
      <w:tblGrid>
        <w:gridCol w:w="2584"/>
        <w:gridCol w:w="2053"/>
        <w:gridCol w:w="2196"/>
        <w:gridCol w:w="2197"/>
      </w:tblGrid>
      <w:tr w:rsidR="003876AC" w:rsidRPr="005F5245" w14:paraId="15769E54" w14:textId="77777777">
        <w:trPr>
          <w:trHeight w:val="268"/>
        </w:trPr>
        <w:tc>
          <w:tcPr>
            <w:tcW w:w="2584" w:type="dxa"/>
            <w:tcBorders>
              <w:top w:val="single" w:sz="4" w:space="0" w:color="000000"/>
              <w:bottom w:val="single" w:sz="4" w:space="0" w:color="000000"/>
            </w:tcBorders>
          </w:tcPr>
          <w:p w14:paraId="2EBE7E6E" w14:textId="77777777" w:rsidR="003876AC" w:rsidRPr="005F5245" w:rsidRDefault="000B09CE">
            <w:pPr>
              <w:pStyle w:val="TableParagraph"/>
              <w:spacing w:before="4" w:line="244" w:lineRule="exact"/>
              <w:ind w:left="122" w:right="274"/>
              <w:rPr>
                <w:rFonts w:ascii="Arial"/>
                <w:b/>
                <w:lang w:val="es-ES_tradnl"/>
              </w:rPr>
            </w:pPr>
            <w:r w:rsidRPr="005F5245">
              <w:rPr>
                <w:rFonts w:ascii="Arial"/>
                <w:b/>
                <w:w w:val="85"/>
                <w:lang w:val="es-ES_tradnl"/>
              </w:rPr>
              <w:t>Nombre</w:t>
            </w:r>
            <w:r w:rsidRPr="005F5245">
              <w:rPr>
                <w:rFonts w:ascii="Arial"/>
                <w:b/>
                <w:spacing w:val="2"/>
                <w:w w:val="85"/>
                <w:lang w:val="es-ES_tradnl"/>
              </w:rPr>
              <w:t xml:space="preserve"> </w:t>
            </w:r>
            <w:r w:rsidRPr="005F5245">
              <w:rPr>
                <w:rFonts w:ascii="Arial"/>
                <w:b/>
                <w:w w:val="85"/>
                <w:lang w:val="es-ES_tradnl"/>
              </w:rPr>
              <w:t>de</w:t>
            </w:r>
            <w:r w:rsidRPr="005F5245">
              <w:rPr>
                <w:rFonts w:ascii="Arial"/>
                <w:b/>
                <w:spacing w:val="3"/>
                <w:w w:val="85"/>
                <w:lang w:val="es-ES_tradnl"/>
              </w:rPr>
              <w:t xml:space="preserve"> </w:t>
            </w:r>
            <w:r w:rsidRPr="005F5245">
              <w:rPr>
                <w:rFonts w:ascii="Arial"/>
                <w:b/>
                <w:w w:val="85"/>
                <w:lang w:val="es-ES_tradnl"/>
              </w:rPr>
              <w:t>la</w:t>
            </w:r>
            <w:r w:rsidRPr="005F5245">
              <w:rPr>
                <w:rFonts w:ascii="Arial"/>
                <w:b/>
                <w:spacing w:val="2"/>
                <w:w w:val="85"/>
                <w:lang w:val="es-ES_tradnl"/>
              </w:rPr>
              <w:t xml:space="preserve"> </w:t>
            </w:r>
            <w:r w:rsidRPr="005F5245">
              <w:rPr>
                <w:rFonts w:ascii="Arial"/>
                <w:b/>
                <w:w w:val="85"/>
                <w:lang w:val="es-ES_tradnl"/>
              </w:rPr>
              <w:t>secuencia</w:t>
            </w:r>
          </w:p>
        </w:tc>
        <w:tc>
          <w:tcPr>
            <w:tcW w:w="2053" w:type="dxa"/>
            <w:tcBorders>
              <w:top w:val="single" w:sz="4" w:space="0" w:color="000000"/>
              <w:bottom w:val="single" w:sz="4" w:space="0" w:color="000000"/>
            </w:tcBorders>
          </w:tcPr>
          <w:p w14:paraId="5D05040C" w14:textId="77777777" w:rsidR="003876AC" w:rsidRPr="005F5245" w:rsidRDefault="000B09CE">
            <w:pPr>
              <w:pStyle w:val="TableParagraph"/>
              <w:spacing w:before="4" w:line="244" w:lineRule="exact"/>
              <w:ind w:left="267" w:right="540"/>
              <w:rPr>
                <w:rFonts w:ascii="Arial"/>
                <w:b/>
                <w:lang w:val="es-ES_tradnl"/>
              </w:rPr>
            </w:pPr>
            <w:r w:rsidRPr="005F5245">
              <w:rPr>
                <w:rFonts w:ascii="Arial"/>
                <w:b/>
                <w:w w:val="85"/>
                <w:lang w:val="es-ES_tradnl"/>
              </w:rPr>
              <w:t>Longitud</w:t>
            </w:r>
            <w:r w:rsidRPr="005F5245">
              <w:rPr>
                <w:rFonts w:ascii="Arial"/>
                <w:b/>
                <w:spacing w:val="-1"/>
                <w:w w:val="85"/>
                <w:lang w:val="es-ES_tradnl"/>
              </w:rPr>
              <w:t xml:space="preserve"> </w:t>
            </w:r>
            <w:r w:rsidRPr="005F5245">
              <w:rPr>
                <w:rFonts w:ascii="Arial"/>
                <w:b/>
                <w:w w:val="85"/>
                <w:lang w:val="es-ES_tradnl"/>
              </w:rPr>
              <w:t>(</w:t>
            </w:r>
            <w:proofErr w:type="spellStart"/>
            <w:r w:rsidRPr="005F5245">
              <w:rPr>
                <w:rFonts w:ascii="Arial"/>
                <w:b/>
                <w:w w:val="85"/>
                <w:lang w:val="es-ES_tradnl"/>
              </w:rPr>
              <w:t>pb</w:t>
            </w:r>
            <w:proofErr w:type="spellEnd"/>
            <w:r w:rsidRPr="005F5245">
              <w:rPr>
                <w:rFonts w:ascii="Arial"/>
                <w:b/>
                <w:w w:val="85"/>
                <w:lang w:val="es-ES_tradnl"/>
              </w:rPr>
              <w:t>)</w:t>
            </w:r>
          </w:p>
        </w:tc>
        <w:tc>
          <w:tcPr>
            <w:tcW w:w="2196" w:type="dxa"/>
            <w:tcBorders>
              <w:top w:val="single" w:sz="4" w:space="0" w:color="000000"/>
              <w:bottom w:val="single" w:sz="4" w:space="0" w:color="000000"/>
            </w:tcBorders>
          </w:tcPr>
          <w:p w14:paraId="24792225" w14:textId="77777777" w:rsidR="003876AC" w:rsidRPr="005F5245" w:rsidRDefault="000B09CE">
            <w:pPr>
              <w:pStyle w:val="TableParagraph"/>
              <w:spacing w:before="4" w:line="244" w:lineRule="exact"/>
              <w:ind w:left="468" w:right="633"/>
              <w:rPr>
                <w:rFonts w:ascii="Arial"/>
                <w:b/>
                <w:lang w:val="es-ES_tradnl"/>
              </w:rPr>
            </w:pPr>
            <w:r w:rsidRPr="005F5245">
              <w:rPr>
                <w:rFonts w:ascii="Arial"/>
                <w:b/>
                <w:lang w:val="es-ES_tradnl"/>
              </w:rPr>
              <w:t>Cobertura</w:t>
            </w:r>
          </w:p>
        </w:tc>
        <w:tc>
          <w:tcPr>
            <w:tcW w:w="2197" w:type="dxa"/>
            <w:tcBorders>
              <w:top w:val="single" w:sz="4" w:space="0" w:color="000000"/>
              <w:bottom w:val="single" w:sz="4" w:space="0" w:color="000000"/>
            </w:tcBorders>
          </w:tcPr>
          <w:p w14:paraId="561F9A7D" w14:textId="77777777" w:rsidR="003876AC" w:rsidRPr="005F5245" w:rsidRDefault="000B09CE">
            <w:pPr>
              <w:pStyle w:val="TableParagraph"/>
              <w:spacing w:before="4" w:line="244" w:lineRule="exact"/>
              <w:ind w:left="654" w:right="710"/>
              <w:rPr>
                <w:rFonts w:ascii="Arial"/>
                <w:b/>
                <w:lang w:val="es-ES_tradnl"/>
              </w:rPr>
            </w:pPr>
            <w:r w:rsidRPr="005F5245">
              <w:rPr>
                <w:rFonts w:ascii="Arial"/>
                <w:b/>
                <w:w w:val="95"/>
                <w:lang w:val="es-ES_tradnl"/>
              </w:rPr>
              <w:t>Circular</w:t>
            </w:r>
          </w:p>
        </w:tc>
      </w:tr>
      <w:tr w:rsidR="003876AC" w:rsidRPr="005F5245" w14:paraId="1364C6BA" w14:textId="77777777">
        <w:trPr>
          <w:trHeight w:val="269"/>
        </w:trPr>
        <w:tc>
          <w:tcPr>
            <w:tcW w:w="2584" w:type="dxa"/>
            <w:tcBorders>
              <w:top w:val="single" w:sz="4" w:space="0" w:color="000000"/>
            </w:tcBorders>
          </w:tcPr>
          <w:p w14:paraId="02A4CC18" w14:textId="77777777" w:rsidR="003876AC" w:rsidRPr="005F5245" w:rsidRDefault="000B09CE">
            <w:pPr>
              <w:pStyle w:val="TableParagraph"/>
              <w:spacing w:line="250" w:lineRule="exact"/>
              <w:ind w:left="122" w:right="274"/>
              <w:rPr>
                <w:lang w:val="es-ES_tradnl"/>
              </w:rPr>
            </w:pPr>
            <w:r w:rsidRPr="005F5245">
              <w:rPr>
                <w:lang w:val="es-ES_tradnl"/>
              </w:rPr>
              <w:t>Contig_1</w:t>
            </w:r>
          </w:p>
        </w:tc>
        <w:tc>
          <w:tcPr>
            <w:tcW w:w="2053" w:type="dxa"/>
            <w:tcBorders>
              <w:top w:val="single" w:sz="4" w:space="0" w:color="000000"/>
            </w:tcBorders>
          </w:tcPr>
          <w:p w14:paraId="07366474" w14:textId="77777777" w:rsidR="003876AC" w:rsidRPr="005F5245" w:rsidRDefault="000B09CE">
            <w:pPr>
              <w:pStyle w:val="TableParagraph"/>
              <w:spacing w:line="250" w:lineRule="exact"/>
              <w:ind w:left="268" w:right="540"/>
              <w:rPr>
                <w:lang w:val="es-ES_tradnl"/>
              </w:rPr>
            </w:pPr>
            <w:r w:rsidRPr="005F5245">
              <w:rPr>
                <w:lang w:val="es-ES_tradnl"/>
              </w:rPr>
              <w:t>6984732</w:t>
            </w:r>
          </w:p>
        </w:tc>
        <w:tc>
          <w:tcPr>
            <w:tcW w:w="2196" w:type="dxa"/>
            <w:tcBorders>
              <w:top w:val="single" w:sz="4" w:space="0" w:color="000000"/>
            </w:tcBorders>
          </w:tcPr>
          <w:p w14:paraId="4CB85E4E" w14:textId="77777777" w:rsidR="003876AC" w:rsidRPr="005F5245" w:rsidRDefault="000B09CE">
            <w:pPr>
              <w:pStyle w:val="TableParagraph"/>
              <w:spacing w:line="250" w:lineRule="exact"/>
              <w:ind w:left="467" w:right="633"/>
              <w:rPr>
                <w:lang w:val="es-ES_tradnl"/>
              </w:rPr>
            </w:pPr>
            <w:r w:rsidRPr="005F5245">
              <w:rPr>
                <w:lang w:val="es-ES_tradnl"/>
              </w:rPr>
              <w:t>991</w:t>
            </w:r>
          </w:p>
        </w:tc>
        <w:tc>
          <w:tcPr>
            <w:tcW w:w="2197" w:type="dxa"/>
            <w:tcBorders>
              <w:top w:val="single" w:sz="4" w:space="0" w:color="000000"/>
            </w:tcBorders>
          </w:tcPr>
          <w:p w14:paraId="5806AE97" w14:textId="77777777" w:rsidR="003876AC" w:rsidRPr="005F5245" w:rsidRDefault="000B09CE">
            <w:pPr>
              <w:pStyle w:val="TableParagraph"/>
              <w:spacing w:line="250" w:lineRule="exact"/>
              <w:ind w:left="654" w:right="710"/>
              <w:rPr>
                <w:lang w:val="es-ES_tradnl"/>
              </w:rPr>
            </w:pPr>
            <w:r w:rsidRPr="005F5245">
              <w:rPr>
                <w:lang w:val="es-ES_tradnl"/>
              </w:rPr>
              <w:t>Sí</w:t>
            </w:r>
          </w:p>
        </w:tc>
      </w:tr>
      <w:tr w:rsidR="003876AC" w:rsidRPr="005F5245" w14:paraId="33C3184A" w14:textId="77777777">
        <w:trPr>
          <w:trHeight w:val="268"/>
        </w:trPr>
        <w:tc>
          <w:tcPr>
            <w:tcW w:w="2584" w:type="dxa"/>
          </w:tcPr>
          <w:p w14:paraId="1C288851" w14:textId="77777777" w:rsidR="003876AC" w:rsidRPr="005F5245" w:rsidRDefault="000B09CE">
            <w:pPr>
              <w:pStyle w:val="TableParagraph"/>
              <w:ind w:left="122" w:right="274"/>
              <w:rPr>
                <w:lang w:val="es-ES_tradnl"/>
              </w:rPr>
            </w:pPr>
            <w:r w:rsidRPr="005F5245">
              <w:rPr>
                <w:lang w:val="es-ES_tradnl"/>
              </w:rPr>
              <w:t>Contig_2</w:t>
            </w:r>
          </w:p>
        </w:tc>
        <w:tc>
          <w:tcPr>
            <w:tcW w:w="2053" w:type="dxa"/>
          </w:tcPr>
          <w:p w14:paraId="5A024E7C" w14:textId="77777777" w:rsidR="003876AC" w:rsidRPr="005F5245" w:rsidRDefault="000B09CE">
            <w:pPr>
              <w:pStyle w:val="TableParagraph"/>
              <w:ind w:left="268" w:right="540"/>
              <w:rPr>
                <w:lang w:val="es-ES_tradnl"/>
              </w:rPr>
            </w:pPr>
            <w:r w:rsidRPr="005F5245">
              <w:rPr>
                <w:lang w:val="es-ES_tradnl"/>
              </w:rPr>
              <w:t>5268613</w:t>
            </w:r>
          </w:p>
        </w:tc>
        <w:tc>
          <w:tcPr>
            <w:tcW w:w="2196" w:type="dxa"/>
          </w:tcPr>
          <w:p w14:paraId="2589DAB1" w14:textId="77777777" w:rsidR="003876AC" w:rsidRPr="005F5245" w:rsidRDefault="000B09CE">
            <w:pPr>
              <w:pStyle w:val="TableParagraph"/>
              <w:ind w:left="467" w:right="633"/>
              <w:rPr>
                <w:lang w:val="es-ES_tradnl"/>
              </w:rPr>
            </w:pPr>
            <w:r w:rsidRPr="005F5245">
              <w:rPr>
                <w:lang w:val="es-ES_tradnl"/>
              </w:rPr>
              <w:t>403</w:t>
            </w:r>
          </w:p>
        </w:tc>
        <w:tc>
          <w:tcPr>
            <w:tcW w:w="2197" w:type="dxa"/>
          </w:tcPr>
          <w:p w14:paraId="34978481" w14:textId="77777777" w:rsidR="003876AC" w:rsidRPr="005F5245" w:rsidRDefault="000B09CE">
            <w:pPr>
              <w:pStyle w:val="TableParagraph"/>
              <w:ind w:left="654" w:right="710"/>
              <w:rPr>
                <w:lang w:val="es-ES_tradnl"/>
              </w:rPr>
            </w:pPr>
            <w:r w:rsidRPr="005F5245">
              <w:rPr>
                <w:lang w:val="es-ES_tradnl"/>
              </w:rPr>
              <w:t>Sí</w:t>
            </w:r>
          </w:p>
        </w:tc>
      </w:tr>
      <w:tr w:rsidR="003876AC" w:rsidRPr="005F5245" w14:paraId="1150F1A7" w14:textId="77777777">
        <w:trPr>
          <w:trHeight w:val="268"/>
        </w:trPr>
        <w:tc>
          <w:tcPr>
            <w:tcW w:w="2584" w:type="dxa"/>
          </w:tcPr>
          <w:p w14:paraId="5E87970A" w14:textId="77777777" w:rsidR="003876AC" w:rsidRPr="005F5245" w:rsidRDefault="000B09CE">
            <w:pPr>
              <w:pStyle w:val="TableParagraph"/>
              <w:ind w:left="122" w:right="274"/>
              <w:rPr>
                <w:lang w:val="es-ES_tradnl"/>
              </w:rPr>
            </w:pPr>
            <w:r w:rsidRPr="005F5245">
              <w:rPr>
                <w:lang w:val="es-ES_tradnl"/>
              </w:rPr>
              <w:t>Contig_3</w:t>
            </w:r>
          </w:p>
        </w:tc>
        <w:tc>
          <w:tcPr>
            <w:tcW w:w="2053" w:type="dxa"/>
          </w:tcPr>
          <w:p w14:paraId="12BA3167" w14:textId="77777777" w:rsidR="003876AC" w:rsidRPr="005F5245" w:rsidRDefault="000B09CE">
            <w:pPr>
              <w:pStyle w:val="TableParagraph"/>
              <w:ind w:left="268" w:right="540"/>
              <w:rPr>
                <w:lang w:val="es-ES_tradnl"/>
              </w:rPr>
            </w:pPr>
            <w:r w:rsidRPr="005F5245">
              <w:rPr>
                <w:lang w:val="es-ES_tradnl"/>
              </w:rPr>
              <w:t>1585536</w:t>
            </w:r>
          </w:p>
        </w:tc>
        <w:tc>
          <w:tcPr>
            <w:tcW w:w="2196" w:type="dxa"/>
          </w:tcPr>
          <w:p w14:paraId="0C05FCEF" w14:textId="77777777" w:rsidR="003876AC" w:rsidRPr="005F5245" w:rsidRDefault="000B09CE">
            <w:pPr>
              <w:pStyle w:val="TableParagraph"/>
              <w:ind w:left="467" w:right="633"/>
              <w:rPr>
                <w:lang w:val="es-ES_tradnl"/>
              </w:rPr>
            </w:pPr>
            <w:r w:rsidRPr="005F5245">
              <w:rPr>
                <w:lang w:val="es-ES_tradnl"/>
              </w:rPr>
              <w:t>535</w:t>
            </w:r>
          </w:p>
        </w:tc>
        <w:tc>
          <w:tcPr>
            <w:tcW w:w="2197" w:type="dxa"/>
          </w:tcPr>
          <w:p w14:paraId="5CC51F5C" w14:textId="77777777" w:rsidR="003876AC" w:rsidRPr="005F5245" w:rsidRDefault="000B09CE">
            <w:pPr>
              <w:pStyle w:val="TableParagraph"/>
              <w:ind w:left="654" w:right="710"/>
              <w:rPr>
                <w:lang w:val="es-ES_tradnl"/>
              </w:rPr>
            </w:pPr>
            <w:r w:rsidRPr="005F5245">
              <w:rPr>
                <w:lang w:val="es-ES_tradnl"/>
              </w:rPr>
              <w:t>Sí</w:t>
            </w:r>
          </w:p>
        </w:tc>
      </w:tr>
      <w:tr w:rsidR="003876AC" w:rsidRPr="005F5245" w14:paraId="4F9C0ECF" w14:textId="77777777">
        <w:trPr>
          <w:trHeight w:val="266"/>
        </w:trPr>
        <w:tc>
          <w:tcPr>
            <w:tcW w:w="2584" w:type="dxa"/>
          </w:tcPr>
          <w:p w14:paraId="6953565A" w14:textId="77777777" w:rsidR="003876AC" w:rsidRPr="005F5245" w:rsidRDefault="000B09CE">
            <w:pPr>
              <w:pStyle w:val="TableParagraph"/>
              <w:spacing w:line="246" w:lineRule="exact"/>
              <w:ind w:left="122" w:right="274"/>
              <w:rPr>
                <w:lang w:val="es-ES_tradnl"/>
              </w:rPr>
            </w:pPr>
            <w:r w:rsidRPr="005F5245">
              <w:rPr>
                <w:lang w:val="es-ES_tradnl"/>
              </w:rPr>
              <w:t>Contig_4</w:t>
            </w:r>
          </w:p>
        </w:tc>
        <w:tc>
          <w:tcPr>
            <w:tcW w:w="2053" w:type="dxa"/>
          </w:tcPr>
          <w:p w14:paraId="3D24ADDC" w14:textId="77777777" w:rsidR="003876AC" w:rsidRPr="005F5245" w:rsidRDefault="000B09CE">
            <w:pPr>
              <w:pStyle w:val="TableParagraph"/>
              <w:spacing w:line="246" w:lineRule="exact"/>
              <w:ind w:left="268" w:right="540"/>
              <w:rPr>
                <w:lang w:val="es-ES_tradnl"/>
              </w:rPr>
            </w:pPr>
            <w:r w:rsidRPr="005F5245">
              <w:rPr>
                <w:lang w:val="es-ES_tradnl"/>
              </w:rPr>
              <w:t>2526964</w:t>
            </w:r>
          </w:p>
        </w:tc>
        <w:tc>
          <w:tcPr>
            <w:tcW w:w="2196" w:type="dxa"/>
          </w:tcPr>
          <w:p w14:paraId="432EB1BB" w14:textId="77777777" w:rsidR="003876AC" w:rsidRPr="005F5245" w:rsidRDefault="000B09CE">
            <w:pPr>
              <w:pStyle w:val="TableParagraph"/>
              <w:spacing w:line="246" w:lineRule="exact"/>
              <w:ind w:left="467" w:right="633"/>
              <w:rPr>
                <w:lang w:val="es-ES_tradnl"/>
              </w:rPr>
            </w:pPr>
            <w:r w:rsidRPr="005F5245">
              <w:rPr>
                <w:lang w:val="es-ES_tradnl"/>
              </w:rPr>
              <w:t>531</w:t>
            </w:r>
          </w:p>
        </w:tc>
        <w:tc>
          <w:tcPr>
            <w:tcW w:w="2197" w:type="dxa"/>
          </w:tcPr>
          <w:p w14:paraId="7165207B" w14:textId="77777777" w:rsidR="003876AC" w:rsidRPr="005F5245" w:rsidRDefault="000B09CE">
            <w:pPr>
              <w:pStyle w:val="TableParagraph"/>
              <w:spacing w:line="246" w:lineRule="exact"/>
              <w:ind w:left="654" w:right="710"/>
              <w:rPr>
                <w:lang w:val="es-ES_tradnl"/>
              </w:rPr>
            </w:pPr>
            <w:r w:rsidRPr="005F5245">
              <w:rPr>
                <w:lang w:val="es-ES_tradnl"/>
              </w:rPr>
              <w:t>Sí</w:t>
            </w:r>
          </w:p>
        </w:tc>
      </w:tr>
      <w:tr w:rsidR="003876AC" w:rsidRPr="005F5245" w14:paraId="31E9DCFD" w14:textId="77777777">
        <w:trPr>
          <w:trHeight w:val="269"/>
        </w:trPr>
        <w:tc>
          <w:tcPr>
            <w:tcW w:w="2584" w:type="dxa"/>
            <w:tcBorders>
              <w:bottom w:val="single" w:sz="4" w:space="0" w:color="000000"/>
            </w:tcBorders>
          </w:tcPr>
          <w:p w14:paraId="30F10C6B" w14:textId="77777777" w:rsidR="003876AC" w:rsidRPr="005F5245" w:rsidRDefault="000B09CE">
            <w:pPr>
              <w:pStyle w:val="TableParagraph"/>
              <w:spacing w:line="250" w:lineRule="exact"/>
              <w:ind w:left="122" w:right="274"/>
              <w:rPr>
                <w:lang w:val="es-ES_tradnl"/>
              </w:rPr>
            </w:pPr>
            <w:r w:rsidRPr="005F5245">
              <w:rPr>
                <w:lang w:val="es-ES_tradnl"/>
              </w:rPr>
              <w:t>Contig_5</w:t>
            </w:r>
          </w:p>
        </w:tc>
        <w:tc>
          <w:tcPr>
            <w:tcW w:w="2053" w:type="dxa"/>
            <w:tcBorders>
              <w:bottom w:val="single" w:sz="4" w:space="0" w:color="000000"/>
            </w:tcBorders>
          </w:tcPr>
          <w:p w14:paraId="2A7629F5" w14:textId="77777777" w:rsidR="003876AC" w:rsidRPr="005F5245" w:rsidRDefault="000B09CE">
            <w:pPr>
              <w:pStyle w:val="TableParagraph"/>
              <w:spacing w:line="250" w:lineRule="exact"/>
              <w:ind w:left="268" w:right="540"/>
              <w:rPr>
                <w:lang w:val="es-ES_tradnl"/>
              </w:rPr>
            </w:pPr>
            <w:r w:rsidRPr="005F5245">
              <w:rPr>
                <w:lang w:val="es-ES_tradnl"/>
              </w:rPr>
              <w:t>993073</w:t>
            </w:r>
          </w:p>
        </w:tc>
        <w:tc>
          <w:tcPr>
            <w:tcW w:w="2196" w:type="dxa"/>
            <w:tcBorders>
              <w:bottom w:val="single" w:sz="4" w:space="0" w:color="000000"/>
            </w:tcBorders>
          </w:tcPr>
          <w:p w14:paraId="1234619E" w14:textId="77777777" w:rsidR="003876AC" w:rsidRPr="005F5245" w:rsidRDefault="000B09CE">
            <w:pPr>
              <w:pStyle w:val="TableParagraph"/>
              <w:spacing w:line="250" w:lineRule="exact"/>
              <w:ind w:left="467" w:right="633"/>
              <w:rPr>
                <w:lang w:val="es-ES_tradnl"/>
              </w:rPr>
            </w:pPr>
            <w:r w:rsidRPr="005F5245">
              <w:rPr>
                <w:lang w:val="es-ES_tradnl"/>
              </w:rPr>
              <w:t>528</w:t>
            </w:r>
          </w:p>
        </w:tc>
        <w:tc>
          <w:tcPr>
            <w:tcW w:w="2197" w:type="dxa"/>
            <w:tcBorders>
              <w:bottom w:val="single" w:sz="4" w:space="0" w:color="000000"/>
            </w:tcBorders>
          </w:tcPr>
          <w:p w14:paraId="7E91940E" w14:textId="77777777" w:rsidR="003876AC" w:rsidRPr="005F5245" w:rsidRDefault="000B09CE">
            <w:pPr>
              <w:pStyle w:val="TableParagraph"/>
              <w:spacing w:line="250" w:lineRule="exact"/>
              <w:ind w:left="654" w:right="710"/>
              <w:rPr>
                <w:lang w:val="es-ES_tradnl"/>
              </w:rPr>
            </w:pPr>
            <w:r w:rsidRPr="005F5245">
              <w:rPr>
                <w:lang w:val="es-ES_tradnl"/>
              </w:rPr>
              <w:t>Sí</w:t>
            </w:r>
          </w:p>
        </w:tc>
      </w:tr>
    </w:tbl>
    <w:p w14:paraId="73CFB225" w14:textId="77777777" w:rsidR="003876AC" w:rsidRPr="005F5245" w:rsidRDefault="003876AC">
      <w:pPr>
        <w:pStyle w:val="Textoindependiente"/>
        <w:rPr>
          <w:i/>
          <w:sz w:val="20"/>
          <w:lang w:val="es-ES_tradnl"/>
        </w:rPr>
      </w:pPr>
    </w:p>
    <w:p w14:paraId="01F2264A" w14:textId="77777777" w:rsidR="003876AC" w:rsidRPr="005F5245" w:rsidRDefault="000B09CE">
      <w:pPr>
        <w:pStyle w:val="Textoindependiente"/>
        <w:spacing w:before="9"/>
        <w:rPr>
          <w:i/>
          <w:lang w:val="es-ES_tradnl"/>
        </w:rPr>
      </w:pPr>
      <w:r w:rsidRPr="005F5245">
        <w:rPr>
          <w:noProof/>
          <w:lang w:val="es-ES_tradnl"/>
        </w:rPr>
        <w:lastRenderedPageBreak/>
        <w:drawing>
          <wp:anchor distT="0" distB="0" distL="0" distR="0" simplePos="0" relativeHeight="2" behindDoc="0" locked="0" layoutInCell="1" allowOverlap="1" wp14:anchorId="6D4DA359" wp14:editId="568075B5">
            <wp:simplePos x="0" y="0"/>
            <wp:positionH relativeFrom="page">
              <wp:posOffset>2289270</wp:posOffset>
            </wp:positionH>
            <wp:positionV relativeFrom="paragraph">
              <wp:posOffset>205946</wp:posOffset>
            </wp:positionV>
            <wp:extent cx="3045743" cy="226904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3045743" cy="2269045"/>
                    </a:xfrm>
                    <a:prstGeom prst="rect">
                      <a:avLst/>
                    </a:prstGeom>
                  </pic:spPr>
                </pic:pic>
              </a:graphicData>
            </a:graphic>
          </wp:anchor>
        </w:drawing>
      </w:r>
    </w:p>
    <w:p w14:paraId="41B38746" w14:textId="77777777" w:rsidR="003876AC" w:rsidRPr="005F5245" w:rsidRDefault="000B09CE">
      <w:pPr>
        <w:spacing w:before="169"/>
        <w:ind w:left="131" w:firstLine="241"/>
        <w:rPr>
          <w:i/>
          <w:lang w:val="es-ES_tradnl"/>
        </w:rPr>
      </w:pPr>
      <w:r w:rsidRPr="005F5245">
        <w:rPr>
          <w:b/>
          <w:lang w:val="es-ES_tradnl"/>
        </w:rPr>
        <w:t>Fig.</w:t>
      </w:r>
      <w:r w:rsidRPr="005F5245">
        <w:rPr>
          <w:b/>
          <w:spacing w:val="-4"/>
          <w:lang w:val="es-ES_tradnl"/>
        </w:rPr>
        <w:t xml:space="preserve"> </w:t>
      </w:r>
      <w:r w:rsidRPr="005F5245">
        <w:rPr>
          <w:b/>
          <w:lang w:val="es-ES_tradnl"/>
        </w:rPr>
        <w:t>2.</w:t>
      </w:r>
      <w:r w:rsidRPr="005F5245">
        <w:rPr>
          <w:b/>
          <w:spacing w:val="-3"/>
          <w:lang w:val="es-ES_tradnl"/>
        </w:rPr>
        <w:t xml:space="preserve"> </w:t>
      </w:r>
      <w:r w:rsidRPr="005F5245">
        <w:rPr>
          <w:i/>
          <w:lang w:val="es-ES_tradnl"/>
        </w:rPr>
        <w:t>Contigs</w:t>
      </w:r>
      <w:r w:rsidRPr="005F5245">
        <w:rPr>
          <w:i/>
          <w:spacing w:val="-3"/>
          <w:lang w:val="es-ES_tradnl"/>
        </w:rPr>
        <w:t xml:space="preserve"> </w:t>
      </w:r>
      <w:r w:rsidRPr="005F5245">
        <w:rPr>
          <w:i/>
          <w:lang w:val="es-ES_tradnl"/>
        </w:rPr>
        <w:t>circulares</w:t>
      </w:r>
      <w:r w:rsidRPr="005F5245">
        <w:rPr>
          <w:i/>
          <w:spacing w:val="-3"/>
          <w:lang w:val="es-ES_tradnl"/>
        </w:rPr>
        <w:t xml:space="preserve"> </w:t>
      </w:r>
      <w:r w:rsidRPr="005F5245">
        <w:rPr>
          <w:i/>
          <w:lang w:val="es-ES_tradnl"/>
        </w:rPr>
        <w:t>obtenidos</w:t>
      </w:r>
      <w:r w:rsidRPr="005F5245">
        <w:rPr>
          <w:i/>
          <w:spacing w:val="-3"/>
          <w:lang w:val="es-ES_tradnl"/>
        </w:rPr>
        <w:t xml:space="preserve"> </w:t>
      </w:r>
      <w:r w:rsidRPr="005F5245">
        <w:rPr>
          <w:i/>
          <w:lang w:val="es-ES_tradnl"/>
        </w:rPr>
        <w:t>del</w:t>
      </w:r>
      <w:r w:rsidRPr="005F5245">
        <w:rPr>
          <w:i/>
          <w:spacing w:val="-4"/>
          <w:lang w:val="es-ES_tradnl"/>
        </w:rPr>
        <w:t xml:space="preserve"> </w:t>
      </w:r>
      <w:r w:rsidRPr="005F5245">
        <w:rPr>
          <w:i/>
          <w:lang w:val="es-ES_tradnl"/>
        </w:rPr>
        <w:t>ensamblaje</w:t>
      </w:r>
      <w:r w:rsidRPr="005F5245">
        <w:rPr>
          <w:i/>
          <w:spacing w:val="-3"/>
          <w:lang w:val="es-ES_tradnl"/>
        </w:rPr>
        <w:t xml:space="preserve"> </w:t>
      </w:r>
      <w:r w:rsidRPr="005F5245">
        <w:rPr>
          <w:i/>
          <w:lang w:val="es-ES_tradnl"/>
        </w:rPr>
        <w:t>de</w:t>
      </w:r>
      <w:r w:rsidRPr="005F5245">
        <w:rPr>
          <w:i/>
          <w:spacing w:val="-3"/>
          <w:lang w:val="es-ES_tradnl"/>
        </w:rPr>
        <w:t xml:space="preserve"> </w:t>
      </w:r>
      <w:r w:rsidRPr="005F5245">
        <w:rPr>
          <w:i/>
          <w:lang w:val="es-ES_tradnl"/>
        </w:rPr>
        <w:t>la</w:t>
      </w:r>
      <w:r w:rsidRPr="005F5245">
        <w:rPr>
          <w:i/>
          <w:spacing w:val="-2"/>
          <w:lang w:val="es-ES_tradnl"/>
        </w:rPr>
        <w:t xml:space="preserve"> </w:t>
      </w:r>
      <w:r w:rsidRPr="005F5245">
        <w:rPr>
          <w:i/>
          <w:lang w:val="es-ES_tradnl"/>
        </w:rPr>
        <w:t>muestra</w:t>
      </w:r>
      <w:r w:rsidRPr="005F5245">
        <w:rPr>
          <w:i/>
          <w:spacing w:val="-3"/>
          <w:lang w:val="es-ES_tradnl"/>
        </w:rPr>
        <w:t xml:space="preserve"> </w:t>
      </w:r>
      <w:r w:rsidRPr="005F5245">
        <w:rPr>
          <w:i/>
          <w:lang w:val="es-ES_tradnl"/>
        </w:rPr>
        <w:t>12D.</w:t>
      </w:r>
      <w:r w:rsidRPr="005F5245">
        <w:rPr>
          <w:i/>
          <w:spacing w:val="-4"/>
          <w:lang w:val="es-ES_tradnl"/>
        </w:rPr>
        <w:t xml:space="preserve"> </w:t>
      </w:r>
      <w:r w:rsidRPr="005F5245">
        <w:rPr>
          <w:i/>
          <w:lang w:val="es-ES_tradnl"/>
        </w:rPr>
        <w:t>Graficados</w:t>
      </w:r>
      <w:r w:rsidRPr="005F5245">
        <w:rPr>
          <w:i/>
          <w:spacing w:val="-3"/>
          <w:lang w:val="es-ES_tradnl"/>
        </w:rPr>
        <w:t xml:space="preserve"> </w:t>
      </w:r>
      <w:r w:rsidRPr="005F5245">
        <w:rPr>
          <w:i/>
          <w:lang w:val="es-ES_tradnl"/>
        </w:rPr>
        <w:t>por</w:t>
      </w:r>
      <w:r w:rsidRPr="005F5245">
        <w:rPr>
          <w:i/>
          <w:spacing w:val="-3"/>
          <w:lang w:val="es-ES_tradnl"/>
        </w:rPr>
        <w:t xml:space="preserve"> </w:t>
      </w:r>
      <w:proofErr w:type="spellStart"/>
      <w:r w:rsidRPr="005F5245">
        <w:rPr>
          <w:i/>
          <w:lang w:val="es-ES_tradnl"/>
        </w:rPr>
        <w:t>Bandage</w:t>
      </w:r>
      <w:proofErr w:type="spellEnd"/>
    </w:p>
    <w:p w14:paraId="1F597096" w14:textId="77777777" w:rsidR="003876AC" w:rsidRPr="005F5245" w:rsidRDefault="000B09CE">
      <w:pPr>
        <w:pStyle w:val="Textoindependiente"/>
        <w:spacing w:before="179" w:line="276" w:lineRule="auto"/>
        <w:ind w:left="131" w:right="105"/>
        <w:jc w:val="both"/>
        <w:rPr>
          <w:lang w:val="es-ES_tradnl"/>
        </w:rPr>
      </w:pPr>
      <w:r w:rsidRPr="005F5245">
        <w:rPr>
          <w:lang w:val="es-ES_tradnl"/>
        </w:rPr>
        <w:t>Como</w:t>
      </w:r>
      <w:r w:rsidRPr="005F5245">
        <w:rPr>
          <w:spacing w:val="-10"/>
          <w:lang w:val="es-ES_tradnl"/>
        </w:rPr>
        <w:t xml:space="preserve"> </w:t>
      </w:r>
      <w:r w:rsidRPr="005F5245">
        <w:rPr>
          <w:lang w:val="es-ES_tradnl"/>
        </w:rPr>
        <w:t>se</w:t>
      </w:r>
      <w:r w:rsidRPr="005F5245">
        <w:rPr>
          <w:spacing w:val="-10"/>
          <w:lang w:val="es-ES_tradnl"/>
        </w:rPr>
        <w:t xml:space="preserve"> </w:t>
      </w:r>
      <w:r w:rsidRPr="005F5245">
        <w:rPr>
          <w:lang w:val="es-ES_tradnl"/>
        </w:rPr>
        <w:t>puede</w:t>
      </w:r>
      <w:r w:rsidRPr="005F5245">
        <w:rPr>
          <w:spacing w:val="-9"/>
          <w:lang w:val="es-ES_tradnl"/>
        </w:rPr>
        <w:t xml:space="preserve"> </w:t>
      </w:r>
      <w:r w:rsidRPr="005F5245">
        <w:rPr>
          <w:lang w:val="es-ES_tradnl"/>
        </w:rPr>
        <w:t>observar,</w:t>
      </w:r>
      <w:r w:rsidRPr="005F5245">
        <w:rPr>
          <w:spacing w:val="-10"/>
          <w:lang w:val="es-ES_tradnl"/>
        </w:rPr>
        <w:t xml:space="preserve"> </w:t>
      </w:r>
      <w:r w:rsidRPr="005F5245">
        <w:rPr>
          <w:lang w:val="es-ES_tradnl"/>
        </w:rPr>
        <w:t>en</w:t>
      </w:r>
      <w:r w:rsidRPr="005F5245">
        <w:rPr>
          <w:spacing w:val="-10"/>
          <w:lang w:val="es-ES_tradnl"/>
        </w:rPr>
        <w:t xml:space="preserve"> </w:t>
      </w:r>
      <w:r w:rsidRPr="005F5245">
        <w:rPr>
          <w:lang w:val="es-ES_tradnl"/>
        </w:rPr>
        <w:t>general</w:t>
      </w:r>
      <w:r w:rsidRPr="005F5245">
        <w:rPr>
          <w:spacing w:val="-9"/>
          <w:lang w:val="es-ES_tradnl"/>
        </w:rPr>
        <w:t xml:space="preserve"> </w:t>
      </w:r>
      <w:r w:rsidRPr="005F5245">
        <w:rPr>
          <w:lang w:val="es-ES_tradnl"/>
        </w:rPr>
        <w:t>se</w:t>
      </w:r>
      <w:r w:rsidRPr="005F5245">
        <w:rPr>
          <w:spacing w:val="-10"/>
          <w:lang w:val="es-ES_tradnl"/>
        </w:rPr>
        <w:t xml:space="preserve"> </w:t>
      </w:r>
      <w:r w:rsidRPr="005F5245">
        <w:rPr>
          <w:lang w:val="es-ES_tradnl"/>
        </w:rPr>
        <w:t>tienen</w:t>
      </w:r>
      <w:r w:rsidRPr="005F5245">
        <w:rPr>
          <w:spacing w:val="-9"/>
          <w:lang w:val="es-ES_tradnl"/>
        </w:rPr>
        <w:t xml:space="preserve"> </w:t>
      </w:r>
      <w:r w:rsidRPr="005F5245">
        <w:rPr>
          <w:lang w:val="es-ES_tradnl"/>
        </w:rPr>
        <w:t>muy</w:t>
      </w:r>
      <w:r w:rsidRPr="005F5245">
        <w:rPr>
          <w:spacing w:val="-10"/>
          <w:lang w:val="es-ES_tradnl"/>
        </w:rPr>
        <w:t xml:space="preserve"> </w:t>
      </w:r>
      <w:r w:rsidRPr="005F5245">
        <w:rPr>
          <w:lang w:val="es-ES_tradnl"/>
        </w:rPr>
        <w:t>buenas</w:t>
      </w:r>
      <w:r w:rsidRPr="005F5245">
        <w:rPr>
          <w:spacing w:val="-10"/>
          <w:lang w:val="es-ES_tradnl"/>
        </w:rPr>
        <w:t xml:space="preserve"> </w:t>
      </w:r>
      <w:r w:rsidRPr="005F5245">
        <w:rPr>
          <w:lang w:val="es-ES_tradnl"/>
        </w:rPr>
        <w:t>profundidades</w:t>
      </w:r>
      <w:r w:rsidRPr="005F5245">
        <w:rPr>
          <w:spacing w:val="-9"/>
          <w:lang w:val="es-ES_tradnl"/>
        </w:rPr>
        <w:t xml:space="preserve"> </w:t>
      </w:r>
      <w:r w:rsidRPr="005F5245">
        <w:rPr>
          <w:lang w:val="es-ES_tradnl"/>
        </w:rPr>
        <w:t>de</w:t>
      </w:r>
      <w:r w:rsidRPr="005F5245">
        <w:rPr>
          <w:spacing w:val="-10"/>
          <w:lang w:val="es-ES_tradnl"/>
        </w:rPr>
        <w:t xml:space="preserve"> </w:t>
      </w:r>
      <w:r w:rsidRPr="005F5245">
        <w:rPr>
          <w:lang w:val="es-ES_tradnl"/>
        </w:rPr>
        <w:t>secuenciación.</w:t>
      </w:r>
      <w:r w:rsidRPr="005F5245">
        <w:rPr>
          <w:spacing w:val="-9"/>
          <w:lang w:val="es-ES_tradnl"/>
        </w:rPr>
        <w:t xml:space="preserve"> </w:t>
      </w:r>
      <w:r w:rsidRPr="005F5245">
        <w:rPr>
          <w:lang w:val="es-ES_tradnl"/>
        </w:rPr>
        <w:t>De</w:t>
      </w:r>
      <w:r w:rsidRPr="005F5245">
        <w:rPr>
          <w:spacing w:val="-58"/>
          <w:lang w:val="es-ES_tradnl"/>
        </w:rPr>
        <w:t xml:space="preserve"> </w:t>
      </w:r>
      <w:r w:rsidRPr="005F5245">
        <w:rPr>
          <w:lang w:val="es-ES_tradnl"/>
        </w:rPr>
        <w:t>hecho,</w:t>
      </w:r>
      <w:r w:rsidRPr="005F5245">
        <w:rPr>
          <w:spacing w:val="-14"/>
          <w:lang w:val="es-ES_tradnl"/>
        </w:rPr>
        <w:t xml:space="preserve"> </w:t>
      </w:r>
      <w:r w:rsidRPr="005F5245">
        <w:rPr>
          <w:lang w:val="es-ES_tradnl"/>
        </w:rPr>
        <w:t>la</w:t>
      </w:r>
      <w:r w:rsidRPr="005F5245">
        <w:rPr>
          <w:spacing w:val="-13"/>
          <w:lang w:val="es-ES_tradnl"/>
        </w:rPr>
        <w:t xml:space="preserve"> </w:t>
      </w:r>
      <w:r w:rsidRPr="005F5245">
        <w:rPr>
          <w:lang w:val="es-ES_tradnl"/>
        </w:rPr>
        <w:t>profundidad</w:t>
      </w:r>
      <w:r w:rsidRPr="005F5245">
        <w:rPr>
          <w:spacing w:val="-13"/>
          <w:lang w:val="es-ES_tradnl"/>
        </w:rPr>
        <w:t xml:space="preserve"> </w:t>
      </w:r>
      <w:r w:rsidRPr="005F5245">
        <w:rPr>
          <w:lang w:val="es-ES_tradnl"/>
        </w:rPr>
        <w:t>del</w:t>
      </w:r>
      <w:r w:rsidRPr="005F5245">
        <w:rPr>
          <w:spacing w:val="-13"/>
          <w:lang w:val="es-ES_tradnl"/>
        </w:rPr>
        <w:t xml:space="preserve"> </w:t>
      </w:r>
      <w:r w:rsidRPr="005F5245">
        <w:rPr>
          <w:lang w:val="es-ES_tradnl"/>
        </w:rPr>
        <w:t>contig</w:t>
      </w:r>
      <w:r w:rsidRPr="005F5245">
        <w:rPr>
          <w:spacing w:val="-13"/>
          <w:lang w:val="es-ES_tradnl"/>
        </w:rPr>
        <w:t xml:space="preserve"> </w:t>
      </w:r>
      <w:r w:rsidRPr="005F5245">
        <w:rPr>
          <w:lang w:val="es-ES_tradnl"/>
        </w:rPr>
        <w:t>1,</w:t>
      </w:r>
      <w:r w:rsidRPr="005F5245">
        <w:rPr>
          <w:spacing w:val="-14"/>
          <w:lang w:val="es-ES_tradnl"/>
        </w:rPr>
        <w:t xml:space="preserve"> </w:t>
      </w:r>
      <w:r w:rsidRPr="005F5245">
        <w:rPr>
          <w:lang w:val="es-ES_tradnl"/>
        </w:rPr>
        <w:t>representado</w:t>
      </w:r>
      <w:r w:rsidRPr="005F5245">
        <w:rPr>
          <w:spacing w:val="-13"/>
          <w:lang w:val="es-ES_tradnl"/>
        </w:rPr>
        <w:t xml:space="preserve"> </w:t>
      </w:r>
      <w:r w:rsidRPr="005F5245">
        <w:rPr>
          <w:lang w:val="es-ES_tradnl"/>
        </w:rPr>
        <w:t>en</w:t>
      </w:r>
      <w:r w:rsidRPr="005F5245">
        <w:rPr>
          <w:spacing w:val="-13"/>
          <w:lang w:val="es-ES_tradnl"/>
        </w:rPr>
        <w:t xml:space="preserve"> </w:t>
      </w:r>
      <w:r w:rsidRPr="005F5245">
        <w:rPr>
          <w:lang w:val="es-ES_tradnl"/>
        </w:rPr>
        <w:t>el</w:t>
      </w:r>
      <w:r w:rsidRPr="005F5245">
        <w:rPr>
          <w:spacing w:val="-13"/>
          <w:lang w:val="es-ES_tradnl"/>
        </w:rPr>
        <w:t xml:space="preserve"> </w:t>
      </w:r>
      <w:r w:rsidRPr="005F5245">
        <w:rPr>
          <w:lang w:val="es-ES_tradnl"/>
        </w:rPr>
        <w:t>edge_1</w:t>
      </w:r>
      <w:r w:rsidRPr="005F5245">
        <w:rPr>
          <w:spacing w:val="-13"/>
          <w:lang w:val="es-ES_tradnl"/>
        </w:rPr>
        <w:t xml:space="preserve"> </w:t>
      </w:r>
      <w:r w:rsidRPr="005F5245">
        <w:rPr>
          <w:lang w:val="es-ES_tradnl"/>
        </w:rPr>
        <w:t>se</w:t>
      </w:r>
      <w:r w:rsidRPr="005F5245">
        <w:rPr>
          <w:spacing w:val="-14"/>
          <w:lang w:val="es-ES_tradnl"/>
        </w:rPr>
        <w:t xml:space="preserve"> </w:t>
      </w:r>
      <w:r w:rsidRPr="005F5245">
        <w:rPr>
          <w:lang w:val="es-ES_tradnl"/>
        </w:rPr>
        <w:t>acerca</w:t>
      </w:r>
      <w:r w:rsidRPr="005F5245">
        <w:rPr>
          <w:spacing w:val="-13"/>
          <w:lang w:val="es-ES_tradnl"/>
        </w:rPr>
        <w:t xml:space="preserve"> </w:t>
      </w:r>
      <w:r w:rsidRPr="005F5245">
        <w:rPr>
          <w:lang w:val="es-ES_tradnl"/>
        </w:rPr>
        <w:t>a</w:t>
      </w:r>
      <w:r w:rsidRPr="005F5245">
        <w:rPr>
          <w:spacing w:val="-13"/>
          <w:lang w:val="es-ES_tradnl"/>
        </w:rPr>
        <w:t xml:space="preserve"> </w:t>
      </w:r>
      <w:r w:rsidRPr="005F5245">
        <w:rPr>
          <w:lang w:val="es-ES_tradnl"/>
        </w:rPr>
        <w:t>2000x</w:t>
      </w:r>
      <w:r w:rsidRPr="005F5245">
        <w:rPr>
          <w:spacing w:val="-13"/>
          <w:lang w:val="es-ES_tradnl"/>
        </w:rPr>
        <w:t xml:space="preserve"> </w:t>
      </w:r>
      <w:r w:rsidRPr="005F5245">
        <w:rPr>
          <w:lang w:val="es-ES_tradnl"/>
        </w:rPr>
        <w:t>lo</w:t>
      </w:r>
      <w:r w:rsidRPr="005F5245">
        <w:rPr>
          <w:spacing w:val="-13"/>
          <w:lang w:val="es-ES_tradnl"/>
        </w:rPr>
        <w:t xml:space="preserve"> </w:t>
      </w:r>
      <w:r w:rsidRPr="005F5245">
        <w:rPr>
          <w:lang w:val="es-ES_tradnl"/>
        </w:rPr>
        <w:t>que</w:t>
      </w:r>
      <w:r w:rsidRPr="005F5245">
        <w:rPr>
          <w:spacing w:val="-15"/>
          <w:lang w:val="es-ES_tradnl"/>
        </w:rPr>
        <w:t xml:space="preserve"> </w:t>
      </w:r>
      <w:r w:rsidRPr="005F5245">
        <w:rPr>
          <w:lang w:val="es-ES_tradnl"/>
        </w:rPr>
        <w:t>lo</w:t>
      </w:r>
      <w:r w:rsidRPr="005F5245">
        <w:rPr>
          <w:spacing w:val="-13"/>
          <w:lang w:val="es-ES_tradnl"/>
        </w:rPr>
        <w:t xml:space="preserve"> </w:t>
      </w:r>
      <w:r w:rsidRPr="005F5245">
        <w:rPr>
          <w:lang w:val="es-ES_tradnl"/>
        </w:rPr>
        <w:t>define</w:t>
      </w:r>
      <w:r w:rsidRPr="005F5245">
        <w:rPr>
          <w:spacing w:val="-57"/>
          <w:lang w:val="es-ES_tradnl"/>
        </w:rPr>
        <w:t xml:space="preserve"> </w:t>
      </w:r>
      <w:r w:rsidRPr="005F5245">
        <w:rPr>
          <w:lang w:val="es-ES_tradnl"/>
        </w:rPr>
        <w:t>como datos con un gran número de lecturas únicas, que en este nivel de cobertura pueden</w:t>
      </w:r>
      <w:r w:rsidRPr="005F5245">
        <w:rPr>
          <w:spacing w:val="1"/>
          <w:lang w:val="es-ES_tradnl"/>
        </w:rPr>
        <w:t xml:space="preserve"> </w:t>
      </w:r>
      <w:r w:rsidRPr="005F5245">
        <w:rPr>
          <w:lang w:val="es-ES_tradnl"/>
        </w:rPr>
        <w:t>poseer</w:t>
      </w:r>
      <w:r w:rsidRPr="005F5245">
        <w:rPr>
          <w:spacing w:val="-12"/>
          <w:lang w:val="es-ES_tradnl"/>
        </w:rPr>
        <w:t xml:space="preserve"> </w:t>
      </w:r>
      <w:r w:rsidRPr="005F5245">
        <w:rPr>
          <w:lang w:val="es-ES_tradnl"/>
        </w:rPr>
        <w:t>la</w:t>
      </w:r>
      <w:r w:rsidRPr="005F5245">
        <w:rPr>
          <w:spacing w:val="-12"/>
          <w:lang w:val="es-ES_tradnl"/>
        </w:rPr>
        <w:t xml:space="preserve"> </w:t>
      </w:r>
      <w:r w:rsidRPr="005F5245">
        <w:rPr>
          <w:lang w:val="es-ES_tradnl"/>
        </w:rPr>
        <w:t>capacidad</w:t>
      </w:r>
      <w:r w:rsidRPr="005F5245">
        <w:rPr>
          <w:spacing w:val="-12"/>
          <w:lang w:val="es-ES_tradnl"/>
        </w:rPr>
        <w:t xml:space="preserve"> </w:t>
      </w:r>
      <w:r w:rsidRPr="005F5245">
        <w:rPr>
          <w:lang w:val="es-ES_tradnl"/>
        </w:rPr>
        <w:t>de</w:t>
      </w:r>
      <w:r w:rsidRPr="005F5245">
        <w:rPr>
          <w:spacing w:val="-11"/>
          <w:lang w:val="es-ES_tradnl"/>
        </w:rPr>
        <w:t xml:space="preserve"> </w:t>
      </w:r>
      <w:r w:rsidRPr="005F5245">
        <w:rPr>
          <w:lang w:val="es-ES_tradnl"/>
        </w:rPr>
        <w:t>identificar</w:t>
      </w:r>
      <w:r w:rsidRPr="005F5245">
        <w:rPr>
          <w:spacing w:val="-12"/>
          <w:lang w:val="es-ES_tradnl"/>
        </w:rPr>
        <w:t xml:space="preserve"> </w:t>
      </w:r>
      <w:r w:rsidRPr="005F5245">
        <w:rPr>
          <w:lang w:val="es-ES_tradnl"/>
        </w:rPr>
        <w:t>la</w:t>
      </w:r>
      <w:r w:rsidRPr="005F5245">
        <w:rPr>
          <w:spacing w:val="-12"/>
          <w:lang w:val="es-ES_tradnl"/>
        </w:rPr>
        <w:t xml:space="preserve"> </w:t>
      </w:r>
      <w:r w:rsidRPr="005F5245">
        <w:rPr>
          <w:lang w:val="es-ES_tradnl"/>
        </w:rPr>
        <w:t>presencia</w:t>
      </w:r>
      <w:r w:rsidRPr="005F5245">
        <w:rPr>
          <w:spacing w:val="-11"/>
          <w:lang w:val="es-ES_tradnl"/>
        </w:rPr>
        <w:t xml:space="preserve"> </w:t>
      </w:r>
      <w:r w:rsidRPr="005F5245">
        <w:rPr>
          <w:lang w:val="es-ES_tradnl"/>
        </w:rPr>
        <w:t>de</w:t>
      </w:r>
      <w:r w:rsidRPr="005F5245">
        <w:rPr>
          <w:spacing w:val="-12"/>
          <w:lang w:val="es-ES_tradnl"/>
        </w:rPr>
        <w:t xml:space="preserve"> </w:t>
      </w:r>
      <w:r w:rsidRPr="005F5245">
        <w:rPr>
          <w:lang w:val="es-ES_tradnl"/>
        </w:rPr>
        <w:t>mutaciones</w:t>
      </w:r>
      <w:r w:rsidRPr="005F5245">
        <w:rPr>
          <w:spacing w:val="-12"/>
          <w:lang w:val="es-ES_tradnl"/>
        </w:rPr>
        <w:t xml:space="preserve"> </w:t>
      </w:r>
      <w:r w:rsidRPr="005F5245">
        <w:rPr>
          <w:lang w:val="es-ES_tradnl"/>
        </w:rPr>
        <w:t>de</w:t>
      </w:r>
      <w:r w:rsidRPr="005F5245">
        <w:rPr>
          <w:spacing w:val="-11"/>
          <w:lang w:val="es-ES_tradnl"/>
        </w:rPr>
        <w:t xml:space="preserve"> </w:t>
      </w:r>
      <w:r w:rsidRPr="005F5245">
        <w:rPr>
          <w:lang w:val="es-ES_tradnl"/>
        </w:rPr>
        <w:t>baja</w:t>
      </w:r>
      <w:r w:rsidRPr="005F5245">
        <w:rPr>
          <w:spacing w:val="-12"/>
          <w:lang w:val="es-ES_tradnl"/>
        </w:rPr>
        <w:t xml:space="preserve"> </w:t>
      </w:r>
      <w:r w:rsidRPr="005F5245">
        <w:rPr>
          <w:lang w:val="es-ES_tradnl"/>
        </w:rPr>
        <w:t>ocurrencia.</w:t>
      </w:r>
      <w:r w:rsidRPr="005F5245">
        <w:rPr>
          <w:spacing w:val="-12"/>
          <w:lang w:val="es-ES_tradnl"/>
        </w:rPr>
        <w:t xml:space="preserve"> </w:t>
      </w:r>
      <w:r w:rsidRPr="005F5245">
        <w:rPr>
          <w:lang w:val="es-ES_tradnl"/>
        </w:rPr>
        <w:t>Por</w:t>
      </w:r>
      <w:r w:rsidRPr="005F5245">
        <w:rPr>
          <w:spacing w:val="-11"/>
          <w:lang w:val="es-ES_tradnl"/>
        </w:rPr>
        <w:t xml:space="preserve"> </w:t>
      </w:r>
      <w:r w:rsidRPr="005F5245">
        <w:rPr>
          <w:lang w:val="es-ES_tradnl"/>
        </w:rPr>
        <w:t>otra</w:t>
      </w:r>
      <w:r w:rsidRPr="005F5245">
        <w:rPr>
          <w:spacing w:val="-12"/>
          <w:lang w:val="es-ES_tradnl"/>
        </w:rPr>
        <w:t xml:space="preserve"> </w:t>
      </w:r>
      <w:r w:rsidRPr="005F5245">
        <w:rPr>
          <w:lang w:val="es-ES_tradnl"/>
        </w:rPr>
        <w:t>parte,</w:t>
      </w:r>
      <w:r w:rsidRPr="005F5245">
        <w:rPr>
          <w:spacing w:val="-58"/>
          <w:lang w:val="es-ES_tradnl"/>
        </w:rPr>
        <w:t xml:space="preserve"> </w:t>
      </w:r>
      <w:r w:rsidRPr="005F5245">
        <w:rPr>
          <w:lang w:val="es-ES_tradnl"/>
        </w:rPr>
        <w:t>los otros contigs poseen una profundidad de tres a cinco veces la recomendada para este tipo</w:t>
      </w:r>
      <w:r w:rsidRPr="005F5245">
        <w:rPr>
          <w:spacing w:val="1"/>
          <w:lang w:val="es-ES_tradnl"/>
        </w:rPr>
        <w:t xml:space="preserve"> </w:t>
      </w:r>
      <w:r w:rsidRPr="005F5245">
        <w:rPr>
          <w:lang w:val="es-ES_tradnl"/>
        </w:rPr>
        <w:t>de</w:t>
      </w:r>
      <w:r w:rsidRPr="005F5245">
        <w:rPr>
          <w:spacing w:val="-2"/>
          <w:lang w:val="es-ES_tradnl"/>
        </w:rPr>
        <w:t xml:space="preserve"> </w:t>
      </w:r>
      <w:r w:rsidRPr="005F5245">
        <w:rPr>
          <w:lang w:val="es-ES_tradnl"/>
        </w:rPr>
        <w:t>análisis de</w:t>
      </w:r>
      <w:r w:rsidRPr="005F5245">
        <w:rPr>
          <w:spacing w:val="-1"/>
          <w:lang w:val="es-ES_tradnl"/>
        </w:rPr>
        <w:t xml:space="preserve"> </w:t>
      </w:r>
      <w:r w:rsidRPr="005F5245">
        <w:rPr>
          <w:lang w:val="es-ES_tradnl"/>
        </w:rPr>
        <w:t>datos (</w:t>
      </w:r>
      <w:proofErr w:type="spellStart"/>
      <w:r w:rsidRPr="005F5245">
        <w:rPr>
          <w:lang w:val="es-ES_tradnl"/>
        </w:rPr>
        <w:t>Sims</w:t>
      </w:r>
      <w:proofErr w:type="spellEnd"/>
      <w:r w:rsidRPr="005F5245">
        <w:rPr>
          <w:spacing w:val="-1"/>
          <w:lang w:val="es-ES_tradnl"/>
        </w:rPr>
        <w:t xml:space="preserve"> </w:t>
      </w:r>
      <w:r w:rsidRPr="005F5245">
        <w:rPr>
          <w:lang w:val="es-ES_tradnl"/>
        </w:rPr>
        <w:t>et al., 2014).</w:t>
      </w:r>
    </w:p>
    <w:p w14:paraId="4540E10A" w14:textId="77777777" w:rsidR="003876AC" w:rsidRPr="005F5245" w:rsidRDefault="003876AC">
      <w:pPr>
        <w:pStyle w:val="Textoindependiente"/>
        <w:spacing w:before="10"/>
        <w:rPr>
          <w:sz w:val="23"/>
          <w:lang w:val="es-ES_tradnl"/>
        </w:rPr>
      </w:pPr>
    </w:p>
    <w:p w14:paraId="65061F76" w14:textId="77777777" w:rsidR="003876AC" w:rsidRPr="005F5245" w:rsidRDefault="000B09CE">
      <w:pPr>
        <w:spacing w:after="25"/>
        <w:ind w:left="131"/>
        <w:jc w:val="both"/>
        <w:rPr>
          <w:i/>
          <w:lang w:val="es-ES_tradnl"/>
        </w:rPr>
      </w:pPr>
      <w:r w:rsidRPr="005F5245">
        <w:rPr>
          <w:b/>
          <w:lang w:val="es-ES_tradnl"/>
        </w:rPr>
        <w:t>Tabla</w:t>
      </w:r>
      <w:r w:rsidRPr="005F5245">
        <w:rPr>
          <w:b/>
          <w:spacing w:val="-3"/>
          <w:lang w:val="es-ES_tradnl"/>
        </w:rPr>
        <w:t xml:space="preserve"> </w:t>
      </w:r>
      <w:r w:rsidRPr="005F5245">
        <w:rPr>
          <w:b/>
          <w:lang w:val="es-ES_tradnl"/>
        </w:rPr>
        <w:t>3.</w:t>
      </w:r>
      <w:r w:rsidRPr="005F5245">
        <w:rPr>
          <w:b/>
          <w:spacing w:val="-3"/>
          <w:lang w:val="es-ES_tradnl"/>
        </w:rPr>
        <w:t xml:space="preserve"> </w:t>
      </w:r>
      <w:r w:rsidRPr="005F5245">
        <w:rPr>
          <w:i/>
          <w:lang w:val="es-ES_tradnl"/>
        </w:rPr>
        <w:t>Resultados</w:t>
      </w:r>
      <w:r w:rsidRPr="005F5245">
        <w:rPr>
          <w:i/>
          <w:spacing w:val="-3"/>
          <w:lang w:val="es-ES_tradnl"/>
        </w:rPr>
        <w:t xml:space="preserve"> </w:t>
      </w:r>
      <w:r w:rsidRPr="005F5245">
        <w:rPr>
          <w:i/>
          <w:lang w:val="es-ES_tradnl"/>
        </w:rPr>
        <w:t>ensamblaje</w:t>
      </w:r>
      <w:r w:rsidRPr="005F5245">
        <w:rPr>
          <w:i/>
          <w:spacing w:val="-3"/>
          <w:lang w:val="es-ES_tradnl"/>
        </w:rPr>
        <w:t xml:space="preserve"> </w:t>
      </w:r>
      <w:r w:rsidRPr="005F5245">
        <w:rPr>
          <w:i/>
          <w:lang w:val="es-ES_tradnl"/>
        </w:rPr>
        <w:t>del</w:t>
      </w:r>
      <w:r w:rsidRPr="005F5245">
        <w:rPr>
          <w:i/>
          <w:spacing w:val="-3"/>
          <w:lang w:val="es-ES_tradnl"/>
        </w:rPr>
        <w:t xml:space="preserve"> </w:t>
      </w:r>
      <w:proofErr w:type="spellStart"/>
      <w:r w:rsidRPr="005F5245">
        <w:rPr>
          <w:i/>
          <w:lang w:val="es-ES_tradnl"/>
        </w:rPr>
        <w:t>metagenoma</w:t>
      </w:r>
      <w:proofErr w:type="spellEnd"/>
      <w:r w:rsidRPr="005F5245">
        <w:rPr>
          <w:i/>
          <w:spacing w:val="-2"/>
          <w:lang w:val="es-ES_tradnl"/>
        </w:rPr>
        <w:t xml:space="preserve"> </w:t>
      </w:r>
      <w:r w:rsidRPr="005F5245">
        <w:rPr>
          <w:i/>
          <w:lang w:val="es-ES_tradnl"/>
        </w:rPr>
        <w:t>de</w:t>
      </w:r>
      <w:r w:rsidRPr="005F5245">
        <w:rPr>
          <w:i/>
          <w:spacing w:val="-3"/>
          <w:lang w:val="es-ES_tradnl"/>
        </w:rPr>
        <w:t xml:space="preserve"> </w:t>
      </w:r>
      <w:r w:rsidRPr="005F5245">
        <w:rPr>
          <w:i/>
          <w:lang w:val="es-ES_tradnl"/>
        </w:rPr>
        <w:t>la</w:t>
      </w:r>
      <w:r w:rsidRPr="005F5245">
        <w:rPr>
          <w:i/>
          <w:spacing w:val="-3"/>
          <w:lang w:val="es-ES_tradnl"/>
        </w:rPr>
        <w:t xml:space="preserve"> </w:t>
      </w:r>
      <w:r w:rsidRPr="005F5245">
        <w:rPr>
          <w:i/>
          <w:lang w:val="es-ES_tradnl"/>
        </w:rPr>
        <w:t>muestra</w:t>
      </w:r>
      <w:r w:rsidRPr="005F5245">
        <w:rPr>
          <w:i/>
          <w:spacing w:val="-3"/>
          <w:lang w:val="es-ES_tradnl"/>
        </w:rPr>
        <w:t xml:space="preserve"> </w:t>
      </w:r>
      <w:r w:rsidRPr="005F5245">
        <w:rPr>
          <w:i/>
          <w:lang w:val="es-ES_tradnl"/>
        </w:rPr>
        <w:t>C1E</w:t>
      </w:r>
    </w:p>
    <w:tbl>
      <w:tblPr>
        <w:tblStyle w:val="NormalTable0"/>
        <w:tblW w:w="0" w:type="auto"/>
        <w:tblInd w:w="124" w:type="dxa"/>
        <w:tblLayout w:type="fixed"/>
        <w:tblLook w:val="01E0" w:firstRow="1" w:lastRow="1" w:firstColumn="1" w:lastColumn="1" w:noHBand="0" w:noVBand="0"/>
      </w:tblPr>
      <w:tblGrid>
        <w:gridCol w:w="2583"/>
        <w:gridCol w:w="2053"/>
        <w:gridCol w:w="2196"/>
        <w:gridCol w:w="2197"/>
      </w:tblGrid>
      <w:tr w:rsidR="003876AC" w:rsidRPr="005F5245" w14:paraId="4BACFBCC" w14:textId="77777777">
        <w:trPr>
          <w:trHeight w:val="268"/>
        </w:trPr>
        <w:tc>
          <w:tcPr>
            <w:tcW w:w="2583" w:type="dxa"/>
            <w:tcBorders>
              <w:top w:val="single" w:sz="4" w:space="0" w:color="000000"/>
              <w:bottom w:val="single" w:sz="4" w:space="0" w:color="000000"/>
            </w:tcBorders>
          </w:tcPr>
          <w:p w14:paraId="36F1E21C" w14:textId="77777777" w:rsidR="003876AC" w:rsidRPr="005F5245" w:rsidRDefault="000B09CE">
            <w:pPr>
              <w:pStyle w:val="TableParagraph"/>
              <w:spacing w:before="4" w:line="244" w:lineRule="exact"/>
              <w:ind w:left="121" w:right="273"/>
              <w:rPr>
                <w:rFonts w:ascii="Arial"/>
                <w:b/>
                <w:lang w:val="es-ES_tradnl"/>
              </w:rPr>
            </w:pPr>
            <w:r w:rsidRPr="005F5245">
              <w:rPr>
                <w:rFonts w:ascii="Arial"/>
                <w:b/>
                <w:w w:val="85"/>
                <w:lang w:val="es-ES_tradnl"/>
              </w:rPr>
              <w:t>Nombre</w:t>
            </w:r>
            <w:r w:rsidRPr="005F5245">
              <w:rPr>
                <w:rFonts w:ascii="Arial"/>
                <w:b/>
                <w:spacing w:val="2"/>
                <w:w w:val="85"/>
                <w:lang w:val="es-ES_tradnl"/>
              </w:rPr>
              <w:t xml:space="preserve"> </w:t>
            </w:r>
            <w:r w:rsidRPr="005F5245">
              <w:rPr>
                <w:rFonts w:ascii="Arial"/>
                <w:b/>
                <w:w w:val="85"/>
                <w:lang w:val="es-ES_tradnl"/>
              </w:rPr>
              <w:t>de</w:t>
            </w:r>
            <w:r w:rsidRPr="005F5245">
              <w:rPr>
                <w:rFonts w:ascii="Arial"/>
                <w:b/>
                <w:spacing w:val="2"/>
                <w:w w:val="85"/>
                <w:lang w:val="es-ES_tradnl"/>
              </w:rPr>
              <w:t xml:space="preserve"> </w:t>
            </w:r>
            <w:r w:rsidRPr="005F5245">
              <w:rPr>
                <w:rFonts w:ascii="Arial"/>
                <w:b/>
                <w:w w:val="85"/>
                <w:lang w:val="es-ES_tradnl"/>
              </w:rPr>
              <w:t>la</w:t>
            </w:r>
            <w:r w:rsidRPr="005F5245">
              <w:rPr>
                <w:rFonts w:ascii="Arial"/>
                <w:b/>
                <w:spacing w:val="3"/>
                <w:w w:val="85"/>
                <w:lang w:val="es-ES_tradnl"/>
              </w:rPr>
              <w:t xml:space="preserve"> </w:t>
            </w:r>
            <w:r w:rsidRPr="005F5245">
              <w:rPr>
                <w:rFonts w:ascii="Arial"/>
                <w:b/>
                <w:w w:val="85"/>
                <w:lang w:val="es-ES_tradnl"/>
              </w:rPr>
              <w:t>secuencia</w:t>
            </w:r>
          </w:p>
        </w:tc>
        <w:tc>
          <w:tcPr>
            <w:tcW w:w="2053" w:type="dxa"/>
            <w:tcBorders>
              <w:top w:val="single" w:sz="4" w:space="0" w:color="000000"/>
              <w:bottom w:val="single" w:sz="4" w:space="0" w:color="000000"/>
            </w:tcBorders>
          </w:tcPr>
          <w:p w14:paraId="787C29C1" w14:textId="77777777" w:rsidR="003876AC" w:rsidRPr="005F5245" w:rsidRDefault="000B09CE">
            <w:pPr>
              <w:pStyle w:val="TableParagraph"/>
              <w:spacing w:before="4" w:line="244" w:lineRule="exact"/>
              <w:ind w:left="268" w:right="539"/>
              <w:rPr>
                <w:rFonts w:ascii="Arial"/>
                <w:b/>
                <w:lang w:val="es-ES_tradnl"/>
              </w:rPr>
            </w:pPr>
            <w:r w:rsidRPr="005F5245">
              <w:rPr>
                <w:rFonts w:ascii="Arial"/>
                <w:b/>
                <w:w w:val="85"/>
                <w:lang w:val="es-ES_tradnl"/>
              </w:rPr>
              <w:t>Longitud</w:t>
            </w:r>
            <w:r w:rsidRPr="005F5245">
              <w:rPr>
                <w:rFonts w:ascii="Arial"/>
                <w:b/>
                <w:spacing w:val="-1"/>
                <w:w w:val="85"/>
                <w:lang w:val="es-ES_tradnl"/>
              </w:rPr>
              <w:t xml:space="preserve"> </w:t>
            </w:r>
            <w:r w:rsidRPr="005F5245">
              <w:rPr>
                <w:rFonts w:ascii="Arial"/>
                <w:b/>
                <w:w w:val="85"/>
                <w:lang w:val="es-ES_tradnl"/>
              </w:rPr>
              <w:t>(</w:t>
            </w:r>
            <w:proofErr w:type="spellStart"/>
            <w:r w:rsidRPr="005F5245">
              <w:rPr>
                <w:rFonts w:ascii="Arial"/>
                <w:b/>
                <w:w w:val="85"/>
                <w:lang w:val="es-ES_tradnl"/>
              </w:rPr>
              <w:t>pb</w:t>
            </w:r>
            <w:proofErr w:type="spellEnd"/>
            <w:r w:rsidRPr="005F5245">
              <w:rPr>
                <w:rFonts w:ascii="Arial"/>
                <w:b/>
                <w:w w:val="85"/>
                <w:lang w:val="es-ES_tradnl"/>
              </w:rPr>
              <w:t>)</w:t>
            </w:r>
          </w:p>
        </w:tc>
        <w:tc>
          <w:tcPr>
            <w:tcW w:w="2196" w:type="dxa"/>
            <w:tcBorders>
              <w:top w:val="single" w:sz="4" w:space="0" w:color="000000"/>
              <w:bottom w:val="single" w:sz="4" w:space="0" w:color="000000"/>
            </w:tcBorders>
          </w:tcPr>
          <w:p w14:paraId="4E5ACC4B" w14:textId="77777777" w:rsidR="003876AC" w:rsidRPr="005F5245" w:rsidRDefault="000B09CE">
            <w:pPr>
              <w:pStyle w:val="TableParagraph"/>
              <w:spacing w:before="4" w:line="244" w:lineRule="exact"/>
              <w:ind w:left="469" w:right="632"/>
              <w:rPr>
                <w:rFonts w:ascii="Arial"/>
                <w:b/>
                <w:lang w:val="es-ES_tradnl"/>
              </w:rPr>
            </w:pPr>
            <w:r w:rsidRPr="005F5245">
              <w:rPr>
                <w:rFonts w:ascii="Arial"/>
                <w:b/>
                <w:lang w:val="es-ES_tradnl"/>
              </w:rPr>
              <w:t>Cobertura</w:t>
            </w:r>
          </w:p>
        </w:tc>
        <w:tc>
          <w:tcPr>
            <w:tcW w:w="2197" w:type="dxa"/>
            <w:tcBorders>
              <w:top w:val="single" w:sz="4" w:space="0" w:color="000000"/>
              <w:bottom w:val="single" w:sz="4" w:space="0" w:color="000000"/>
            </w:tcBorders>
          </w:tcPr>
          <w:p w14:paraId="0C5C4AC4" w14:textId="77777777" w:rsidR="003876AC" w:rsidRPr="005F5245" w:rsidRDefault="000B09CE">
            <w:pPr>
              <w:pStyle w:val="TableParagraph"/>
              <w:spacing w:before="4" w:line="244" w:lineRule="exact"/>
              <w:ind w:left="655" w:right="709"/>
              <w:rPr>
                <w:rFonts w:ascii="Arial"/>
                <w:b/>
                <w:lang w:val="es-ES_tradnl"/>
              </w:rPr>
            </w:pPr>
            <w:r w:rsidRPr="005F5245">
              <w:rPr>
                <w:rFonts w:ascii="Arial"/>
                <w:b/>
                <w:w w:val="95"/>
                <w:lang w:val="es-ES_tradnl"/>
              </w:rPr>
              <w:t>Circular</w:t>
            </w:r>
          </w:p>
        </w:tc>
      </w:tr>
      <w:tr w:rsidR="003876AC" w:rsidRPr="005F5245" w14:paraId="4A61165A" w14:textId="77777777">
        <w:trPr>
          <w:trHeight w:val="269"/>
        </w:trPr>
        <w:tc>
          <w:tcPr>
            <w:tcW w:w="2583" w:type="dxa"/>
            <w:tcBorders>
              <w:top w:val="single" w:sz="4" w:space="0" w:color="000000"/>
            </w:tcBorders>
          </w:tcPr>
          <w:p w14:paraId="46449C99" w14:textId="77777777" w:rsidR="003876AC" w:rsidRPr="005F5245" w:rsidRDefault="000B09CE">
            <w:pPr>
              <w:pStyle w:val="TableParagraph"/>
              <w:spacing w:line="250" w:lineRule="exact"/>
              <w:ind w:left="121" w:right="272"/>
              <w:rPr>
                <w:lang w:val="es-ES_tradnl"/>
              </w:rPr>
            </w:pPr>
            <w:r w:rsidRPr="005F5245">
              <w:rPr>
                <w:lang w:val="es-ES_tradnl"/>
              </w:rPr>
              <w:t>Contig_1</w:t>
            </w:r>
          </w:p>
        </w:tc>
        <w:tc>
          <w:tcPr>
            <w:tcW w:w="2053" w:type="dxa"/>
            <w:tcBorders>
              <w:top w:val="single" w:sz="4" w:space="0" w:color="000000"/>
            </w:tcBorders>
          </w:tcPr>
          <w:p w14:paraId="51386B1A" w14:textId="77777777" w:rsidR="003876AC" w:rsidRPr="005F5245" w:rsidRDefault="000B09CE">
            <w:pPr>
              <w:pStyle w:val="TableParagraph"/>
              <w:spacing w:line="250" w:lineRule="exact"/>
              <w:ind w:left="268" w:right="538"/>
              <w:rPr>
                <w:lang w:val="es-ES_tradnl"/>
              </w:rPr>
            </w:pPr>
            <w:r w:rsidRPr="005F5245">
              <w:rPr>
                <w:lang w:val="es-ES_tradnl"/>
              </w:rPr>
              <w:t>9127</w:t>
            </w:r>
          </w:p>
        </w:tc>
        <w:tc>
          <w:tcPr>
            <w:tcW w:w="2196" w:type="dxa"/>
            <w:tcBorders>
              <w:top w:val="single" w:sz="4" w:space="0" w:color="000000"/>
            </w:tcBorders>
          </w:tcPr>
          <w:p w14:paraId="7C71B642" w14:textId="77777777" w:rsidR="003876AC" w:rsidRPr="005F5245" w:rsidRDefault="000B09CE">
            <w:pPr>
              <w:pStyle w:val="TableParagraph"/>
              <w:spacing w:line="250" w:lineRule="exact"/>
              <w:ind w:left="469" w:right="633"/>
              <w:rPr>
                <w:lang w:val="es-ES_tradnl"/>
              </w:rPr>
            </w:pPr>
            <w:r w:rsidRPr="005F5245">
              <w:rPr>
                <w:lang w:val="es-ES_tradnl"/>
              </w:rPr>
              <w:t>47</w:t>
            </w:r>
          </w:p>
        </w:tc>
        <w:tc>
          <w:tcPr>
            <w:tcW w:w="2197" w:type="dxa"/>
            <w:tcBorders>
              <w:top w:val="single" w:sz="4" w:space="0" w:color="000000"/>
            </w:tcBorders>
          </w:tcPr>
          <w:p w14:paraId="3169FECF" w14:textId="77777777" w:rsidR="003876AC" w:rsidRPr="005F5245" w:rsidRDefault="000B09CE">
            <w:pPr>
              <w:pStyle w:val="TableParagraph"/>
              <w:spacing w:line="250" w:lineRule="exact"/>
              <w:ind w:left="655" w:right="709"/>
              <w:rPr>
                <w:lang w:val="es-ES_tradnl"/>
              </w:rPr>
            </w:pPr>
            <w:r w:rsidRPr="005F5245">
              <w:rPr>
                <w:lang w:val="es-ES_tradnl"/>
              </w:rPr>
              <w:t>Sí</w:t>
            </w:r>
          </w:p>
        </w:tc>
      </w:tr>
      <w:tr w:rsidR="003876AC" w:rsidRPr="005F5245" w14:paraId="58FF5D99" w14:textId="77777777">
        <w:trPr>
          <w:trHeight w:val="268"/>
        </w:trPr>
        <w:tc>
          <w:tcPr>
            <w:tcW w:w="2583" w:type="dxa"/>
          </w:tcPr>
          <w:p w14:paraId="09A35BA8" w14:textId="77777777" w:rsidR="003876AC" w:rsidRPr="005F5245" w:rsidRDefault="000B09CE">
            <w:pPr>
              <w:pStyle w:val="TableParagraph"/>
              <w:ind w:left="121" w:right="272"/>
              <w:rPr>
                <w:lang w:val="es-ES_tradnl"/>
              </w:rPr>
            </w:pPr>
            <w:r w:rsidRPr="005F5245">
              <w:rPr>
                <w:lang w:val="es-ES_tradnl"/>
              </w:rPr>
              <w:t>Contig_2</w:t>
            </w:r>
          </w:p>
        </w:tc>
        <w:tc>
          <w:tcPr>
            <w:tcW w:w="2053" w:type="dxa"/>
          </w:tcPr>
          <w:p w14:paraId="5AFFF127" w14:textId="77777777" w:rsidR="003876AC" w:rsidRPr="005F5245" w:rsidRDefault="000B09CE">
            <w:pPr>
              <w:pStyle w:val="TableParagraph"/>
              <w:ind w:left="268" w:right="538"/>
              <w:rPr>
                <w:lang w:val="es-ES_tradnl"/>
              </w:rPr>
            </w:pPr>
            <w:r w:rsidRPr="005F5245">
              <w:rPr>
                <w:lang w:val="es-ES_tradnl"/>
              </w:rPr>
              <w:t>5268622</w:t>
            </w:r>
          </w:p>
        </w:tc>
        <w:tc>
          <w:tcPr>
            <w:tcW w:w="2196" w:type="dxa"/>
          </w:tcPr>
          <w:p w14:paraId="27D35D0E" w14:textId="77777777" w:rsidR="003876AC" w:rsidRPr="005F5245" w:rsidRDefault="000B09CE">
            <w:pPr>
              <w:pStyle w:val="TableParagraph"/>
              <w:ind w:left="469" w:right="633"/>
              <w:rPr>
                <w:lang w:val="es-ES_tradnl"/>
              </w:rPr>
            </w:pPr>
            <w:r w:rsidRPr="005F5245">
              <w:rPr>
                <w:lang w:val="es-ES_tradnl"/>
              </w:rPr>
              <w:t>373</w:t>
            </w:r>
          </w:p>
        </w:tc>
        <w:tc>
          <w:tcPr>
            <w:tcW w:w="2197" w:type="dxa"/>
          </w:tcPr>
          <w:p w14:paraId="72A5AD89" w14:textId="77777777" w:rsidR="003876AC" w:rsidRPr="005F5245" w:rsidRDefault="000B09CE">
            <w:pPr>
              <w:pStyle w:val="TableParagraph"/>
              <w:ind w:left="655" w:right="709"/>
              <w:rPr>
                <w:lang w:val="es-ES_tradnl"/>
              </w:rPr>
            </w:pPr>
            <w:r w:rsidRPr="005F5245">
              <w:rPr>
                <w:lang w:val="es-ES_tradnl"/>
              </w:rPr>
              <w:t>Sí</w:t>
            </w:r>
          </w:p>
        </w:tc>
      </w:tr>
      <w:tr w:rsidR="003876AC" w:rsidRPr="005F5245" w14:paraId="42858379" w14:textId="77777777">
        <w:trPr>
          <w:trHeight w:val="268"/>
        </w:trPr>
        <w:tc>
          <w:tcPr>
            <w:tcW w:w="2583" w:type="dxa"/>
          </w:tcPr>
          <w:p w14:paraId="57B6A819" w14:textId="77777777" w:rsidR="003876AC" w:rsidRPr="005F5245" w:rsidRDefault="000B09CE">
            <w:pPr>
              <w:pStyle w:val="TableParagraph"/>
              <w:ind w:left="121" w:right="272"/>
              <w:rPr>
                <w:lang w:val="es-ES_tradnl"/>
              </w:rPr>
            </w:pPr>
            <w:r w:rsidRPr="005F5245">
              <w:rPr>
                <w:lang w:val="es-ES_tradnl"/>
              </w:rPr>
              <w:t>Contig_3</w:t>
            </w:r>
          </w:p>
        </w:tc>
        <w:tc>
          <w:tcPr>
            <w:tcW w:w="2053" w:type="dxa"/>
          </w:tcPr>
          <w:p w14:paraId="155BA80B" w14:textId="77777777" w:rsidR="003876AC" w:rsidRPr="005F5245" w:rsidRDefault="000B09CE">
            <w:pPr>
              <w:pStyle w:val="TableParagraph"/>
              <w:ind w:left="268" w:right="538"/>
              <w:rPr>
                <w:lang w:val="es-ES_tradnl"/>
              </w:rPr>
            </w:pPr>
            <w:r w:rsidRPr="005F5245">
              <w:rPr>
                <w:lang w:val="es-ES_tradnl"/>
              </w:rPr>
              <w:t>6984757</w:t>
            </w:r>
          </w:p>
        </w:tc>
        <w:tc>
          <w:tcPr>
            <w:tcW w:w="2196" w:type="dxa"/>
          </w:tcPr>
          <w:p w14:paraId="784A631E" w14:textId="77777777" w:rsidR="003876AC" w:rsidRPr="005F5245" w:rsidRDefault="000B09CE">
            <w:pPr>
              <w:pStyle w:val="TableParagraph"/>
              <w:ind w:left="469" w:right="633"/>
              <w:rPr>
                <w:lang w:val="es-ES_tradnl"/>
              </w:rPr>
            </w:pPr>
            <w:r w:rsidRPr="005F5245">
              <w:rPr>
                <w:lang w:val="es-ES_tradnl"/>
              </w:rPr>
              <w:t>988</w:t>
            </w:r>
          </w:p>
        </w:tc>
        <w:tc>
          <w:tcPr>
            <w:tcW w:w="2197" w:type="dxa"/>
          </w:tcPr>
          <w:p w14:paraId="58C96DC8" w14:textId="77777777" w:rsidR="003876AC" w:rsidRPr="005F5245" w:rsidRDefault="000B09CE">
            <w:pPr>
              <w:pStyle w:val="TableParagraph"/>
              <w:ind w:left="655" w:right="709"/>
              <w:rPr>
                <w:lang w:val="es-ES_tradnl"/>
              </w:rPr>
            </w:pPr>
            <w:r w:rsidRPr="005F5245">
              <w:rPr>
                <w:lang w:val="es-ES_tradnl"/>
              </w:rPr>
              <w:t>Sí</w:t>
            </w:r>
          </w:p>
        </w:tc>
      </w:tr>
      <w:tr w:rsidR="003876AC" w:rsidRPr="005F5245" w14:paraId="3CF75FA4" w14:textId="77777777">
        <w:trPr>
          <w:trHeight w:val="268"/>
        </w:trPr>
        <w:tc>
          <w:tcPr>
            <w:tcW w:w="2583" w:type="dxa"/>
          </w:tcPr>
          <w:p w14:paraId="17118F6D" w14:textId="77777777" w:rsidR="003876AC" w:rsidRPr="005F5245" w:rsidRDefault="000B09CE">
            <w:pPr>
              <w:pStyle w:val="TableParagraph"/>
              <w:ind w:left="121" w:right="272"/>
              <w:rPr>
                <w:lang w:val="es-ES_tradnl"/>
              </w:rPr>
            </w:pPr>
            <w:r w:rsidRPr="005F5245">
              <w:rPr>
                <w:lang w:val="es-ES_tradnl"/>
              </w:rPr>
              <w:t>Contig_4</w:t>
            </w:r>
          </w:p>
        </w:tc>
        <w:tc>
          <w:tcPr>
            <w:tcW w:w="2053" w:type="dxa"/>
          </w:tcPr>
          <w:p w14:paraId="17B8139B" w14:textId="77777777" w:rsidR="003876AC" w:rsidRPr="005F5245" w:rsidRDefault="000B09CE">
            <w:pPr>
              <w:pStyle w:val="TableParagraph"/>
              <w:ind w:left="268" w:right="538"/>
              <w:rPr>
                <w:lang w:val="es-ES_tradnl"/>
              </w:rPr>
            </w:pPr>
            <w:r w:rsidRPr="005F5245">
              <w:rPr>
                <w:lang w:val="es-ES_tradnl"/>
              </w:rPr>
              <w:t>2526943</w:t>
            </w:r>
          </w:p>
        </w:tc>
        <w:tc>
          <w:tcPr>
            <w:tcW w:w="2196" w:type="dxa"/>
          </w:tcPr>
          <w:p w14:paraId="0BD4CDF8" w14:textId="77777777" w:rsidR="003876AC" w:rsidRPr="005F5245" w:rsidRDefault="000B09CE">
            <w:pPr>
              <w:pStyle w:val="TableParagraph"/>
              <w:ind w:left="469" w:right="633"/>
              <w:rPr>
                <w:lang w:val="es-ES_tradnl"/>
              </w:rPr>
            </w:pPr>
            <w:r w:rsidRPr="005F5245">
              <w:rPr>
                <w:lang w:val="es-ES_tradnl"/>
              </w:rPr>
              <w:t>339</w:t>
            </w:r>
          </w:p>
        </w:tc>
        <w:tc>
          <w:tcPr>
            <w:tcW w:w="2197" w:type="dxa"/>
          </w:tcPr>
          <w:p w14:paraId="7DEE6075" w14:textId="77777777" w:rsidR="003876AC" w:rsidRPr="005F5245" w:rsidRDefault="000B09CE">
            <w:pPr>
              <w:pStyle w:val="TableParagraph"/>
              <w:ind w:left="655" w:right="709"/>
              <w:rPr>
                <w:lang w:val="es-ES_tradnl"/>
              </w:rPr>
            </w:pPr>
            <w:r w:rsidRPr="005F5245">
              <w:rPr>
                <w:lang w:val="es-ES_tradnl"/>
              </w:rPr>
              <w:t>Sí</w:t>
            </w:r>
          </w:p>
        </w:tc>
      </w:tr>
      <w:tr w:rsidR="003876AC" w:rsidRPr="005F5245" w14:paraId="50CBB369" w14:textId="77777777">
        <w:trPr>
          <w:trHeight w:val="268"/>
        </w:trPr>
        <w:tc>
          <w:tcPr>
            <w:tcW w:w="2583" w:type="dxa"/>
          </w:tcPr>
          <w:p w14:paraId="791CE939" w14:textId="77777777" w:rsidR="003876AC" w:rsidRPr="005F5245" w:rsidRDefault="000B09CE">
            <w:pPr>
              <w:pStyle w:val="TableParagraph"/>
              <w:ind w:left="121" w:right="272"/>
              <w:rPr>
                <w:lang w:val="es-ES_tradnl"/>
              </w:rPr>
            </w:pPr>
            <w:r w:rsidRPr="005F5245">
              <w:rPr>
                <w:lang w:val="es-ES_tradnl"/>
              </w:rPr>
              <w:t>Contig_5</w:t>
            </w:r>
          </w:p>
        </w:tc>
        <w:tc>
          <w:tcPr>
            <w:tcW w:w="2053" w:type="dxa"/>
          </w:tcPr>
          <w:p w14:paraId="652C16F5" w14:textId="77777777" w:rsidR="003876AC" w:rsidRPr="005F5245" w:rsidRDefault="000B09CE">
            <w:pPr>
              <w:pStyle w:val="TableParagraph"/>
              <w:ind w:left="268" w:right="538"/>
              <w:rPr>
                <w:lang w:val="es-ES_tradnl"/>
              </w:rPr>
            </w:pPr>
            <w:r w:rsidRPr="005F5245">
              <w:rPr>
                <w:lang w:val="es-ES_tradnl"/>
              </w:rPr>
              <w:t>1585531</w:t>
            </w:r>
          </w:p>
        </w:tc>
        <w:tc>
          <w:tcPr>
            <w:tcW w:w="2196" w:type="dxa"/>
          </w:tcPr>
          <w:p w14:paraId="67799A88" w14:textId="77777777" w:rsidR="003876AC" w:rsidRPr="005F5245" w:rsidRDefault="000B09CE">
            <w:pPr>
              <w:pStyle w:val="TableParagraph"/>
              <w:ind w:left="469" w:right="633"/>
              <w:rPr>
                <w:lang w:val="es-ES_tradnl"/>
              </w:rPr>
            </w:pPr>
            <w:r w:rsidRPr="005F5245">
              <w:rPr>
                <w:lang w:val="es-ES_tradnl"/>
              </w:rPr>
              <w:t>346</w:t>
            </w:r>
          </w:p>
        </w:tc>
        <w:tc>
          <w:tcPr>
            <w:tcW w:w="2197" w:type="dxa"/>
          </w:tcPr>
          <w:p w14:paraId="3F2A31F7" w14:textId="77777777" w:rsidR="003876AC" w:rsidRPr="005F5245" w:rsidRDefault="000B09CE">
            <w:pPr>
              <w:pStyle w:val="TableParagraph"/>
              <w:ind w:left="655" w:right="709"/>
              <w:rPr>
                <w:lang w:val="es-ES_tradnl"/>
              </w:rPr>
            </w:pPr>
            <w:r w:rsidRPr="005F5245">
              <w:rPr>
                <w:lang w:val="es-ES_tradnl"/>
              </w:rPr>
              <w:t>Sí</w:t>
            </w:r>
          </w:p>
        </w:tc>
      </w:tr>
      <w:tr w:rsidR="003876AC" w:rsidRPr="005F5245" w14:paraId="1B8AED35" w14:textId="77777777">
        <w:trPr>
          <w:trHeight w:val="267"/>
        </w:trPr>
        <w:tc>
          <w:tcPr>
            <w:tcW w:w="2583" w:type="dxa"/>
            <w:tcBorders>
              <w:bottom w:val="single" w:sz="4" w:space="0" w:color="000000"/>
            </w:tcBorders>
          </w:tcPr>
          <w:p w14:paraId="31AEA574" w14:textId="77777777" w:rsidR="003876AC" w:rsidRPr="005F5245" w:rsidRDefault="000B09CE">
            <w:pPr>
              <w:pStyle w:val="TableParagraph"/>
              <w:spacing w:line="247" w:lineRule="exact"/>
              <w:ind w:left="121" w:right="272"/>
              <w:rPr>
                <w:lang w:val="es-ES_tradnl"/>
              </w:rPr>
            </w:pPr>
            <w:r w:rsidRPr="005F5245">
              <w:rPr>
                <w:lang w:val="es-ES_tradnl"/>
              </w:rPr>
              <w:t>Contig_6</w:t>
            </w:r>
          </w:p>
        </w:tc>
        <w:tc>
          <w:tcPr>
            <w:tcW w:w="2053" w:type="dxa"/>
            <w:tcBorders>
              <w:bottom w:val="single" w:sz="4" w:space="0" w:color="000000"/>
            </w:tcBorders>
          </w:tcPr>
          <w:p w14:paraId="140E129C" w14:textId="77777777" w:rsidR="003876AC" w:rsidRPr="005F5245" w:rsidRDefault="000B09CE">
            <w:pPr>
              <w:pStyle w:val="TableParagraph"/>
              <w:spacing w:line="247" w:lineRule="exact"/>
              <w:ind w:left="268" w:right="538"/>
              <w:rPr>
                <w:lang w:val="es-ES_tradnl"/>
              </w:rPr>
            </w:pPr>
            <w:r w:rsidRPr="005F5245">
              <w:rPr>
                <w:lang w:val="es-ES_tradnl"/>
              </w:rPr>
              <w:t>993073</w:t>
            </w:r>
          </w:p>
        </w:tc>
        <w:tc>
          <w:tcPr>
            <w:tcW w:w="2196" w:type="dxa"/>
            <w:tcBorders>
              <w:bottom w:val="single" w:sz="4" w:space="0" w:color="000000"/>
            </w:tcBorders>
          </w:tcPr>
          <w:p w14:paraId="7AEC9860" w14:textId="77777777" w:rsidR="003876AC" w:rsidRPr="005F5245" w:rsidRDefault="000B09CE">
            <w:pPr>
              <w:pStyle w:val="TableParagraph"/>
              <w:spacing w:line="247" w:lineRule="exact"/>
              <w:ind w:left="469" w:right="633"/>
              <w:rPr>
                <w:lang w:val="es-ES_tradnl"/>
              </w:rPr>
            </w:pPr>
            <w:r w:rsidRPr="005F5245">
              <w:rPr>
                <w:lang w:val="es-ES_tradnl"/>
              </w:rPr>
              <w:t>355</w:t>
            </w:r>
          </w:p>
        </w:tc>
        <w:tc>
          <w:tcPr>
            <w:tcW w:w="2197" w:type="dxa"/>
            <w:tcBorders>
              <w:bottom w:val="single" w:sz="4" w:space="0" w:color="000000"/>
            </w:tcBorders>
          </w:tcPr>
          <w:p w14:paraId="619E936F" w14:textId="77777777" w:rsidR="003876AC" w:rsidRPr="005F5245" w:rsidRDefault="000B09CE">
            <w:pPr>
              <w:pStyle w:val="TableParagraph"/>
              <w:spacing w:line="247" w:lineRule="exact"/>
              <w:ind w:left="655" w:right="709"/>
              <w:rPr>
                <w:lang w:val="es-ES_tradnl"/>
              </w:rPr>
            </w:pPr>
            <w:r w:rsidRPr="005F5245">
              <w:rPr>
                <w:lang w:val="es-ES_tradnl"/>
              </w:rPr>
              <w:t>Sí</w:t>
            </w:r>
          </w:p>
        </w:tc>
      </w:tr>
    </w:tbl>
    <w:p w14:paraId="3BBAC29A" w14:textId="77777777" w:rsidR="003876AC" w:rsidRPr="005F5245" w:rsidRDefault="003876AC">
      <w:pPr>
        <w:spacing w:line="247" w:lineRule="exact"/>
        <w:rPr>
          <w:lang w:val="es-ES_tradnl"/>
        </w:rPr>
        <w:sectPr w:rsidR="003876AC" w:rsidRPr="005F5245">
          <w:pgSz w:w="11910" w:h="16840"/>
          <w:pgMar w:top="1360" w:right="1320" w:bottom="280" w:left="1320" w:header="720" w:footer="720" w:gutter="0"/>
          <w:cols w:space="720"/>
        </w:sectPr>
      </w:pPr>
    </w:p>
    <w:p w14:paraId="06C85834" w14:textId="77777777" w:rsidR="003876AC" w:rsidRPr="005F5245" w:rsidRDefault="000B09CE">
      <w:pPr>
        <w:pStyle w:val="Textoindependiente"/>
        <w:ind w:left="2086"/>
        <w:rPr>
          <w:sz w:val="20"/>
          <w:lang w:val="es-ES_tradnl"/>
        </w:rPr>
      </w:pPr>
      <w:r>
        <w:rPr>
          <w:noProof/>
        </w:rPr>
        <w:lastRenderedPageBreak/>
        <w:drawing>
          <wp:inline distT="0" distB="0" distL="0" distR="0" wp14:anchorId="19307BA5" wp14:editId="76A6E1BC">
            <wp:extent cx="3732023" cy="256974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pic:nvPicPr>
                  <pic:blipFill>
                    <a:blip r:embed="rId11">
                      <a:extLst>
                        <a:ext uri="{28A0092B-C50C-407E-A947-70E740481C1C}">
                          <a14:useLocalDpi xmlns:a14="http://schemas.microsoft.com/office/drawing/2010/main" val="0"/>
                        </a:ext>
                      </a:extLst>
                    </a:blip>
                    <a:stretch>
                      <a:fillRect/>
                    </a:stretch>
                  </pic:blipFill>
                  <pic:spPr>
                    <a:xfrm>
                      <a:off x="0" y="0"/>
                      <a:ext cx="3732023" cy="2569749"/>
                    </a:xfrm>
                    <a:prstGeom prst="rect">
                      <a:avLst/>
                    </a:prstGeom>
                  </pic:spPr>
                </pic:pic>
              </a:graphicData>
            </a:graphic>
          </wp:inline>
        </w:drawing>
      </w:r>
    </w:p>
    <w:p w14:paraId="4EEC7697" w14:textId="77777777" w:rsidR="003876AC" w:rsidRPr="005F5245" w:rsidRDefault="003876AC">
      <w:pPr>
        <w:pStyle w:val="Textoindependiente"/>
        <w:spacing w:before="1"/>
        <w:rPr>
          <w:i/>
          <w:sz w:val="10"/>
          <w:lang w:val="es-ES_tradnl"/>
        </w:rPr>
      </w:pPr>
    </w:p>
    <w:p w14:paraId="608E656E" w14:textId="77777777" w:rsidR="003876AC" w:rsidRPr="005F5245" w:rsidRDefault="000B09CE">
      <w:pPr>
        <w:spacing w:before="92"/>
        <w:ind w:left="339"/>
        <w:rPr>
          <w:i/>
          <w:lang w:val="es-ES_tradnl"/>
        </w:rPr>
      </w:pPr>
      <w:r w:rsidRPr="005F5245">
        <w:rPr>
          <w:b/>
          <w:lang w:val="es-ES_tradnl"/>
        </w:rPr>
        <w:t>Fig.</w:t>
      </w:r>
      <w:r w:rsidRPr="005F5245">
        <w:rPr>
          <w:b/>
          <w:spacing w:val="-4"/>
          <w:lang w:val="es-ES_tradnl"/>
        </w:rPr>
        <w:t xml:space="preserve"> </w:t>
      </w:r>
      <w:r w:rsidRPr="005F5245">
        <w:rPr>
          <w:b/>
          <w:lang w:val="es-ES_tradnl"/>
        </w:rPr>
        <w:t>3.</w:t>
      </w:r>
      <w:r w:rsidRPr="005F5245">
        <w:rPr>
          <w:b/>
          <w:spacing w:val="-3"/>
          <w:lang w:val="es-ES_tradnl"/>
        </w:rPr>
        <w:t xml:space="preserve"> </w:t>
      </w:r>
      <w:r w:rsidRPr="005F5245">
        <w:rPr>
          <w:i/>
          <w:lang w:val="es-ES_tradnl"/>
        </w:rPr>
        <w:t>Contigs</w:t>
      </w:r>
      <w:r w:rsidRPr="005F5245">
        <w:rPr>
          <w:i/>
          <w:spacing w:val="-3"/>
          <w:lang w:val="es-ES_tradnl"/>
        </w:rPr>
        <w:t xml:space="preserve"> </w:t>
      </w:r>
      <w:r w:rsidRPr="005F5245">
        <w:rPr>
          <w:i/>
          <w:lang w:val="es-ES_tradnl"/>
        </w:rPr>
        <w:t>circulares</w:t>
      </w:r>
      <w:r w:rsidRPr="005F5245">
        <w:rPr>
          <w:i/>
          <w:spacing w:val="-3"/>
          <w:lang w:val="es-ES_tradnl"/>
        </w:rPr>
        <w:t xml:space="preserve"> </w:t>
      </w:r>
      <w:r w:rsidRPr="005F5245">
        <w:rPr>
          <w:i/>
          <w:lang w:val="es-ES_tradnl"/>
        </w:rPr>
        <w:t>obtenidos</w:t>
      </w:r>
      <w:r w:rsidRPr="005F5245">
        <w:rPr>
          <w:i/>
          <w:spacing w:val="-3"/>
          <w:lang w:val="es-ES_tradnl"/>
        </w:rPr>
        <w:t xml:space="preserve"> </w:t>
      </w:r>
      <w:r w:rsidRPr="005F5245">
        <w:rPr>
          <w:i/>
          <w:lang w:val="es-ES_tradnl"/>
        </w:rPr>
        <w:t>del</w:t>
      </w:r>
      <w:r w:rsidRPr="005F5245">
        <w:rPr>
          <w:i/>
          <w:spacing w:val="-4"/>
          <w:lang w:val="es-ES_tradnl"/>
        </w:rPr>
        <w:t xml:space="preserve"> </w:t>
      </w:r>
      <w:r w:rsidRPr="005F5245">
        <w:rPr>
          <w:i/>
          <w:lang w:val="es-ES_tradnl"/>
        </w:rPr>
        <w:t>ensamblaje</w:t>
      </w:r>
      <w:r w:rsidRPr="005F5245">
        <w:rPr>
          <w:i/>
          <w:spacing w:val="-3"/>
          <w:lang w:val="es-ES_tradnl"/>
        </w:rPr>
        <w:t xml:space="preserve"> </w:t>
      </w:r>
      <w:r w:rsidRPr="005F5245">
        <w:rPr>
          <w:i/>
          <w:lang w:val="es-ES_tradnl"/>
        </w:rPr>
        <w:t>de</w:t>
      </w:r>
      <w:r w:rsidRPr="005F5245">
        <w:rPr>
          <w:i/>
          <w:spacing w:val="-3"/>
          <w:lang w:val="es-ES_tradnl"/>
        </w:rPr>
        <w:t xml:space="preserve"> </w:t>
      </w:r>
      <w:r w:rsidRPr="005F5245">
        <w:rPr>
          <w:i/>
          <w:lang w:val="es-ES_tradnl"/>
        </w:rPr>
        <w:t>la</w:t>
      </w:r>
      <w:r w:rsidRPr="005F5245">
        <w:rPr>
          <w:i/>
          <w:spacing w:val="-3"/>
          <w:lang w:val="es-ES_tradnl"/>
        </w:rPr>
        <w:t xml:space="preserve"> </w:t>
      </w:r>
      <w:r w:rsidRPr="005F5245">
        <w:rPr>
          <w:i/>
          <w:lang w:val="es-ES_tradnl"/>
        </w:rPr>
        <w:t>muestra</w:t>
      </w:r>
      <w:r w:rsidRPr="005F5245">
        <w:rPr>
          <w:i/>
          <w:spacing w:val="-2"/>
          <w:lang w:val="es-ES_tradnl"/>
        </w:rPr>
        <w:t xml:space="preserve"> </w:t>
      </w:r>
      <w:r w:rsidRPr="005F5245">
        <w:rPr>
          <w:i/>
          <w:lang w:val="es-ES_tradnl"/>
        </w:rPr>
        <w:t>C1E.</w:t>
      </w:r>
      <w:r w:rsidRPr="005F5245">
        <w:rPr>
          <w:i/>
          <w:spacing w:val="-4"/>
          <w:lang w:val="es-ES_tradnl"/>
        </w:rPr>
        <w:t xml:space="preserve"> </w:t>
      </w:r>
      <w:r w:rsidRPr="005F5245">
        <w:rPr>
          <w:i/>
          <w:lang w:val="es-ES_tradnl"/>
        </w:rPr>
        <w:t>Graficados</w:t>
      </w:r>
      <w:r w:rsidRPr="005F5245">
        <w:rPr>
          <w:i/>
          <w:spacing w:val="-3"/>
          <w:lang w:val="es-ES_tradnl"/>
        </w:rPr>
        <w:t xml:space="preserve"> </w:t>
      </w:r>
      <w:r w:rsidRPr="005F5245">
        <w:rPr>
          <w:i/>
          <w:lang w:val="es-ES_tradnl"/>
        </w:rPr>
        <w:t>por</w:t>
      </w:r>
      <w:r w:rsidRPr="005F5245">
        <w:rPr>
          <w:i/>
          <w:spacing w:val="-3"/>
          <w:lang w:val="es-ES_tradnl"/>
        </w:rPr>
        <w:t xml:space="preserve"> </w:t>
      </w:r>
      <w:proofErr w:type="spellStart"/>
      <w:r w:rsidRPr="005F5245">
        <w:rPr>
          <w:i/>
          <w:lang w:val="es-ES_tradnl"/>
        </w:rPr>
        <w:t>Bandage</w:t>
      </w:r>
      <w:proofErr w:type="spellEnd"/>
      <w:r w:rsidRPr="005F5245">
        <w:rPr>
          <w:i/>
          <w:lang w:val="es-ES_tradnl"/>
        </w:rPr>
        <w:t>.</w:t>
      </w:r>
    </w:p>
    <w:p w14:paraId="51D6205A" w14:textId="77777777" w:rsidR="003876AC" w:rsidRPr="005F5245" w:rsidRDefault="000B09CE" w:rsidP="53D2115B">
      <w:pPr>
        <w:pStyle w:val="Textoindependiente"/>
        <w:spacing w:before="179" w:line="276" w:lineRule="auto"/>
        <w:ind w:left="131" w:right="105"/>
        <w:jc w:val="both"/>
        <w:rPr>
          <w:lang w:val="es-ES"/>
        </w:rPr>
      </w:pPr>
      <w:r w:rsidRPr="53D2115B">
        <w:rPr>
          <w:lang w:val="es-ES"/>
        </w:rPr>
        <w:t>De la misma manera, es importante resaltar que cada uno de los contigs de la muestra C1E</w:t>
      </w:r>
      <w:r w:rsidRPr="53D2115B">
        <w:rPr>
          <w:spacing w:val="1"/>
          <w:lang w:val="es-ES"/>
        </w:rPr>
        <w:t xml:space="preserve"> </w:t>
      </w:r>
      <w:r w:rsidRPr="53D2115B">
        <w:rPr>
          <w:lang w:val="es-ES"/>
        </w:rPr>
        <w:t>presentan un valor profundidad alrededor de tres veces mayor del necesario para su respectiva</w:t>
      </w:r>
      <w:r w:rsidRPr="53D2115B">
        <w:rPr>
          <w:spacing w:val="-57"/>
          <w:lang w:val="es-ES"/>
        </w:rPr>
        <w:t xml:space="preserve"> </w:t>
      </w:r>
      <w:r w:rsidRPr="53D2115B">
        <w:rPr>
          <w:lang w:val="es-ES"/>
        </w:rPr>
        <w:t>caracterización (Sims et al., 2014). Además, tanto en el contig 1 como en el contig 3 se tiene</w:t>
      </w:r>
      <w:r w:rsidRPr="53D2115B">
        <w:rPr>
          <w:spacing w:val="1"/>
          <w:lang w:val="es-ES"/>
        </w:rPr>
        <w:t xml:space="preserve"> </w:t>
      </w:r>
      <w:r w:rsidRPr="53D2115B">
        <w:rPr>
          <w:lang w:val="es-ES"/>
        </w:rPr>
        <w:t>una profundidad superior a 1000x lo que nos muestra que ambas muestras tuvieron un gran</w:t>
      </w:r>
      <w:r w:rsidRPr="53D2115B">
        <w:rPr>
          <w:spacing w:val="1"/>
          <w:lang w:val="es-ES"/>
        </w:rPr>
        <w:t xml:space="preserve"> </w:t>
      </w:r>
      <w:r w:rsidRPr="53D2115B">
        <w:rPr>
          <w:lang w:val="es-ES"/>
        </w:rPr>
        <w:t>número de lecturas únicas y que su nivel de cobertura es óptimo para los análisis que se</w:t>
      </w:r>
      <w:r w:rsidRPr="53D2115B">
        <w:rPr>
          <w:spacing w:val="1"/>
          <w:lang w:val="es-ES"/>
        </w:rPr>
        <w:t xml:space="preserve"> </w:t>
      </w:r>
      <w:r w:rsidRPr="53D2115B">
        <w:rPr>
          <w:lang w:val="es-ES"/>
        </w:rPr>
        <w:t>realizarán</w:t>
      </w:r>
      <w:r w:rsidRPr="53D2115B">
        <w:rPr>
          <w:spacing w:val="-1"/>
          <w:lang w:val="es-ES"/>
        </w:rPr>
        <w:t xml:space="preserve"> </w:t>
      </w:r>
      <w:r w:rsidRPr="53D2115B">
        <w:rPr>
          <w:lang w:val="es-ES"/>
        </w:rPr>
        <w:t xml:space="preserve">más adelante (Zhang et al., </w:t>
      </w:r>
      <w:commentRangeStart w:id="13"/>
      <w:r w:rsidRPr="53D2115B">
        <w:rPr>
          <w:lang w:val="es-ES"/>
        </w:rPr>
        <w:t>2019</w:t>
      </w:r>
      <w:commentRangeEnd w:id="13"/>
      <w:r>
        <w:commentReference w:id="13"/>
      </w:r>
      <w:r w:rsidRPr="53D2115B">
        <w:rPr>
          <w:lang w:val="es-ES"/>
        </w:rPr>
        <w:t>).</w:t>
      </w:r>
    </w:p>
    <w:p w14:paraId="1EA3EC0C" w14:textId="77777777" w:rsidR="003876AC" w:rsidRPr="005F5245" w:rsidRDefault="003876AC">
      <w:pPr>
        <w:pStyle w:val="Textoindependiente"/>
        <w:rPr>
          <w:sz w:val="26"/>
          <w:lang w:val="es-ES_tradnl"/>
        </w:rPr>
      </w:pPr>
    </w:p>
    <w:p w14:paraId="11A3498D" w14:textId="4655F5C9" w:rsidR="003876AC" w:rsidRDefault="003876AC" w:rsidP="20C12B2E">
      <w:pPr>
        <w:pStyle w:val="Textoindependiente"/>
        <w:spacing w:before="7"/>
        <w:rPr>
          <w:sz w:val="29"/>
          <w:szCs w:val="29"/>
          <w:lang w:val="es-ES"/>
        </w:rPr>
      </w:pPr>
      <w:commentRangeStart w:id="14"/>
      <w:commentRangeEnd w:id="14"/>
      <w:r>
        <w:commentReference w:id="14"/>
      </w:r>
    </w:p>
    <w:p w14:paraId="6AC2FFA0" w14:textId="612BBB26" w:rsidR="005A28DD" w:rsidRDefault="005A28DD" w:rsidP="20C12B2E">
      <w:pPr>
        <w:pStyle w:val="Textoindependiente"/>
        <w:spacing w:before="7"/>
        <w:rPr>
          <w:sz w:val="29"/>
          <w:szCs w:val="29"/>
          <w:lang w:val="es-ES"/>
        </w:rPr>
      </w:pPr>
    </w:p>
    <w:p w14:paraId="59A7D56B" w14:textId="789C9682" w:rsidR="005A28DD" w:rsidRDefault="00692EBD" w:rsidP="20C12B2E">
      <w:pPr>
        <w:pStyle w:val="Textoindependiente"/>
        <w:spacing w:before="7"/>
        <w:rPr>
          <w:rFonts w:ascii="Menlo" w:eastAsiaTheme="minorHAnsi" w:hAnsi="Menlo" w:cs="Menlo"/>
          <w:color w:val="39C825"/>
          <w:sz w:val="22"/>
          <w:szCs w:val="22"/>
          <w:lang w:val="es-MX"/>
        </w:rPr>
      </w:pPr>
      <w:r>
        <w:rPr>
          <w:sz w:val="29"/>
          <w:szCs w:val="29"/>
          <w:lang w:val="es-ES"/>
        </w:rPr>
        <w:t>m</w:t>
      </w:r>
      <w:r w:rsidR="00FC51BD">
        <w:rPr>
          <w:sz w:val="29"/>
          <w:szCs w:val="29"/>
          <w:lang w:val="es-ES"/>
        </w:rPr>
        <w:t xml:space="preserve">inimap2 </w:t>
      </w:r>
      <w:r>
        <w:rPr>
          <w:sz w:val="29"/>
          <w:szCs w:val="29"/>
          <w:lang w:val="es-ES"/>
        </w:rPr>
        <w:t>-t 20</w:t>
      </w:r>
      <w:r w:rsidR="00A21023">
        <w:rPr>
          <w:sz w:val="29"/>
          <w:szCs w:val="29"/>
          <w:lang w:val="es-ES"/>
        </w:rPr>
        <w:t xml:space="preserve"> -a </w:t>
      </w:r>
      <w:proofErr w:type="spellStart"/>
      <w:r w:rsidR="0040576D">
        <w:rPr>
          <w:sz w:val="29"/>
          <w:szCs w:val="29"/>
          <w:lang w:val="es-ES"/>
        </w:rPr>
        <w:t>mock</w:t>
      </w:r>
      <w:proofErr w:type="spellEnd"/>
      <w:r w:rsidR="0084694E">
        <w:rPr>
          <w:sz w:val="29"/>
          <w:szCs w:val="29"/>
          <w:lang w:val="es-ES"/>
        </w:rPr>
        <w:t xml:space="preserve"> |</w:t>
      </w:r>
      <w:proofErr w:type="spellStart"/>
      <w:r w:rsidR="0084694E">
        <w:rPr>
          <w:sz w:val="29"/>
          <w:szCs w:val="29"/>
          <w:lang w:val="es-ES"/>
        </w:rPr>
        <w:t xml:space="preserve"> </w:t>
      </w:r>
      <w:proofErr w:type="spellEnd"/>
      <w:r w:rsidR="0084694E">
        <w:rPr>
          <w:rFonts w:ascii="Menlo" w:eastAsiaTheme="minorHAnsi" w:hAnsi="Menlo" w:cs="Menlo"/>
          <w:color w:val="000000"/>
          <w:sz w:val="22"/>
          <w:szCs w:val="22"/>
          <w:lang w:val="es-MX"/>
        </w:rPr>
        <w:t>contig_12D_1-</w:t>
      </w:r>
      <w:proofErr w:type="gramStart"/>
      <w:r w:rsidR="0084694E">
        <w:rPr>
          <w:rFonts w:ascii="Menlo" w:eastAsiaTheme="minorHAnsi" w:hAnsi="Menlo" w:cs="Menlo"/>
          <w:color w:val="000000"/>
          <w:sz w:val="22"/>
          <w:szCs w:val="22"/>
          <w:lang w:val="es-MX"/>
        </w:rPr>
        <w:t>2.fasta</w:t>
      </w:r>
      <w:proofErr w:type="gramEnd"/>
      <w:r w:rsidR="00076A36">
        <w:rPr>
          <w:rFonts w:ascii="Menlo" w:eastAsiaTheme="minorHAnsi" w:hAnsi="Menlo" w:cs="Menlo"/>
          <w:color w:val="000000"/>
          <w:sz w:val="22"/>
          <w:szCs w:val="22"/>
          <w:lang w:val="es-MX"/>
        </w:rPr>
        <w:t xml:space="preserve"> </w:t>
      </w:r>
      <w:r w:rsidR="00076A36">
        <w:rPr>
          <w:rFonts w:ascii="Menlo" w:eastAsiaTheme="minorHAnsi" w:hAnsi="Menlo" w:cs="Menlo"/>
          <w:color w:val="39C825"/>
          <w:sz w:val="22"/>
          <w:szCs w:val="22"/>
          <w:lang w:val="es-MX"/>
        </w:rPr>
        <w:t>12D.hifi.fastq.gz</w:t>
      </w:r>
    </w:p>
    <w:p w14:paraId="2A46E161" w14:textId="7C410C4B" w:rsidR="006E18E0" w:rsidRDefault="006E18E0" w:rsidP="20C12B2E">
      <w:pPr>
        <w:pStyle w:val="Textoindependiente"/>
        <w:spacing w:before="7"/>
        <w:rPr>
          <w:rFonts w:ascii="Menlo" w:eastAsiaTheme="minorHAnsi" w:hAnsi="Menlo" w:cs="Menlo"/>
          <w:color w:val="39C825"/>
          <w:sz w:val="22"/>
          <w:szCs w:val="22"/>
          <w:lang w:val="es-MX"/>
        </w:rPr>
      </w:pPr>
    </w:p>
    <w:p w14:paraId="66819314" w14:textId="1E518634" w:rsidR="006E18E0" w:rsidRPr="006D3E6A" w:rsidRDefault="006E18E0" w:rsidP="20C12B2E">
      <w:pPr>
        <w:pStyle w:val="Textoindependiente"/>
        <w:spacing w:before="7"/>
        <w:rPr>
          <w:sz w:val="29"/>
          <w:szCs w:val="29"/>
          <w:lang w:val="es-ES"/>
        </w:rPr>
      </w:pPr>
      <w:proofErr w:type="spellStart"/>
      <w:r w:rsidRPr="006E18E0">
        <w:rPr>
          <w:sz w:val="29"/>
          <w:szCs w:val="29"/>
          <w:lang w:val="es-ES"/>
        </w:rPr>
        <w:t>samtools</w:t>
      </w:r>
      <w:proofErr w:type="spellEnd"/>
      <w:r w:rsidRPr="006E18E0">
        <w:rPr>
          <w:sz w:val="29"/>
          <w:szCs w:val="29"/>
          <w:lang w:val="es-ES"/>
        </w:rPr>
        <w:t xml:space="preserve"> </w:t>
      </w:r>
      <w:proofErr w:type="spellStart"/>
      <w:r w:rsidRPr="006E18E0">
        <w:rPr>
          <w:sz w:val="29"/>
          <w:szCs w:val="29"/>
          <w:lang w:val="es-ES"/>
        </w:rPr>
        <w:t>view</w:t>
      </w:r>
      <w:proofErr w:type="spellEnd"/>
      <w:r w:rsidRPr="006E18E0">
        <w:rPr>
          <w:sz w:val="29"/>
          <w:szCs w:val="29"/>
          <w:lang w:val="es-ES"/>
        </w:rPr>
        <w:t xml:space="preserve"> -f 4 file .</w:t>
      </w:r>
      <w:proofErr w:type="spellStart"/>
      <w:r w:rsidRPr="006E18E0">
        <w:rPr>
          <w:sz w:val="29"/>
          <w:szCs w:val="29"/>
          <w:lang w:val="es-ES"/>
        </w:rPr>
        <w:t>bam</w:t>
      </w:r>
      <w:proofErr w:type="spellEnd"/>
      <w:r w:rsidRPr="006E18E0">
        <w:rPr>
          <w:sz w:val="29"/>
          <w:szCs w:val="29"/>
          <w:lang w:val="es-ES"/>
        </w:rPr>
        <w:t xml:space="preserve"> &gt; </w:t>
      </w:r>
      <w:proofErr w:type="spellStart"/>
      <w:r w:rsidRPr="006E18E0">
        <w:rPr>
          <w:sz w:val="29"/>
          <w:szCs w:val="29"/>
          <w:lang w:val="es-ES"/>
        </w:rPr>
        <w:t>unmapped.sam</w:t>
      </w:r>
      <w:proofErr w:type="spellEnd"/>
      <w:r w:rsidRPr="006E18E0">
        <w:rPr>
          <w:sz w:val="29"/>
          <w:szCs w:val="29"/>
          <w:lang w:val="es-ES"/>
        </w:rPr>
        <w:t xml:space="preserve"> comando que mandó </w:t>
      </w:r>
      <w:proofErr w:type="spellStart"/>
      <w:r w:rsidRPr="006E18E0">
        <w:rPr>
          <w:sz w:val="29"/>
          <w:szCs w:val="29"/>
          <w:lang w:val="es-ES"/>
        </w:rPr>
        <w:t>luis</w:t>
      </w:r>
      <w:proofErr w:type="spellEnd"/>
      <w:r w:rsidRPr="006E18E0">
        <w:rPr>
          <w:sz w:val="29"/>
          <w:szCs w:val="29"/>
          <w:lang w:val="es-ES"/>
        </w:rPr>
        <w:t xml:space="preserve"> por zoom</w:t>
      </w:r>
    </w:p>
    <w:p w14:paraId="76534D9F" w14:textId="77777777" w:rsidR="005A28DD" w:rsidRPr="006D3E6A" w:rsidRDefault="005A28DD" w:rsidP="20C12B2E">
      <w:pPr>
        <w:pStyle w:val="Textoindependiente"/>
        <w:spacing w:before="7"/>
        <w:rPr>
          <w:sz w:val="29"/>
          <w:szCs w:val="29"/>
          <w:lang w:val="es-ES"/>
        </w:rPr>
      </w:pPr>
    </w:p>
    <w:p w14:paraId="40495ABF" w14:textId="77777777" w:rsidR="003876AC" w:rsidRPr="005F5245" w:rsidRDefault="000B09CE">
      <w:pPr>
        <w:pStyle w:val="Ttulo1"/>
        <w:jc w:val="both"/>
        <w:rPr>
          <w:rFonts w:ascii="Arial"/>
          <w:sz w:val="22"/>
          <w:lang w:val="es-ES_tradnl"/>
        </w:rPr>
      </w:pPr>
      <w:r w:rsidRPr="005F5245">
        <w:rPr>
          <w:lang w:val="es-ES_tradnl"/>
        </w:rPr>
        <w:t>MATERIAL</w:t>
      </w:r>
      <w:r w:rsidRPr="005F5245">
        <w:rPr>
          <w:spacing w:val="-4"/>
          <w:lang w:val="es-ES_tradnl"/>
        </w:rPr>
        <w:t xml:space="preserve"> </w:t>
      </w:r>
      <w:r w:rsidRPr="005F5245">
        <w:rPr>
          <w:lang w:val="es-ES_tradnl"/>
        </w:rPr>
        <w:t>SUPLEMENTARIO</w:t>
      </w:r>
      <w:r w:rsidRPr="005F5245">
        <w:rPr>
          <w:rFonts w:ascii="Arial"/>
          <w:sz w:val="22"/>
          <w:lang w:val="es-ES_tradnl"/>
        </w:rPr>
        <w:t>:</w:t>
      </w:r>
    </w:p>
    <w:p w14:paraId="592B37E3" w14:textId="77777777" w:rsidR="003876AC" w:rsidRPr="005F5245" w:rsidRDefault="000B09CE">
      <w:pPr>
        <w:pStyle w:val="Prrafodelista"/>
        <w:numPr>
          <w:ilvl w:val="0"/>
          <w:numId w:val="3"/>
        </w:numPr>
        <w:tabs>
          <w:tab w:val="left" w:pos="851"/>
          <w:tab w:val="left" w:pos="852"/>
        </w:tabs>
        <w:spacing w:before="224" w:line="256" w:lineRule="auto"/>
        <w:jc w:val="left"/>
        <w:rPr>
          <w:sz w:val="24"/>
          <w:lang w:val="es-ES_tradnl"/>
        </w:rPr>
      </w:pPr>
      <w:r w:rsidRPr="005F5245">
        <w:rPr>
          <w:sz w:val="24"/>
          <w:lang w:val="es-ES_tradnl"/>
        </w:rPr>
        <w:t>Todos</w:t>
      </w:r>
      <w:r w:rsidRPr="005F5245">
        <w:rPr>
          <w:spacing w:val="41"/>
          <w:sz w:val="24"/>
          <w:lang w:val="es-ES_tradnl"/>
        </w:rPr>
        <w:t xml:space="preserve"> </w:t>
      </w:r>
      <w:r w:rsidRPr="005F5245">
        <w:rPr>
          <w:sz w:val="24"/>
          <w:lang w:val="es-ES_tradnl"/>
        </w:rPr>
        <w:t>los</w:t>
      </w:r>
      <w:r w:rsidRPr="005F5245">
        <w:rPr>
          <w:spacing w:val="41"/>
          <w:sz w:val="24"/>
          <w:lang w:val="es-ES_tradnl"/>
        </w:rPr>
        <w:t xml:space="preserve"> </w:t>
      </w:r>
      <w:r w:rsidRPr="005F5245">
        <w:rPr>
          <w:sz w:val="24"/>
          <w:lang w:val="es-ES_tradnl"/>
        </w:rPr>
        <w:t>resultados</w:t>
      </w:r>
      <w:r w:rsidRPr="005F5245">
        <w:rPr>
          <w:spacing w:val="41"/>
          <w:sz w:val="24"/>
          <w:lang w:val="es-ES_tradnl"/>
        </w:rPr>
        <w:t xml:space="preserve"> </w:t>
      </w:r>
      <w:r w:rsidRPr="005F5245">
        <w:rPr>
          <w:sz w:val="24"/>
          <w:lang w:val="es-ES_tradnl"/>
        </w:rPr>
        <w:t>de</w:t>
      </w:r>
      <w:r w:rsidRPr="005F5245">
        <w:rPr>
          <w:spacing w:val="41"/>
          <w:sz w:val="24"/>
          <w:lang w:val="es-ES_tradnl"/>
        </w:rPr>
        <w:t xml:space="preserve"> </w:t>
      </w:r>
      <w:r w:rsidRPr="005F5245">
        <w:rPr>
          <w:sz w:val="24"/>
          <w:lang w:val="es-ES_tradnl"/>
        </w:rPr>
        <w:t>los</w:t>
      </w:r>
      <w:r w:rsidRPr="005F5245">
        <w:rPr>
          <w:spacing w:val="41"/>
          <w:sz w:val="24"/>
          <w:lang w:val="es-ES_tradnl"/>
        </w:rPr>
        <w:t xml:space="preserve"> </w:t>
      </w:r>
      <w:r w:rsidRPr="005F5245">
        <w:rPr>
          <w:sz w:val="24"/>
          <w:lang w:val="es-ES_tradnl"/>
        </w:rPr>
        <w:t>ensamblajes</w:t>
      </w:r>
      <w:r w:rsidRPr="005F5245">
        <w:rPr>
          <w:spacing w:val="41"/>
          <w:sz w:val="24"/>
          <w:lang w:val="es-ES_tradnl"/>
        </w:rPr>
        <w:t xml:space="preserve"> </w:t>
      </w:r>
      <w:r w:rsidRPr="005F5245">
        <w:rPr>
          <w:sz w:val="24"/>
          <w:lang w:val="es-ES_tradnl"/>
        </w:rPr>
        <w:t>se</w:t>
      </w:r>
      <w:r w:rsidRPr="005F5245">
        <w:rPr>
          <w:spacing w:val="41"/>
          <w:sz w:val="24"/>
          <w:lang w:val="es-ES_tradnl"/>
        </w:rPr>
        <w:t xml:space="preserve"> </w:t>
      </w:r>
      <w:r w:rsidRPr="005F5245">
        <w:rPr>
          <w:sz w:val="24"/>
          <w:lang w:val="es-ES_tradnl"/>
        </w:rPr>
        <w:t>pueden</w:t>
      </w:r>
      <w:r w:rsidRPr="005F5245">
        <w:rPr>
          <w:spacing w:val="41"/>
          <w:sz w:val="24"/>
          <w:lang w:val="es-ES_tradnl"/>
        </w:rPr>
        <w:t xml:space="preserve"> </w:t>
      </w:r>
      <w:r w:rsidRPr="005F5245">
        <w:rPr>
          <w:sz w:val="24"/>
          <w:lang w:val="es-ES_tradnl"/>
        </w:rPr>
        <w:t>observar</w:t>
      </w:r>
      <w:r w:rsidRPr="005F5245">
        <w:rPr>
          <w:spacing w:val="41"/>
          <w:sz w:val="24"/>
          <w:lang w:val="es-ES_tradnl"/>
        </w:rPr>
        <w:t xml:space="preserve"> </w:t>
      </w:r>
      <w:r w:rsidRPr="005F5245">
        <w:rPr>
          <w:sz w:val="24"/>
          <w:lang w:val="es-ES_tradnl"/>
        </w:rPr>
        <w:t>en</w:t>
      </w:r>
      <w:r w:rsidRPr="005F5245">
        <w:rPr>
          <w:spacing w:val="41"/>
          <w:sz w:val="24"/>
          <w:lang w:val="es-ES_tradnl"/>
        </w:rPr>
        <w:t xml:space="preserve"> </w:t>
      </w:r>
      <w:r w:rsidRPr="005F5245">
        <w:rPr>
          <w:sz w:val="24"/>
          <w:lang w:val="es-ES_tradnl"/>
        </w:rPr>
        <w:t>el</w:t>
      </w:r>
      <w:r w:rsidRPr="005F5245">
        <w:rPr>
          <w:spacing w:val="41"/>
          <w:sz w:val="24"/>
          <w:lang w:val="es-ES_tradnl"/>
        </w:rPr>
        <w:t xml:space="preserve"> </w:t>
      </w:r>
      <w:r w:rsidRPr="005F5245">
        <w:rPr>
          <w:sz w:val="24"/>
          <w:lang w:val="es-ES_tradnl"/>
        </w:rPr>
        <w:t>siguiente</w:t>
      </w:r>
      <w:r w:rsidRPr="005F5245">
        <w:rPr>
          <w:spacing w:val="-57"/>
          <w:sz w:val="24"/>
          <w:lang w:val="es-ES_tradnl"/>
        </w:rPr>
        <w:t xml:space="preserve"> </w:t>
      </w:r>
      <w:r w:rsidRPr="005F5245">
        <w:rPr>
          <w:sz w:val="24"/>
          <w:lang w:val="es-ES_tradnl"/>
        </w:rPr>
        <w:t>hipervínculo:</w:t>
      </w:r>
      <w:r w:rsidRPr="005F5245">
        <w:rPr>
          <w:color w:val="00B0F0"/>
          <w:spacing w:val="-2"/>
          <w:sz w:val="24"/>
          <w:lang w:val="es-ES_tradnl"/>
        </w:rPr>
        <w:t xml:space="preserve"> </w:t>
      </w:r>
      <w:r w:rsidRPr="005F5245">
        <w:rPr>
          <w:color w:val="00B0F0"/>
          <w:sz w:val="24"/>
          <w:u w:val="single" w:color="00B0F0"/>
          <w:lang w:val="es-ES_tradnl"/>
        </w:rPr>
        <w:t>https://github.com/davidarturolr/BCOM4102/tree/master/Proyecto</w:t>
      </w:r>
    </w:p>
    <w:p w14:paraId="6A0BEBE2" w14:textId="77777777" w:rsidR="003876AC" w:rsidRPr="005F5245" w:rsidRDefault="003876AC">
      <w:pPr>
        <w:pStyle w:val="Textoindependiente"/>
        <w:rPr>
          <w:sz w:val="20"/>
          <w:lang w:val="es-ES_tradnl"/>
        </w:rPr>
      </w:pPr>
    </w:p>
    <w:p w14:paraId="666536EF" w14:textId="77777777" w:rsidR="003876AC" w:rsidRPr="005F5245" w:rsidRDefault="003876AC">
      <w:pPr>
        <w:pStyle w:val="Textoindependiente"/>
        <w:rPr>
          <w:sz w:val="20"/>
          <w:lang w:val="es-ES_tradnl"/>
        </w:rPr>
      </w:pPr>
    </w:p>
    <w:p w14:paraId="53F95600" w14:textId="77777777" w:rsidR="003876AC" w:rsidRPr="005F5245" w:rsidRDefault="003876AC">
      <w:pPr>
        <w:pStyle w:val="Textoindependiente"/>
        <w:spacing w:before="8"/>
        <w:rPr>
          <w:sz w:val="19"/>
          <w:lang w:val="es-ES_tradnl"/>
        </w:rPr>
      </w:pPr>
    </w:p>
    <w:p w14:paraId="1F651C69" w14:textId="77777777" w:rsidR="003876AC" w:rsidRPr="005F5245" w:rsidRDefault="000B09CE">
      <w:pPr>
        <w:pStyle w:val="Ttulo1"/>
        <w:spacing w:before="90"/>
        <w:rPr>
          <w:lang w:val="es-ES_tradnl"/>
        </w:rPr>
      </w:pPr>
      <w:r w:rsidRPr="005F5245">
        <w:rPr>
          <w:lang w:val="es-ES_tradnl"/>
        </w:rPr>
        <w:t>REFERENCIAS</w:t>
      </w:r>
    </w:p>
    <w:p w14:paraId="04FFBCE4" w14:textId="77777777" w:rsidR="003876AC" w:rsidRPr="005F5245" w:rsidRDefault="003876AC">
      <w:pPr>
        <w:pStyle w:val="Textoindependiente"/>
        <w:spacing w:before="9"/>
        <w:rPr>
          <w:b/>
          <w:sz w:val="27"/>
          <w:lang w:val="es-ES_tradnl"/>
        </w:rPr>
      </w:pPr>
    </w:p>
    <w:p w14:paraId="61FE3B03" w14:textId="77777777" w:rsidR="003876AC" w:rsidRPr="005F5245" w:rsidRDefault="000B09CE">
      <w:pPr>
        <w:pStyle w:val="Prrafodelista"/>
        <w:numPr>
          <w:ilvl w:val="0"/>
          <w:numId w:val="1"/>
        </w:numPr>
        <w:tabs>
          <w:tab w:val="left" w:pos="492"/>
        </w:tabs>
        <w:spacing w:line="276" w:lineRule="auto"/>
        <w:ind w:right="106"/>
        <w:rPr>
          <w:sz w:val="24"/>
          <w:lang w:val="es-ES_tradnl"/>
        </w:rPr>
      </w:pPr>
      <w:r w:rsidRPr="005F5245">
        <w:rPr>
          <w:sz w:val="24"/>
          <w:lang w:val="es-ES_tradnl"/>
        </w:rPr>
        <w:t xml:space="preserve">Díaz-García, L., </w:t>
      </w:r>
      <w:proofErr w:type="spellStart"/>
      <w:r w:rsidRPr="005F5245">
        <w:rPr>
          <w:sz w:val="24"/>
          <w:lang w:val="es-ES_tradnl"/>
        </w:rPr>
        <w:t>Huang</w:t>
      </w:r>
      <w:proofErr w:type="spellEnd"/>
      <w:r w:rsidRPr="005F5245">
        <w:rPr>
          <w:sz w:val="24"/>
          <w:lang w:val="es-ES_tradnl"/>
        </w:rPr>
        <w:t xml:space="preserve">, S., </w:t>
      </w:r>
      <w:proofErr w:type="spellStart"/>
      <w:r w:rsidRPr="005F5245">
        <w:rPr>
          <w:sz w:val="24"/>
          <w:lang w:val="es-ES_tradnl"/>
        </w:rPr>
        <w:t>Spröer</w:t>
      </w:r>
      <w:proofErr w:type="spellEnd"/>
      <w:r w:rsidRPr="005F5245">
        <w:rPr>
          <w:sz w:val="24"/>
          <w:lang w:val="es-ES_tradnl"/>
        </w:rPr>
        <w:t xml:space="preserve">, C., Sierra-Ramírez, R., </w:t>
      </w:r>
      <w:proofErr w:type="spellStart"/>
      <w:r w:rsidRPr="005F5245">
        <w:rPr>
          <w:sz w:val="24"/>
          <w:lang w:val="es-ES_tradnl"/>
        </w:rPr>
        <w:t>Bunk</w:t>
      </w:r>
      <w:proofErr w:type="spellEnd"/>
      <w:r w:rsidRPr="005F5245">
        <w:rPr>
          <w:sz w:val="24"/>
          <w:lang w:val="es-ES_tradnl"/>
        </w:rPr>
        <w:t xml:space="preserve">, B., </w:t>
      </w:r>
      <w:proofErr w:type="spellStart"/>
      <w:r w:rsidRPr="005F5245">
        <w:rPr>
          <w:sz w:val="24"/>
          <w:lang w:val="es-ES_tradnl"/>
        </w:rPr>
        <w:t>Overmann</w:t>
      </w:r>
      <w:proofErr w:type="spellEnd"/>
      <w:r w:rsidRPr="005F5245">
        <w:rPr>
          <w:sz w:val="24"/>
          <w:lang w:val="es-ES_tradnl"/>
        </w:rPr>
        <w:t>, J., &amp;</w:t>
      </w:r>
      <w:r w:rsidRPr="005F5245">
        <w:rPr>
          <w:spacing w:val="1"/>
          <w:sz w:val="24"/>
          <w:lang w:val="es-ES_tradnl"/>
        </w:rPr>
        <w:t xml:space="preserve"> </w:t>
      </w:r>
      <w:r w:rsidRPr="005F5245">
        <w:rPr>
          <w:sz w:val="24"/>
          <w:lang w:val="es-ES_tradnl"/>
        </w:rPr>
        <w:t>Jiménez,</w:t>
      </w:r>
      <w:r w:rsidRPr="005F5245">
        <w:rPr>
          <w:spacing w:val="1"/>
          <w:sz w:val="24"/>
          <w:lang w:val="es-ES_tradnl"/>
        </w:rPr>
        <w:t xml:space="preserve"> </w:t>
      </w:r>
      <w:r w:rsidRPr="005F5245">
        <w:rPr>
          <w:sz w:val="24"/>
          <w:lang w:val="es-ES_tradnl"/>
        </w:rPr>
        <w:t>D.</w:t>
      </w:r>
      <w:r w:rsidRPr="005F5245">
        <w:rPr>
          <w:spacing w:val="1"/>
          <w:sz w:val="24"/>
          <w:lang w:val="es-ES_tradnl"/>
        </w:rPr>
        <w:t xml:space="preserve"> </w:t>
      </w:r>
      <w:r w:rsidRPr="005F5245">
        <w:rPr>
          <w:sz w:val="24"/>
          <w:lang w:val="es-ES_tradnl"/>
        </w:rPr>
        <w:t>(2020).</w:t>
      </w:r>
      <w:r w:rsidRPr="005F5245">
        <w:rPr>
          <w:spacing w:val="1"/>
          <w:sz w:val="24"/>
          <w:lang w:val="es-ES_tradnl"/>
        </w:rPr>
        <w:t xml:space="preserve"> </w:t>
      </w:r>
      <w:r w:rsidRPr="00290AB7">
        <w:rPr>
          <w:sz w:val="24"/>
        </w:rPr>
        <w:t>Dilution-to-Stimulation/Extinction</w:t>
      </w:r>
      <w:r w:rsidRPr="00290AB7">
        <w:rPr>
          <w:spacing w:val="1"/>
          <w:sz w:val="24"/>
        </w:rPr>
        <w:t xml:space="preserve"> </w:t>
      </w:r>
      <w:r w:rsidRPr="00290AB7">
        <w:rPr>
          <w:sz w:val="24"/>
        </w:rPr>
        <w:t>Method:</w:t>
      </w:r>
      <w:r w:rsidRPr="00290AB7">
        <w:rPr>
          <w:spacing w:val="1"/>
          <w:sz w:val="24"/>
        </w:rPr>
        <w:t xml:space="preserve"> </w:t>
      </w:r>
      <w:proofErr w:type="gramStart"/>
      <w:r w:rsidRPr="00290AB7">
        <w:rPr>
          <w:sz w:val="24"/>
        </w:rPr>
        <w:t>a</w:t>
      </w:r>
      <w:proofErr w:type="gramEnd"/>
      <w:r w:rsidRPr="00290AB7">
        <w:rPr>
          <w:spacing w:val="1"/>
          <w:sz w:val="24"/>
        </w:rPr>
        <w:t xml:space="preserve"> </w:t>
      </w:r>
      <w:r w:rsidRPr="00290AB7">
        <w:rPr>
          <w:sz w:val="24"/>
        </w:rPr>
        <w:t>Combination</w:t>
      </w:r>
      <w:r w:rsidRPr="00290AB7">
        <w:rPr>
          <w:spacing w:val="1"/>
          <w:sz w:val="24"/>
        </w:rPr>
        <w:t xml:space="preserve"> </w:t>
      </w:r>
      <w:r w:rsidRPr="00290AB7">
        <w:rPr>
          <w:sz w:val="24"/>
        </w:rPr>
        <w:t>Enrichment Strategy To Develop a Minimal and Versatile Lignocellulolytic Bacterial</w:t>
      </w:r>
      <w:r w:rsidRPr="00290AB7">
        <w:rPr>
          <w:spacing w:val="1"/>
          <w:sz w:val="24"/>
        </w:rPr>
        <w:t xml:space="preserve"> </w:t>
      </w:r>
      <w:r w:rsidRPr="00290AB7">
        <w:rPr>
          <w:sz w:val="24"/>
        </w:rPr>
        <w:t>Consortium.</w:t>
      </w:r>
      <w:r w:rsidRPr="00290AB7">
        <w:rPr>
          <w:spacing w:val="1"/>
          <w:sz w:val="24"/>
        </w:rPr>
        <w:t xml:space="preserve"> </w:t>
      </w:r>
      <w:proofErr w:type="spellStart"/>
      <w:r w:rsidRPr="005F5245">
        <w:rPr>
          <w:sz w:val="24"/>
          <w:lang w:val="es-ES_tradnl"/>
        </w:rPr>
        <w:t>Applied</w:t>
      </w:r>
      <w:proofErr w:type="spellEnd"/>
      <w:r w:rsidRPr="005F5245">
        <w:rPr>
          <w:spacing w:val="1"/>
          <w:sz w:val="24"/>
          <w:lang w:val="es-ES_tradnl"/>
        </w:rPr>
        <w:t xml:space="preserve"> </w:t>
      </w:r>
      <w:r w:rsidRPr="005F5245">
        <w:rPr>
          <w:sz w:val="24"/>
          <w:lang w:val="es-ES_tradnl"/>
        </w:rPr>
        <w:t>And</w:t>
      </w:r>
      <w:r w:rsidRPr="005F5245">
        <w:rPr>
          <w:spacing w:val="1"/>
          <w:sz w:val="24"/>
          <w:lang w:val="es-ES_tradnl"/>
        </w:rPr>
        <w:t xml:space="preserve"> </w:t>
      </w:r>
      <w:proofErr w:type="spellStart"/>
      <w:r w:rsidRPr="005F5245">
        <w:rPr>
          <w:sz w:val="24"/>
          <w:lang w:val="es-ES_tradnl"/>
        </w:rPr>
        <w:t>Environmental</w:t>
      </w:r>
      <w:proofErr w:type="spellEnd"/>
      <w:r w:rsidRPr="005F5245">
        <w:rPr>
          <w:spacing w:val="1"/>
          <w:sz w:val="24"/>
          <w:lang w:val="es-ES_tradnl"/>
        </w:rPr>
        <w:t xml:space="preserve"> </w:t>
      </w:r>
      <w:proofErr w:type="spellStart"/>
      <w:r w:rsidRPr="005F5245">
        <w:rPr>
          <w:sz w:val="24"/>
          <w:lang w:val="es-ES_tradnl"/>
        </w:rPr>
        <w:t>Microbiology</w:t>
      </w:r>
      <w:proofErr w:type="spellEnd"/>
      <w:r w:rsidRPr="005F5245">
        <w:rPr>
          <w:sz w:val="24"/>
          <w:lang w:val="es-ES_tradnl"/>
        </w:rPr>
        <w:t>,</w:t>
      </w:r>
      <w:r w:rsidRPr="005F5245">
        <w:rPr>
          <w:spacing w:val="1"/>
          <w:sz w:val="24"/>
          <w:lang w:val="es-ES_tradnl"/>
        </w:rPr>
        <w:t xml:space="preserve"> </w:t>
      </w:r>
      <w:r w:rsidRPr="005F5245">
        <w:rPr>
          <w:sz w:val="24"/>
          <w:lang w:val="es-ES_tradnl"/>
        </w:rPr>
        <w:t>87(2).</w:t>
      </w:r>
      <w:r w:rsidRPr="005F5245">
        <w:rPr>
          <w:spacing w:val="1"/>
          <w:sz w:val="24"/>
          <w:lang w:val="es-ES_tradnl"/>
        </w:rPr>
        <w:t xml:space="preserve"> </w:t>
      </w:r>
      <w:r w:rsidRPr="005F5245">
        <w:rPr>
          <w:sz w:val="24"/>
          <w:lang w:val="es-ES_tradnl"/>
        </w:rPr>
        <w:t>https://doi.org/10.1128/aem.02427-20</w:t>
      </w:r>
    </w:p>
    <w:p w14:paraId="712AC72A" w14:textId="77777777" w:rsidR="003876AC" w:rsidRPr="005F5245" w:rsidRDefault="003876AC">
      <w:pPr>
        <w:pStyle w:val="Textoindependiente"/>
        <w:spacing w:before="8"/>
        <w:rPr>
          <w:sz w:val="27"/>
          <w:lang w:val="es-ES_tradnl"/>
        </w:rPr>
      </w:pPr>
    </w:p>
    <w:p w14:paraId="112797BD" w14:textId="77777777" w:rsidR="003876AC" w:rsidRPr="00290AB7" w:rsidRDefault="000B09CE">
      <w:pPr>
        <w:pStyle w:val="Prrafodelista"/>
        <w:numPr>
          <w:ilvl w:val="0"/>
          <w:numId w:val="1"/>
        </w:numPr>
        <w:tabs>
          <w:tab w:val="left" w:pos="492"/>
        </w:tabs>
        <w:spacing w:line="276" w:lineRule="auto"/>
        <w:ind w:right="106"/>
        <w:rPr>
          <w:sz w:val="24"/>
        </w:rPr>
      </w:pPr>
      <w:r w:rsidRPr="00290AB7">
        <w:rPr>
          <w:sz w:val="24"/>
        </w:rPr>
        <w:t xml:space="preserve">Kolmogorov, M., </w:t>
      </w:r>
      <w:proofErr w:type="spellStart"/>
      <w:r w:rsidRPr="00290AB7">
        <w:rPr>
          <w:sz w:val="24"/>
        </w:rPr>
        <w:t>Bickhart</w:t>
      </w:r>
      <w:proofErr w:type="spellEnd"/>
      <w:r w:rsidRPr="00290AB7">
        <w:rPr>
          <w:sz w:val="24"/>
        </w:rPr>
        <w:t xml:space="preserve">, D., </w:t>
      </w:r>
      <w:proofErr w:type="spellStart"/>
      <w:r w:rsidRPr="00290AB7">
        <w:rPr>
          <w:sz w:val="24"/>
        </w:rPr>
        <w:t>Behsaz</w:t>
      </w:r>
      <w:proofErr w:type="spellEnd"/>
      <w:r w:rsidRPr="00290AB7">
        <w:rPr>
          <w:sz w:val="24"/>
        </w:rPr>
        <w:t xml:space="preserve">, B., </w:t>
      </w:r>
      <w:proofErr w:type="spellStart"/>
      <w:r w:rsidRPr="00290AB7">
        <w:rPr>
          <w:sz w:val="24"/>
        </w:rPr>
        <w:t>Gurevich</w:t>
      </w:r>
      <w:proofErr w:type="spellEnd"/>
      <w:r w:rsidRPr="00290AB7">
        <w:rPr>
          <w:sz w:val="24"/>
        </w:rPr>
        <w:t xml:space="preserve">, A., </w:t>
      </w:r>
      <w:proofErr w:type="spellStart"/>
      <w:r w:rsidRPr="00290AB7">
        <w:rPr>
          <w:sz w:val="24"/>
        </w:rPr>
        <w:t>Rayko</w:t>
      </w:r>
      <w:proofErr w:type="spellEnd"/>
      <w:r w:rsidRPr="00290AB7">
        <w:rPr>
          <w:sz w:val="24"/>
        </w:rPr>
        <w:t>, M., &amp; Shin, S. et al.</w:t>
      </w:r>
      <w:r w:rsidRPr="00290AB7">
        <w:rPr>
          <w:spacing w:val="1"/>
          <w:sz w:val="24"/>
        </w:rPr>
        <w:t xml:space="preserve"> </w:t>
      </w:r>
      <w:r w:rsidRPr="00290AB7">
        <w:rPr>
          <w:sz w:val="24"/>
        </w:rPr>
        <w:t xml:space="preserve">(2020). </w:t>
      </w:r>
      <w:proofErr w:type="spellStart"/>
      <w:r w:rsidRPr="00290AB7">
        <w:rPr>
          <w:sz w:val="24"/>
        </w:rPr>
        <w:t>metaFlye</w:t>
      </w:r>
      <w:proofErr w:type="spellEnd"/>
      <w:r w:rsidRPr="00290AB7">
        <w:rPr>
          <w:sz w:val="24"/>
        </w:rPr>
        <w:t>: scalable long-read metagenome assembly using repeat graphs. Nature</w:t>
      </w:r>
      <w:r w:rsidRPr="00290AB7">
        <w:rPr>
          <w:spacing w:val="1"/>
          <w:sz w:val="24"/>
        </w:rPr>
        <w:t xml:space="preserve"> </w:t>
      </w:r>
      <w:r w:rsidRPr="00290AB7">
        <w:rPr>
          <w:sz w:val="24"/>
        </w:rPr>
        <w:t>Methods,</w:t>
      </w:r>
      <w:r w:rsidRPr="00290AB7">
        <w:rPr>
          <w:spacing w:val="-1"/>
          <w:sz w:val="24"/>
        </w:rPr>
        <w:t xml:space="preserve"> </w:t>
      </w:r>
      <w:r w:rsidRPr="00290AB7">
        <w:rPr>
          <w:sz w:val="24"/>
        </w:rPr>
        <w:t>17(11), 1103-1110. https://doi.org/10.1038/s41592-020-00971-x</w:t>
      </w:r>
    </w:p>
    <w:p w14:paraId="36F4DC57" w14:textId="77777777" w:rsidR="003876AC" w:rsidRPr="00290AB7" w:rsidRDefault="003876AC">
      <w:pPr>
        <w:pStyle w:val="Textoindependiente"/>
        <w:spacing w:before="4"/>
        <w:rPr>
          <w:sz w:val="27"/>
        </w:rPr>
      </w:pPr>
    </w:p>
    <w:p w14:paraId="6AB5D5A9" w14:textId="77777777" w:rsidR="003876AC" w:rsidRPr="005F5245" w:rsidRDefault="000B09CE">
      <w:pPr>
        <w:pStyle w:val="Prrafodelista"/>
        <w:numPr>
          <w:ilvl w:val="0"/>
          <w:numId w:val="1"/>
        </w:numPr>
        <w:tabs>
          <w:tab w:val="left" w:pos="492"/>
        </w:tabs>
        <w:spacing w:before="1" w:line="276" w:lineRule="auto"/>
        <w:rPr>
          <w:sz w:val="24"/>
          <w:lang w:val="es-ES_tradnl"/>
        </w:rPr>
      </w:pPr>
      <w:proofErr w:type="spellStart"/>
      <w:r w:rsidRPr="00290AB7">
        <w:rPr>
          <w:sz w:val="24"/>
        </w:rPr>
        <w:t>Singhvi</w:t>
      </w:r>
      <w:proofErr w:type="spellEnd"/>
      <w:r w:rsidRPr="00290AB7">
        <w:rPr>
          <w:sz w:val="24"/>
        </w:rPr>
        <w:t>,</w:t>
      </w:r>
      <w:r w:rsidRPr="00290AB7">
        <w:rPr>
          <w:spacing w:val="-8"/>
          <w:sz w:val="24"/>
        </w:rPr>
        <w:t xml:space="preserve"> </w:t>
      </w:r>
      <w:r w:rsidRPr="00290AB7">
        <w:rPr>
          <w:sz w:val="24"/>
        </w:rPr>
        <w:t>M.,</w:t>
      </w:r>
      <w:r w:rsidRPr="00290AB7">
        <w:rPr>
          <w:spacing w:val="-7"/>
          <w:sz w:val="24"/>
        </w:rPr>
        <w:t xml:space="preserve"> </w:t>
      </w:r>
      <w:r w:rsidRPr="00290AB7">
        <w:rPr>
          <w:sz w:val="24"/>
        </w:rPr>
        <w:t>&amp;</w:t>
      </w:r>
      <w:r w:rsidRPr="00290AB7">
        <w:rPr>
          <w:spacing w:val="-7"/>
          <w:sz w:val="24"/>
        </w:rPr>
        <w:t xml:space="preserve"> </w:t>
      </w:r>
      <w:r w:rsidRPr="00290AB7">
        <w:rPr>
          <w:sz w:val="24"/>
        </w:rPr>
        <w:t>Gokhale,</w:t>
      </w:r>
      <w:r w:rsidRPr="00290AB7">
        <w:rPr>
          <w:spacing w:val="-8"/>
          <w:sz w:val="24"/>
        </w:rPr>
        <w:t xml:space="preserve"> </w:t>
      </w:r>
      <w:r w:rsidRPr="00290AB7">
        <w:rPr>
          <w:sz w:val="24"/>
        </w:rPr>
        <w:t>D.</w:t>
      </w:r>
      <w:r w:rsidRPr="00290AB7">
        <w:rPr>
          <w:spacing w:val="-7"/>
          <w:sz w:val="24"/>
        </w:rPr>
        <w:t xml:space="preserve"> </w:t>
      </w:r>
      <w:r w:rsidRPr="00290AB7">
        <w:rPr>
          <w:sz w:val="24"/>
        </w:rPr>
        <w:t>(2019).</w:t>
      </w:r>
      <w:r w:rsidRPr="00290AB7">
        <w:rPr>
          <w:spacing w:val="-7"/>
          <w:sz w:val="24"/>
        </w:rPr>
        <w:t xml:space="preserve"> </w:t>
      </w:r>
      <w:r w:rsidRPr="00290AB7">
        <w:rPr>
          <w:sz w:val="24"/>
        </w:rPr>
        <w:t>Lignocellulosic</w:t>
      </w:r>
      <w:r w:rsidRPr="00290AB7">
        <w:rPr>
          <w:spacing w:val="-7"/>
          <w:sz w:val="24"/>
        </w:rPr>
        <w:t xml:space="preserve"> </w:t>
      </w:r>
      <w:r w:rsidRPr="00290AB7">
        <w:rPr>
          <w:sz w:val="24"/>
        </w:rPr>
        <w:t>biomass:</w:t>
      </w:r>
      <w:r w:rsidRPr="00290AB7">
        <w:rPr>
          <w:spacing w:val="-8"/>
          <w:sz w:val="24"/>
        </w:rPr>
        <w:t xml:space="preserve"> </w:t>
      </w:r>
      <w:r w:rsidRPr="00290AB7">
        <w:rPr>
          <w:sz w:val="24"/>
        </w:rPr>
        <w:t>Hurdles</w:t>
      </w:r>
      <w:r w:rsidRPr="00290AB7">
        <w:rPr>
          <w:spacing w:val="-7"/>
          <w:sz w:val="24"/>
        </w:rPr>
        <w:t xml:space="preserve"> </w:t>
      </w:r>
      <w:r w:rsidRPr="00290AB7">
        <w:rPr>
          <w:sz w:val="24"/>
        </w:rPr>
        <w:t>and</w:t>
      </w:r>
      <w:r w:rsidRPr="00290AB7">
        <w:rPr>
          <w:spacing w:val="-7"/>
          <w:sz w:val="24"/>
        </w:rPr>
        <w:t xml:space="preserve"> </w:t>
      </w:r>
      <w:r w:rsidRPr="00290AB7">
        <w:rPr>
          <w:sz w:val="24"/>
        </w:rPr>
        <w:t>challenges</w:t>
      </w:r>
      <w:r w:rsidRPr="00290AB7">
        <w:rPr>
          <w:spacing w:val="-8"/>
          <w:sz w:val="24"/>
        </w:rPr>
        <w:t xml:space="preserve"> </w:t>
      </w:r>
      <w:r w:rsidRPr="00290AB7">
        <w:rPr>
          <w:sz w:val="24"/>
        </w:rPr>
        <w:t>in</w:t>
      </w:r>
      <w:r w:rsidRPr="00290AB7">
        <w:rPr>
          <w:spacing w:val="-7"/>
          <w:sz w:val="24"/>
        </w:rPr>
        <w:t xml:space="preserve"> </w:t>
      </w:r>
      <w:r w:rsidRPr="00290AB7">
        <w:rPr>
          <w:sz w:val="24"/>
        </w:rPr>
        <w:t>its</w:t>
      </w:r>
      <w:r w:rsidRPr="00290AB7">
        <w:rPr>
          <w:spacing w:val="-57"/>
          <w:sz w:val="24"/>
        </w:rPr>
        <w:t xml:space="preserve"> </w:t>
      </w:r>
      <w:r w:rsidRPr="00290AB7">
        <w:rPr>
          <w:sz w:val="24"/>
        </w:rPr>
        <w:t>valorization.</w:t>
      </w:r>
      <w:r w:rsidRPr="00290AB7">
        <w:rPr>
          <w:spacing w:val="1"/>
          <w:sz w:val="24"/>
        </w:rPr>
        <w:t xml:space="preserve"> </w:t>
      </w:r>
      <w:proofErr w:type="spellStart"/>
      <w:r w:rsidRPr="005F5245">
        <w:rPr>
          <w:sz w:val="24"/>
          <w:lang w:val="es-ES_tradnl"/>
        </w:rPr>
        <w:t>Applied</w:t>
      </w:r>
      <w:proofErr w:type="spellEnd"/>
      <w:r w:rsidRPr="005F5245">
        <w:rPr>
          <w:spacing w:val="1"/>
          <w:sz w:val="24"/>
          <w:lang w:val="es-ES_tradnl"/>
        </w:rPr>
        <w:t xml:space="preserve"> </w:t>
      </w:r>
      <w:proofErr w:type="spellStart"/>
      <w:r w:rsidRPr="005F5245">
        <w:rPr>
          <w:sz w:val="24"/>
          <w:lang w:val="es-ES_tradnl"/>
        </w:rPr>
        <w:t>Microbiology</w:t>
      </w:r>
      <w:proofErr w:type="spellEnd"/>
      <w:r w:rsidRPr="005F5245">
        <w:rPr>
          <w:spacing w:val="1"/>
          <w:sz w:val="24"/>
          <w:lang w:val="es-ES_tradnl"/>
        </w:rPr>
        <w:t xml:space="preserve"> </w:t>
      </w:r>
      <w:r w:rsidRPr="005F5245">
        <w:rPr>
          <w:sz w:val="24"/>
          <w:lang w:val="es-ES_tradnl"/>
        </w:rPr>
        <w:t>And</w:t>
      </w:r>
      <w:r w:rsidRPr="005F5245">
        <w:rPr>
          <w:spacing w:val="1"/>
          <w:sz w:val="24"/>
          <w:lang w:val="es-ES_tradnl"/>
        </w:rPr>
        <w:t xml:space="preserve"> </w:t>
      </w:r>
      <w:proofErr w:type="spellStart"/>
      <w:r w:rsidRPr="005F5245">
        <w:rPr>
          <w:sz w:val="24"/>
          <w:lang w:val="es-ES_tradnl"/>
        </w:rPr>
        <w:t>Biotechnology</w:t>
      </w:r>
      <w:proofErr w:type="spellEnd"/>
      <w:r w:rsidRPr="005F5245">
        <w:rPr>
          <w:sz w:val="24"/>
          <w:lang w:val="es-ES_tradnl"/>
        </w:rPr>
        <w:t>,</w:t>
      </w:r>
      <w:r w:rsidRPr="005F5245">
        <w:rPr>
          <w:spacing w:val="1"/>
          <w:sz w:val="24"/>
          <w:lang w:val="es-ES_tradnl"/>
        </w:rPr>
        <w:t xml:space="preserve"> </w:t>
      </w:r>
      <w:r w:rsidRPr="005F5245">
        <w:rPr>
          <w:sz w:val="24"/>
          <w:lang w:val="es-ES_tradnl"/>
        </w:rPr>
        <w:t>103(23-24),</w:t>
      </w:r>
      <w:r w:rsidRPr="005F5245">
        <w:rPr>
          <w:spacing w:val="1"/>
          <w:sz w:val="24"/>
          <w:lang w:val="es-ES_tradnl"/>
        </w:rPr>
        <w:t xml:space="preserve"> </w:t>
      </w:r>
      <w:r w:rsidRPr="005F5245">
        <w:rPr>
          <w:sz w:val="24"/>
          <w:lang w:val="es-ES_tradnl"/>
        </w:rPr>
        <w:t>9305-9320.</w:t>
      </w:r>
      <w:r w:rsidRPr="005F5245">
        <w:rPr>
          <w:spacing w:val="1"/>
          <w:sz w:val="24"/>
          <w:lang w:val="es-ES_tradnl"/>
        </w:rPr>
        <w:t xml:space="preserve"> </w:t>
      </w:r>
      <w:r w:rsidRPr="005F5245">
        <w:rPr>
          <w:sz w:val="24"/>
          <w:lang w:val="es-ES_tradnl"/>
        </w:rPr>
        <w:t>https://doi.org/10.1007/s00253-019-10212-7</w:t>
      </w:r>
    </w:p>
    <w:p w14:paraId="5CD2AF5A" w14:textId="77777777" w:rsidR="003876AC" w:rsidRPr="005F5245" w:rsidRDefault="003876AC">
      <w:pPr>
        <w:spacing w:line="276" w:lineRule="auto"/>
        <w:jc w:val="both"/>
        <w:rPr>
          <w:lang w:val="es-ES_tradnl"/>
        </w:rPr>
        <w:sectPr w:rsidR="003876AC" w:rsidRPr="005F5245">
          <w:pgSz w:w="11910" w:h="16840"/>
          <w:pgMar w:top="1500" w:right="1320" w:bottom="280" w:left="1320" w:header="720" w:footer="720" w:gutter="0"/>
          <w:cols w:space="720"/>
        </w:sectPr>
      </w:pPr>
    </w:p>
    <w:p w14:paraId="199DEC4F" w14:textId="77777777" w:rsidR="003876AC" w:rsidRPr="005F5245" w:rsidRDefault="000B09CE">
      <w:pPr>
        <w:pStyle w:val="Prrafodelista"/>
        <w:numPr>
          <w:ilvl w:val="0"/>
          <w:numId w:val="1"/>
        </w:numPr>
        <w:tabs>
          <w:tab w:val="left" w:pos="492"/>
        </w:tabs>
        <w:spacing w:before="172" w:line="276" w:lineRule="auto"/>
        <w:rPr>
          <w:sz w:val="24"/>
          <w:lang w:val="es-ES_tradnl"/>
        </w:rPr>
      </w:pPr>
      <w:r w:rsidRPr="00290AB7">
        <w:rPr>
          <w:sz w:val="24"/>
        </w:rPr>
        <w:lastRenderedPageBreak/>
        <w:t>Lopes, A., Ferreira Filho, E., &amp; Moreira, L. (2018). An update on enzymatic cocktails for</w:t>
      </w:r>
      <w:r w:rsidRPr="00290AB7">
        <w:rPr>
          <w:spacing w:val="1"/>
          <w:sz w:val="24"/>
        </w:rPr>
        <w:t xml:space="preserve"> </w:t>
      </w:r>
      <w:r w:rsidRPr="00290AB7">
        <w:rPr>
          <w:sz w:val="24"/>
        </w:rPr>
        <w:t>lignocellulose</w:t>
      </w:r>
      <w:r w:rsidRPr="00290AB7">
        <w:rPr>
          <w:spacing w:val="1"/>
          <w:sz w:val="24"/>
        </w:rPr>
        <w:t xml:space="preserve"> </w:t>
      </w:r>
      <w:r w:rsidRPr="00290AB7">
        <w:rPr>
          <w:sz w:val="24"/>
        </w:rPr>
        <w:t>breakdown.</w:t>
      </w:r>
      <w:r w:rsidRPr="00290AB7">
        <w:rPr>
          <w:spacing w:val="1"/>
          <w:sz w:val="24"/>
        </w:rPr>
        <w:t xml:space="preserve"> </w:t>
      </w:r>
      <w:proofErr w:type="spellStart"/>
      <w:r w:rsidRPr="005F5245">
        <w:rPr>
          <w:sz w:val="24"/>
          <w:lang w:val="es-ES_tradnl"/>
        </w:rPr>
        <w:t>Journal</w:t>
      </w:r>
      <w:proofErr w:type="spellEnd"/>
      <w:r w:rsidRPr="005F5245">
        <w:rPr>
          <w:spacing w:val="1"/>
          <w:sz w:val="24"/>
          <w:lang w:val="es-ES_tradnl"/>
        </w:rPr>
        <w:t xml:space="preserve"> </w:t>
      </w:r>
      <w:r w:rsidRPr="005F5245">
        <w:rPr>
          <w:sz w:val="24"/>
          <w:lang w:val="es-ES_tradnl"/>
        </w:rPr>
        <w:t>Of</w:t>
      </w:r>
      <w:r w:rsidRPr="005F5245">
        <w:rPr>
          <w:spacing w:val="1"/>
          <w:sz w:val="24"/>
          <w:lang w:val="es-ES_tradnl"/>
        </w:rPr>
        <w:t xml:space="preserve"> </w:t>
      </w:r>
      <w:proofErr w:type="spellStart"/>
      <w:r w:rsidRPr="005F5245">
        <w:rPr>
          <w:sz w:val="24"/>
          <w:lang w:val="es-ES_tradnl"/>
        </w:rPr>
        <w:t>Applied</w:t>
      </w:r>
      <w:proofErr w:type="spellEnd"/>
      <w:r w:rsidRPr="005F5245">
        <w:rPr>
          <w:spacing w:val="1"/>
          <w:sz w:val="24"/>
          <w:lang w:val="es-ES_tradnl"/>
        </w:rPr>
        <w:t xml:space="preserve"> </w:t>
      </w:r>
      <w:proofErr w:type="spellStart"/>
      <w:r w:rsidRPr="005F5245">
        <w:rPr>
          <w:sz w:val="24"/>
          <w:lang w:val="es-ES_tradnl"/>
        </w:rPr>
        <w:t>Microbiology</w:t>
      </w:r>
      <w:proofErr w:type="spellEnd"/>
      <w:r w:rsidRPr="005F5245">
        <w:rPr>
          <w:sz w:val="24"/>
          <w:lang w:val="es-ES_tradnl"/>
        </w:rPr>
        <w:t>,</w:t>
      </w:r>
      <w:r w:rsidRPr="005F5245">
        <w:rPr>
          <w:spacing w:val="1"/>
          <w:sz w:val="24"/>
          <w:lang w:val="es-ES_tradnl"/>
        </w:rPr>
        <w:t xml:space="preserve"> </w:t>
      </w:r>
      <w:r w:rsidRPr="005F5245">
        <w:rPr>
          <w:sz w:val="24"/>
          <w:lang w:val="es-ES_tradnl"/>
        </w:rPr>
        <w:t>125(3),</w:t>
      </w:r>
      <w:r w:rsidRPr="005F5245">
        <w:rPr>
          <w:spacing w:val="1"/>
          <w:sz w:val="24"/>
          <w:lang w:val="es-ES_tradnl"/>
        </w:rPr>
        <w:t xml:space="preserve"> </w:t>
      </w:r>
      <w:r w:rsidRPr="005F5245">
        <w:rPr>
          <w:sz w:val="24"/>
          <w:lang w:val="es-ES_tradnl"/>
        </w:rPr>
        <w:t>632-645.</w:t>
      </w:r>
      <w:r w:rsidRPr="005F5245">
        <w:rPr>
          <w:spacing w:val="1"/>
          <w:sz w:val="24"/>
          <w:lang w:val="es-ES_tradnl"/>
        </w:rPr>
        <w:t xml:space="preserve"> </w:t>
      </w:r>
      <w:r w:rsidRPr="005F5245">
        <w:rPr>
          <w:sz w:val="24"/>
          <w:lang w:val="es-ES_tradnl"/>
        </w:rPr>
        <w:t>https://doi.org/10.1111/jam.13923</w:t>
      </w:r>
    </w:p>
    <w:p w14:paraId="5A7F59A8" w14:textId="77777777" w:rsidR="003876AC" w:rsidRPr="005F5245" w:rsidRDefault="003876AC">
      <w:pPr>
        <w:pStyle w:val="Textoindependiente"/>
        <w:spacing w:before="9"/>
        <w:rPr>
          <w:sz w:val="27"/>
          <w:lang w:val="es-ES_tradnl"/>
        </w:rPr>
      </w:pPr>
    </w:p>
    <w:p w14:paraId="629F5C65" w14:textId="77777777" w:rsidR="003876AC" w:rsidRPr="005F5245" w:rsidRDefault="000B09CE">
      <w:pPr>
        <w:pStyle w:val="Prrafodelista"/>
        <w:numPr>
          <w:ilvl w:val="0"/>
          <w:numId w:val="1"/>
        </w:numPr>
        <w:tabs>
          <w:tab w:val="left" w:pos="492"/>
        </w:tabs>
        <w:spacing w:line="276" w:lineRule="auto"/>
        <w:rPr>
          <w:sz w:val="24"/>
          <w:lang w:val="es-ES_tradnl"/>
        </w:rPr>
      </w:pPr>
      <w:proofErr w:type="spellStart"/>
      <w:r w:rsidRPr="005F5245">
        <w:rPr>
          <w:sz w:val="24"/>
          <w:lang w:val="es-ES_tradnl"/>
        </w:rPr>
        <w:t>Zhu</w:t>
      </w:r>
      <w:proofErr w:type="spellEnd"/>
      <w:r w:rsidRPr="005F5245">
        <w:rPr>
          <w:sz w:val="24"/>
          <w:lang w:val="es-ES_tradnl"/>
        </w:rPr>
        <w:t>,</w:t>
      </w:r>
      <w:r w:rsidRPr="005F5245">
        <w:rPr>
          <w:spacing w:val="1"/>
          <w:sz w:val="24"/>
          <w:lang w:val="es-ES_tradnl"/>
        </w:rPr>
        <w:t xml:space="preserve"> </w:t>
      </w:r>
      <w:r w:rsidRPr="005F5245">
        <w:rPr>
          <w:sz w:val="24"/>
          <w:lang w:val="es-ES_tradnl"/>
        </w:rPr>
        <w:t>N.,</w:t>
      </w:r>
      <w:r w:rsidRPr="005F5245">
        <w:rPr>
          <w:spacing w:val="1"/>
          <w:sz w:val="24"/>
          <w:lang w:val="es-ES_tradnl"/>
        </w:rPr>
        <w:t xml:space="preserve"> </w:t>
      </w:r>
      <w:r w:rsidRPr="005F5245">
        <w:rPr>
          <w:sz w:val="24"/>
          <w:lang w:val="es-ES_tradnl"/>
        </w:rPr>
        <w:t>Yang,</w:t>
      </w:r>
      <w:r w:rsidRPr="005F5245">
        <w:rPr>
          <w:spacing w:val="1"/>
          <w:sz w:val="24"/>
          <w:lang w:val="es-ES_tradnl"/>
        </w:rPr>
        <w:t xml:space="preserve"> </w:t>
      </w:r>
      <w:r w:rsidRPr="005F5245">
        <w:rPr>
          <w:sz w:val="24"/>
          <w:lang w:val="es-ES_tradnl"/>
        </w:rPr>
        <w:t>J.,</w:t>
      </w:r>
      <w:r w:rsidRPr="005F5245">
        <w:rPr>
          <w:spacing w:val="1"/>
          <w:sz w:val="24"/>
          <w:lang w:val="es-ES_tradnl"/>
        </w:rPr>
        <w:t xml:space="preserve"> </w:t>
      </w:r>
      <w:r w:rsidRPr="005F5245">
        <w:rPr>
          <w:sz w:val="24"/>
          <w:lang w:val="es-ES_tradnl"/>
        </w:rPr>
        <w:t>Ji,</w:t>
      </w:r>
      <w:r w:rsidRPr="005F5245">
        <w:rPr>
          <w:spacing w:val="1"/>
          <w:sz w:val="24"/>
          <w:lang w:val="es-ES_tradnl"/>
        </w:rPr>
        <w:t xml:space="preserve"> </w:t>
      </w:r>
      <w:r w:rsidRPr="005F5245">
        <w:rPr>
          <w:sz w:val="24"/>
          <w:lang w:val="es-ES_tradnl"/>
        </w:rPr>
        <w:t>L.,</w:t>
      </w:r>
      <w:r w:rsidRPr="005F5245">
        <w:rPr>
          <w:spacing w:val="1"/>
          <w:sz w:val="24"/>
          <w:lang w:val="es-ES_tradnl"/>
        </w:rPr>
        <w:t xml:space="preserve"> </w:t>
      </w:r>
      <w:proofErr w:type="spellStart"/>
      <w:r w:rsidRPr="005F5245">
        <w:rPr>
          <w:sz w:val="24"/>
          <w:lang w:val="es-ES_tradnl"/>
        </w:rPr>
        <w:t>Liu</w:t>
      </w:r>
      <w:proofErr w:type="spellEnd"/>
      <w:r w:rsidRPr="005F5245">
        <w:rPr>
          <w:sz w:val="24"/>
          <w:lang w:val="es-ES_tradnl"/>
        </w:rPr>
        <w:t>,</w:t>
      </w:r>
      <w:r w:rsidRPr="005F5245">
        <w:rPr>
          <w:spacing w:val="1"/>
          <w:sz w:val="24"/>
          <w:lang w:val="es-ES_tradnl"/>
        </w:rPr>
        <w:t xml:space="preserve"> </w:t>
      </w:r>
      <w:r w:rsidRPr="005F5245">
        <w:rPr>
          <w:sz w:val="24"/>
          <w:lang w:val="es-ES_tradnl"/>
        </w:rPr>
        <w:t>J.,</w:t>
      </w:r>
      <w:r w:rsidRPr="005F5245">
        <w:rPr>
          <w:spacing w:val="1"/>
          <w:sz w:val="24"/>
          <w:lang w:val="es-ES_tradnl"/>
        </w:rPr>
        <w:t xml:space="preserve"> </w:t>
      </w:r>
      <w:r w:rsidRPr="005F5245">
        <w:rPr>
          <w:sz w:val="24"/>
          <w:lang w:val="es-ES_tradnl"/>
        </w:rPr>
        <w:t>Yang,</w:t>
      </w:r>
      <w:r w:rsidRPr="005F5245">
        <w:rPr>
          <w:spacing w:val="1"/>
          <w:sz w:val="24"/>
          <w:lang w:val="es-ES_tradnl"/>
        </w:rPr>
        <w:t xml:space="preserve"> </w:t>
      </w:r>
      <w:r w:rsidRPr="005F5245">
        <w:rPr>
          <w:sz w:val="24"/>
          <w:lang w:val="es-ES_tradnl"/>
        </w:rPr>
        <w:t>Y.,</w:t>
      </w:r>
      <w:r w:rsidRPr="005F5245">
        <w:rPr>
          <w:spacing w:val="1"/>
          <w:sz w:val="24"/>
          <w:lang w:val="es-ES_tradnl"/>
        </w:rPr>
        <w:t xml:space="preserve"> </w:t>
      </w:r>
      <w:r w:rsidRPr="005F5245">
        <w:rPr>
          <w:sz w:val="24"/>
          <w:lang w:val="es-ES_tradnl"/>
        </w:rPr>
        <w:t>&amp;</w:t>
      </w:r>
      <w:r w:rsidRPr="005F5245">
        <w:rPr>
          <w:spacing w:val="1"/>
          <w:sz w:val="24"/>
          <w:lang w:val="es-ES_tradnl"/>
        </w:rPr>
        <w:t xml:space="preserve"> </w:t>
      </w:r>
      <w:r w:rsidRPr="005F5245">
        <w:rPr>
          <w:sz w:val="24"/>
          <w:lang w:val="es-ES_tradnl"/>
        </w:rPr>
        <w:t>Yuan,</w:t>
      </w:r>
      <w:r w:rsidRPr="005F5245">
        <w:rPr>
          <w:spacing w:val="1"/>
          <w:sz w:val="24"/>
          <w:lang w:val="es-ES_tradnl"/>
        </w:rPr>
        <w:t xml:space="preserve"> </w:t>
      </w:r>
      <w:r w:rsidRPr="005F5245">
        <w:rPr>
          <w:sz w:val="24"/>
          <w:lang w:val="es-ES_tradnl"/>
        </w:rPr>
        <w:t>H.</w:t>
      </w:r>
      <w:r w:rsidRPr="005F5245">
        <w:rPr>
          <w:spacing w:val="1"/>
          <w:sz w:val="24"/>
          <w:lang w:val="es-ES_tradnl"/>
        </w:rPr>
        <w:t xml:space="preserve"> </w:t>
      </w:r>
      <w:r w:rsidRPr="005F5245">
        <w:rPr>
          <w:sz w:val="24"/>
          <w:lang w:val="es-ES_tradnl"/>
        </w:rPr>
        <w:t>(2016).</w:t>
      </w:r>
      <w:r w:rsidRPr="005F5245">
        <w:rPr>
          <w:spacing w:val="1"/>
          <w:sz w:val="24"/>
          <w:lang w:val="es-ES_tradnl"/>
        </w:rPr>
        <w:t xml:space="preserve"> </w:t>
      </w:r>
      <w:r w:rsidRPr="00290AB7">
        <w:rPr>
          <w:sz w:val="24"/>
        </w:rPr>
        <w:t>Metagenomic</w:t>
      </w:r>
      <w:r w:rsidRPr="00290AB7">
        <w:rPr>
          <w:spacing w:val="1"/>
          <w:sz w:val="24"/>
        </w:rPr>
        <w:t xml:space="preserve"> </w:t>
      </w:r>
      <w:r w:rsidRPr="00290AB7">
        <w:rPr>
          <w:sz w:val="24"/>
        </w:rPr>
        <w:t>and</w:t>
      </w:r>
      <w:r w:rsidRPr="00290AB7">
        <w:rPr>
          <w:spacing w:val="-57"/>
          <w:sz w:val="24"/>
        </w:rPr>
        <w:t xml:space="preserve"> </w:t>
      </w:r>
      <w:r w:rsidRPr="00290AB7">
        <w:rPr>
          <w:sz w:val="24"/>
        </w:rPr>
        <w:t>metaproteomic analyses of a corn stover-adapted microbial consortium EMSD5 reveal its</w:t>
      </w:r>
      <w:r w:rsidRPr="00290AB7">
        <w:rPr>
          <w:spacing w:val="1"/>
          <w:sz w:val="24"/>
        </w:rPr>
        <w:t xml:space="preserve"> </w:t>
      </w:r>
      <w:r w:rsidRPr="00290AB7">
        <w:rPr>
          <w:sz w:val="24"/>
        </w:rPr>
        <w:t xml:space="preserve">taxonomic and enzymatic basis for degrading lignocellulose. </w:t>
      </w:r>
      <w:proofErr w:type="spellStart"/>
      <w:r w:rsidRPr="005F5245">
        <w:rPr>
          <w:sz w:val="24"/>
          <w:lang w:val="es-ES_tradnl"/>
        </w:rPr>
        <w:t>Biotechnology</w:t>
      </w:r>
      <w:proofErr w:type="spellEnd"/>
      <w:r w:rsidRPr="005F5245">
        <w:rPr>
          <w:sz w:val="24"/>
          <w:lang w:val="es-ES_tradnl"/>
        </w:rPr>
        <w:t xml:space="preserve"> </w:t>
      </w:r>
      <w:proofErr w:type="spellStart"/>
      <w:r w:rsidRPr="005F5245">
        <w:rPr>
          <w:sz w:val="24"/>
          <w:lang w:val="es-ES_tradnl"/>
        </w:rPr>
        <w:t>For</w:t>
      </w:r>
      <w:proofErr w:type="spellEnd"/>
      <w:r w:rsidRPr="005F5245">
        <w:rPr>
          <w:sz w:val="24"/>
          <w:lang w:val="es-ES_tradnl"/>
        </w:rPr>
        <w:t xml:space="preserve"> </w:t>
      </w:r>
      <w:proofErr w:type="spellStart"/>
      <w:r w:rsidRPr="005F5245">
        <w:rPr>
          <w:sz w:val="24"/>
          <w:lang w:val="es-ES_tradnl"/>
        </w:rPr>
        <w:t>Biofuels</w:t>
      </w:r>
      <w:proofErr w:type="spellEnd"/>
      <w:r w:rsidRPr="005F5245">
        <w:rPr>
          <w:sz w:val="24"/>
          <w:lang w:val="es-ES_tradnl"/>
        </w:rPr>
        <w:t>,</w:t>
      </w:r>
      <w:r w:rsidRPr="005F5245">
        <w:rPr>
          <w:spacing w:val="-57"/>
          <w:sz w:val="24"/>
          <w:lang w:val="es-ES_tradnl"/>
        </w:rPr>
        <w:t xml:space="preserve"> </w:t>
      </w:r>
      <w:r w:rsidRPr="005F5245">
        <w:rPr>
          <w:sz w:val="24"/>
          <w:lang w:val="es-ES_tradnl"/>
        </w:rPr>
        <w:t>9(1).</w:t>
      </w:r>
      <w:r w:rsidRPr="005F5245">
        <w:rPr>
          <w:spacing w:val="-1"/>
          <w:sz w:val="24"/>
          <w:lang w:val="es-ES_tradnl"/>
        </w:rPr>
        <w:t xml:space="preserve"> </w:t>
      </w:r>
      <w:r w:rsidRPr="005F5245">
        <w:rPr>
          <w:sz w:val="24"/>
          <w:lang w:val="es-ES_tradnl"/>
        </w:rPr>
        <w:t>https://doi.org/10.1186/s13068-016-0658-z</w:t>
      </w:r>
    </w:p>
    <w:p w14:paraId="16A86AC8" w14:textId="77777777" w:rsidR="003876AC" w:rsidRPr="005F5245" w:rsidRDefault="003876AC">
      <w:pPr>
        <w:pStyle w:val="Textoindependiente"/>
        <w:spacing w:before="4"/>
        <w:rPr>
          <w:sz w:val="27"/>
          <w:lang w:val="es-ES_tradnl"/>
        </w:rPr>
      </w:pPr>
    </w:p>
    <w:p w14:paraId="56153733" w14:textId="77777777" w:rsidR="003876AC" w:rsidRPr="005F5245" w:rsidRDefault="000B09CE">
      <w:pPr>
        <w:pStyle w:val="Prrafodelista"/>
        <w:numPr>
          <w:ilvl w:val="0"/>
          <w:numId w:val="1"/>
        </w:numPr>
        <w:tabs>
          <w:tab w:val="left" w:pos="492"/>
        </w:tabs>
        <w:spacing w:line="276" w:lineRule="auto"/>
        <w:ind w:right="106"/>
        <w:rPr>
          <w:sz w:val="24"/>
          <w:lang w:val="es-ES_tradnl"/>
        </w:rPr>
      </w:pPr>
      <w:proofErr w:type="spellStart"/>
      <w:r w:rsidRPr="00290AB7">
        <w:rPr>
          <w:sz w:val="24"/>
        </w:rPr>
        <w:t>Koren</w:t>
      </w:r>
      <w:proofErr w:type="spellEnd"/>
      <w:r w:rsidRPr="00290AB7">
        <w:rPr>
          <w:sz w:val="24"/>
        </w:rPr>
        <w:t xml:space="preserve">, S., </w:t>
      </w:r>
      <w:proofErr w:type="spellStart"/>
      <w:r w:rsidRPr="00290AB7">
        <w:rPr>
          <w:sz w:val="24"/>
        </w:rPr>
        <w:t>Walenz</w:t>
      </w:r>
      <w:proofErr w:type="spellEnd"/>
      <w:r w:rsidRPr="00290AB7">
        <w:rPr>
          <w:sz w:val="24"/>
        </w:rPr>
        <w:t xml:space="preserve">, B., Berlin, K., Miller, J., Bergman, N., &amp; </w:t>
      </w:r>
      <w:proofErr w:type="spellStart"/>
      <w:r w:rsidRPr="00290AB7">
        <w:rPr>
          <w:sz w:val="24"/>
        </w:rPr>
        <w:t>Phillippy</w:t>
      </w:r>
      <w:proofErr w:type="spellEnd"/>
      <w:r w:rsidRPr="00290AB7">
        <w:rPr>
          <w:sz w:val="24"/>
        </w:rPr>
        <w:t xml:space="preserve">, A. (2017). </w:t>
      </w:r>
      <w:proofErr w:type="spellStart"/>
      <w:r w:rsidRPr="00290AB7">
        <w:rPr>
          <w:sz w:val="24"/>
        </w:rPr>
        <w:t>Canu</w:t>
      </w:r>
      <w:proofErr w:type="spellEnd"/>
      <w:r w:rsidRPr="00290AB7">
        <w:rPr>
          <w:sz w:val="24"/>
        </w:rPr>
        <w:t>:</w:t>
      </w:r>
      <w:r w:rsidRPr="00290AB7">
        <w:rPr>
          <w:spacing w:val="1"/>
          <w:sz w:val="24"/>
        </w:rPr>
        <w:t xml:space="preserve"> </w:t>
      </w:r>
      <w:r w:rsidRPr="00290AB7">
        <w:rPr>
          <w:sz w:val="24"/>
        </w:rPr>
        <w:t>scalable</w:t>
      </w:r>
      <w:r w:rsidRPr="00290AB7">
        <w:rPr>
          <w:spacing w:val="1"/>
          <w:sz w:val="24"/>
        </w:rPr>
        <w:t xml:space="preserve"> </w:t>
      </w:r>
      <w:r w:rsidRPr="00290AB7">
        <w:rPr>
          <w:sz w:val="24"/>
        </w:rPr>
        <w:t>and</w:t>
      </w:r>
      <w:r w:rsidRPr="00290AB7">
        <w:rPr>
          <w:spacing w:val="1"/>
          <w:sz w:val="24"/>
        </w:rPr>
        <w:t xml:space="preserve"> </w:t>
      </w:r>
      <w:r w:rsidRPr="00290AB7">
        <w:rPr>
          <w:sz w:val="24"/>
        </w:rPr>
        <w:t>accurate</w:t>
      </w:r>
      <w:r w:rsidRPr="00290AB7">
        <w:rPr>
          <w:spacing w:val="1"/>
          <w:sz w:val="24"/>
        </w:rPr>
        <w:t xml:space="preserve"> </w:t>
      </w:r>
      <w:r w:rsidRPr="00290AB7">
        <w:rPr>
          <w:sz w:val="24"/>
        </w:rPr>
        <w:t>long-read</w:t>
      </w:r>
      <w:r w:rsidRPr="00290AB7">
        <w:rPr>
          <w:spacing w:val="1"/>
          <w:sz w:val="24"/>
        </w:rPr>
        <w:t xml:space="preserve"> </w:t>
      </w:r>
      <w:r w:rsidRPr="00290AB7">
        <w:rPr>
          <w:sz w:val="24"/>
        </w:rPr>
        <w:t>assembly</w:t>
      </w:r>
      <w:r w:rsidRPr="00290AB7">
        <w:rPr>
          <w:spacing w:val="1"/>
          <w:sz w:val="24"/>
        </w:rPr>
        <w:t xml:space="preserve"> </w:t>
      </w:r>
      <w:r w:rsidRPr="00290AB7">
        <w:rPr>
          <w:sz w:val="24"/>
        </w:rPr>
        <w:t>via</w:t>
      </w:r>
      <w:r w:rsidRPr="00290AB7">
        <w:rPr>
          <w:spacing w:val="1"/>
          <w:sz w:val="24"/>
        </w:rPr>
        <w:t xml:space="preserve"> </w:t>
      </w:r>
      <w:proofErr w:type="spellStart"/>
      <w:r w:rsidRPr="00290AB7">
        <w:rPr>
          <w:sz w:val="24"/>
        </w:rPr>
        <w:t>adaptivek-mer</w:t>
      </w:r>
      <w:proofErr w:type="spellEnd"/>
      <w:r w:rsidRPr="00290AB7">
        <w:rPr>
          <w:spacing w:val="1"/>
          <w:sz w:val="24"/>
        </w:rPr>
        <w:t xml:space="preserve"> </w:t>
      </w:r>
      <w:r w:rsidRPr="00290AB7">
        <w:rPr>
          <w:sz w:val="24"/>
        </w:rPr>
        <w:t>weighting</w:t>
      </w:r>
      <w:r w:rsidRPr="00290AB7">
        <w:rPr>
          <w:spacing w:val="1"/>
          <w:sz w:val="24"/>
        </w:rPr>
        <w:t xml:space="preserve"> </w:t>
      </w:r>
      <w:r w:rsidRPr="00290AB7">
        <w:rPr>
          <w:sz w:val="24"/>
        </w:rPr>
        <w:t>and</w:t>
      </w:r>
      <w:r w:rsidRPr="00290AB7">
        <w:rPr>
          <w:spacing w:val="1"/>
          <w:sz w:val="24"/>
        </w:rPr>
        <w:t xml:space="preserve"> </w:t>
      </w:r>
      <w:r w:rsidRPr="00290AB7">
        <w:rPr>
          <w:sz w:val="24"/>
        </w:rPr>
        <w:t>repeat</w:t>
      </w:r>
      <w:r w:rsidRPr="00290AB7">
        <w:rPr>
          <w:spacing w:val="1"/>
          <w:sz w:val="24"/>
        </w:rPr>
        <w:t xml:space="preserve"> </w:t>
      </w:r>
      <w:r w:rsidRPr="00290AB7">
        <w:rPr>
          <w:sz w:val="24"/>
        </w:rPr>
        <w:t>separation.</w:t>
      </w:r>
      <w:r w:rsidRPr="00290AB7">
        <w:rPr>
          <w:spacing w:val="-1"/>
          <w:sz w:val="24"/>
        </w:rPr>
        <w:t xml:space="preserve"> </w:t>
      </w:r>
      <w:proofErr w:type="spellStart"/>
      <w:r w:rsidRPr="005F5245">
        <w:rPr>
          <w:sz w:val="24"/>
          <w:lang w:val="es-ES_tradnl"/>
        </w:rPr>
        <w:t>Genome</w:t>
      </w:r>
      <w:proofErr w:type="spellEnd"/>
      <w:r w:rsidRPr="005F5245">
        <w:rPr>
          <w:spacing w:val="-2"/>
          <w:sz w:val="24"/>
          <w:lang w:val="es-ES_tradnl"/>
        </w:rPr>
        <w:t xml:space="preserve"> </w:t>
      </w:r>
      <w:proofErr w:type="spellStart"/>
      <w:r w:rsidRPr="005F5245">
        <w:rPr>
          <w:sz w:val="24"/>
          <w:lang w:val="es-ES_tradnl"/>
        </w:rPr>
        <w:t>Research</w:t>
      </w:r>
      <w:proofErr w:type="spellEnd"/>
      <w:r w:rsidRPr="005F5245">
        <w:rPr>
          <w:sz w:val="24"/>
          <w:lang w:val="es-ES_tradnl"/>
        </w:rPr>
        <w:t>,</w:t>
      </w:r>
      <w:r w:rsidRPr="005F5245">
        <w:rPr>
          <w:spacing w:val="-1"/>
          <w:sz w:val="24"/>
          <w:lang w:val="es-ES_tradnl"/>
        </w:rPr>
        <w:t xml:space="preserve"> </w:t>
      </w:r>
      <w:r w:rsidRPr="005F5245">
        <w:rPr>
          <w:sz w:val="24"/>
          <w:lang w:val="es-ES_tradnl"/>
        </w:rPr>
        <w:t>27(5),</w:t>
      </w:r>
      <w:r w:rsidRPr="005F5245">
        <w:rPr>
          <w:spacing w:val="-1"/>
          <w:sz w:val="24"/>
          <w:lang w:val="es-ES_tradnl"/>
        </w:rPr>
        <w:t xml:space="preserve"> </w:t>
      </w:r>
      <w:r w:rsidRPr="005F5245">
        <w:rPr>
          <w:sz w:val="24"/>
          <w:lang w:val="es-ES_tradnl"/>
        </w:rPr>
        <w:t>722-736.</w:t>
      </w:r>
      <w:r w:rsidRPr="005F5245">
        <w:rPr>
          <w:spacing w:val="-1"/>
          <w:sz w:val="24"/>
          <w:lang w:val="es-ES_tradnl"/>
        </w:rPr>
        <w:t xml:space="preserve"> </w:t>
      </w:r>
      <w:r w:rsidRPr="005F5245">
        <w:rPr>
          <w:sz w:val="24"/>
          <w:lang w:val="es-ES_tradnl"/>
        </w:rPr>
        <w:t>https://doi.org/10.1101/gr.215087.116</w:t>
      </w:r>
    </w:p>
    <w:p w14:paraId="06F37061" w14:textId="77777777" w:rsidR="003876AC" w:rsidRPr="005F5245" w:rsidRDefault="003876AC">
      <w:pPr>
        <w:pStyle w:val="Textoindependiente"/>
        <w:spacing w:before="10"/>
        <w:rPr>
          <w:sz w:val="27"/>
          <w:lang w:val="es-ES_tradnl"/>
        </w:rPr>
      </w:pPr>
    </w:p>
    <w:p w14:paraId="442AEC57" w14:textId="77777777" w:rsidR="003876AC" w:rsidRPr="005F5245" w:rsidRDefault="000B09CE">
      <w:pPr>
        <w:pStyle w:val="Prrafodelista"/>
        <w:numPr>
          <w:ilvl w:val="0"/>
          <w:numId w:val="1"/>
        </w:numPr>
        <w:tabs>
          <w:tab w:val="left" w:pos="492"/>
          <w:tab w:val="left" w:pos="3195"/>
          <w:tab w:val="left" w:pos="6313"/>
          <w:tab w:val="left" w:pos="7897"/>
        </w:tabs>
        <w:spacing w:line="276" w:lineRule="auto"/>
        <w:rPr>
          <w:sz w:val="24"/>
          <w:lang w:val="es-ES_tradnl"/>
        </w:rPr>
      </w:pPr>
      <w:r w:rsidRPr="00290AB7">
        <w:rPr>
          <w:sz w:val="24"/>
        </w:rPr>
        <w:t>Dong,</w:t>
      </w:r>
      <w:r w:rsidRPr="00290AB7">
        <w:rPr>
          <w:spacing w:val="-7"/>
          <w:sz w:val="24"/>
        </w:rPr>
        <w:t xml:space="preserve"> </w:t>
      </w:r>
      <w:r w:rsidRPr="00290AB7">
        <w:rPr>
          <w:sz w:val="24"/>
        </w:rPr>
        <w:t>X.,</w:t>
      </w:r>
      <w:r w:rsidRPr="00290AB7">
        <w:rPr>
          <w:spacing w:val="-7"/>
          <w:sz w:val="24"/>
        </w:rPr>
        <w:t xml:space="preserve"> </w:t>
      </w:r>
      <w:r w:rsidRPr="00290AB7">
        <w:rPr>
          <w:sz w:val="24"/>
        </w:rPr>
        <w:t>&amp;</w:t>
      </w:r>
      <w:r w:rsidRPr="00290AB7">
        <w:rPr>
          <w:spacing w:val="-7"/>
          <w:sz w:val="24"/>
        </w:rPr>
        <w:t xml:space="preserve"> </w:t>
      </w:r>
      <w:proofErr w:type="spellStart"/>
      <w:r w:rsidRPr="00290AB7">
        <w:rPr>
          <w:sz w:val="24"/>
        </w:rPr>
        <w:t>Strous</w:t>
      </w:r>
      <w:proofErr w:type="spellEnd"/>
      <w:r w:rsidRPr="00290AB7">
        <w:rPr>
          <w:sz w:val="24"/>
        </w:rPr>
        <w:t>,</w:t>
      </w:r>
      <w:r w:rsidRPr="00290AB7">
        <w:rPr>
          <w:spacing w:val="-7"/>
          <w:sz w:val="24"/>
        </w:rPr>
        <w:t xml:space="preserve"> </w:t>
      </w:r>
      <w:r w:rsidRPr="00290AB7">
        <w:rPr>
          <w:sz w:val="24"/>
        </w:rPr>
        <w:t>M.</w:t>
      </w:r>
      <w:r w:rsidRPr="00290AB7">
        <w:rPr>
          <w:spacing w:val="-7"/>
          <w:sz w:val="24"/>
        </w:rPr>
        <w:t xml:space="preserve"> </w:t>
      </w:r>
      <w:r w:rsidRPr="00290AB7">
        <w:rPr>
          <w:sz w:val="24"/>
        </w:rPr>
        <w:t>(2019).</w:t>
      </w:r>
      <w:r w:rsidRPr="00290AB7">
        <w:rPr>
          <w:spacing w:val="-6"/>
          <w:sz w:val="24"/>
        </w:rPr>
        <w:t xml:space="preserve"> </w:t>
      </w:r>
      <w:r w:rsidRPr="00290AB7">
        <w:rPr>
          <w:sz w:val="24"/>
        </w:rPr>
        <w:t>An</w:t>
      </w:r>
      <w:r w:rsidRPr="00290AB7">
        <w:rPr>
          <w:spacing w:val="-7"/>
          <w:sz w:val="24"/>
        </w:rPr>
        <w:t xml:space="preserve"> </w:t>
      </w:r>
      <w:r w:rsidRPr="00290AB7">
        <w:rPr>
          <w:sz w:val="24"/>
        </w:rPr>
        <w:t>Integrated</w:t>
      </w:r>
      <w:r w:rsidRPr="00290AB7">
        <w:rPr>
          <w:spacing w:val="-7"/>
          <w:sz w:val="24"/>
        </w:rPr>
        <w:t xml:space="preserve"> </w:t>
      </w:r>
      <w:r w:rsidRPr="00290AB7">
        <w:rPr>
          <w:sz w:val="24"/>
        </w:rPr>
        <w:t>Pipeline</w:t>
      </w:r>
      <w:r w:rsidRPr="00290AB7">
        <w:rPr>
          <w:spacing w:val="-7"/>
          <w:sz w:val="24"/>
        </w:rPr>
        <w:t xml:space="preserve"> </w:t>
      </w:r>
      <w:r w:rsidRPr="00290AB7">
        <w:rPr>
          <w:sz w:val="24"/>
        </w:rPr>
        <w:t>for</w:t>
      </w:r>
      <w:r w:rsidRPr="00290AB7">
        <w:rPr>
          <w:spacing w:val="-7"/>
          <w:sz w:val="24"/>
        </w:rPr>
        <w:t xml:space="preserve"> </w:t>
      </w:r>
      <w:r w:rsidRPr="00290AB7">
        <w:rPr>
          <w:sz w:val="24"/>
        </w:rPr>
        <w:t>Annotation</w:t>
      </w:r>
      <w:r w:rsidRPr="00290AB7">
        <w:rPr>
          <w:spacing w:val="-6"/>
          <w:sz w:val="24"/>
        </w:rPr>
        <w:t xml:space="preserve"> </w:t>
      </w:r>
      <w:r w:rsidRPr="00290AB7">
        <w:rPr>
          <w:sz w:val="24"/>
        </w:rPr>
        <w:t>and</w:t>
      </w:r>
      <w:r w:rsidRPr="00290AB7">
        <w:rPr>
          <w:spacing w:val="-7"/>
          <w:sz w:val="24"/>
        </w:rPr>
        <w:t xml:space="preserve"> </w:t>
      </w:r>
      <w:r w:rsidRPr="00290AB7">
        <w:rPr>
          <w:sz w:val="24"/>
        </w:rPr>
        <w:t>Visualization</w:t>
      </w:r>
      <w:r w:rsidRPr="00290AB7">
        <w:rPr>
          <w:spacing w:val="-7"/>
          <w:sz w:val="24"/>
        </w:rPr>
        <w:t xml:space="preserve"> </w:t>
      </w:r>
      <w:r w:rsidRPr="00290AB7">
        <w:rPr>
          <w:sz w:val="24"/>
        </w:rPr>
        <w:t>of</w:t>
      </w:r>
      <w:r w:rsidRPr="00290AB7">
        <w:rPr>
          <w:spacing w:val="-58"/>
          <w:sz w:val="24"/>
        </w:rPr>
        <w:t xml:space="preserve"> </w:t>
      </w:r>
      <w:r w:rsidRPr="00290AB7">
        <w:rPr>
          <w:sz w:val="24"/>
        </w:rPr>
        <w:t>Metagenomic</w:t>
      </w:r>
      <w:r w:rsidRPr="00290AB7">
        <w:rPr>
          <w:sz w:val="24"/>
        </w:rPr>
        <w:tab/>
        <w:t>Contigs.</w:t>
      </w:r>
      <w:r w:rsidRPr="00290AB7">
        <w:rPr>
          <w:spacing w:val="-1"/>
          <w:sz w:val="24"/>
        </w:rPr>
        <w:t xml:space="preserve"> </w:t>
      </w:r>
      <w:proofErr w:type="spellStart"/>
      <w:r w:rsidRPr="005F5245">
        <w:rPr>
          <w:sz w:val="24"/>
          <w:lang w:val="es-ES_tradnl"/>
        </w:rPr>
        <w:t>Frontiers</w:t>
      </w:r>
      <w:proofErr w:type="spellEnd"/>
      <w:r w:rsidRPr="005F5245">
        <w:rPr>
          <w:sz w:val="24"/>
          <w:lang w:val="es-ES_tradnl"/>
        </w:rPr>
        <w:tab/>
        <w:t>In</w:t>
      </w:r>
      <w:r w:rsidRPr="005F5245">
        <w:rPr>
          <w:sz w:val="24"/>
          <w:lang w:val="es-ES_tradnl"/>
        </w:rPr>
        <w:tab/>
      </w:r>
      <w:proofErr w:type="spellStart"/>
      <w:r w:rsidRPr="005F5245">
        <w:rPr>
          <w:sz w:val="24"/>
          <w:lang w:val="es-ES_tradnl"/>
        </w:rPr>
        <w:t>Genetics</w:t>
      </w:r>
      <w:proofErr w:type="spellEnd"/>
      <w:r w:rsidRPr="005F5245">
        <w:rPr>
          <w:sz w:val="24"/>
          <w:lang w:val="es-ES_tradnl"/>
        </w:rPr>
        <w:t>, 10.</w:t>
      </w:r>
      <w:r w:rsidRPr="005F5245">
        <w:rPr>
          <w:spacing w:val="-57"/>
          <w:sz w:val="24"/>
          <w:lang w:val="es-ES_tradnl"/>
        </w:rPr>
        <w:t xml:space="preserve"> </w:t>
      </w:r>
      <w:r w:rsidRPr="005F5245">
        <w:rPr>
          <w:sz w:val="24"/>
          <w:lang w:val="es-ES_tradnl"/>
        </w:rPr>
        <w:t>https://doi.org/10.3389/fgene.2019.00999</w:t>
      </w:r>
    </w:p>
    <w:p w14:paraId="3DB99ACD" w14:textId="77777777" w:rsidR="003876AC" w:rsidRPr="005F5245" w:rsidRDefault="003876AC">
      <w:pPr>
        <w:pStyle w:val="Textoindependiente"/>
        <w:spacing w:before="4"/>
        <w:rPr>
          <w:sz w:val="27"/>
          <w:lang w:val="es-ES_tradnl"/>
        </w:rPr>
      </w:pPr>
    </w:p>
    <w:p w14:paraId="1474721B" w14:textId="77777777" w:rsidR="003876AC" w:rsidRPr="005F5245" w:rsidRDefault="000B09CE">
      <w:pPr>
        <w:pStyle w:val="Prrafodelista"/>
        <w:numPr>
          <w:ilvl w:val="0"/>
          <w:numId w:val="1"/>
        </w:numPr>
        <w:tabs>
          <w:tab w:val="left" w:pos="492"/>
        </w:tabs>
        <w:spacing w:line="276" w:lineRule="auto"/>
        <w:ind w:right="106"/>
        <w:rPr>
          <w:sz w:val="24"/>
          <w:lang w:val="es-ES_tradnl"/>
        </w:rPr>
      </w:pPr>
      <w:proofErr w:type="spellStart"/>
      <w:r w:rsidRPr="005F5245">
        <w:rPr>
          <w:sz w:val="24"/>
          <w:lang w:val="es-ES_tradnl"/>
        </w:rPr>
        <w:t>Tamames</w:t>
      </w:r>
      <w:proofErr w:type="spellEnd"/>
      <w:r w:rsidRPr="005F5245">
        <w:rPr>
          <w:sz w:val="24"/>
          <w:lang w:val="es-ES_tradnl"/>
        </w:rPr>
        <w:t xml:space="preserve">, J., Cobo-Simón, M., &amp; Puente-Sánchez, F. (2019). </w:t>
      </w:r>
      <w:r w:rsidRPr="00290AB7">
        <w:rPr>
          <w:sz w:val="24"/>
        </w:rPr>
        <w:t>Assessing the performance</w:t>
      </w:r>
      <w:r w:rsidRPr="00290AB7">
        <w:rPr>
          <w:spacing w:val="1"/>
          <w:sz w:val="24"/>
        </w:rPr>
        <w:t xml:space="preserve"> </w:t>
      </w:r>
      <w:r w:rsidRPr="00290AB7">
        <w:rPr>
          <w:sz w:val="24"/>
        </w:rPr>
        <w:t xml:space="preserve">of different approaches for functional and taxonomic annotation of metagenomes. </w:t>
      </w:r>
      <w:r w:rsidRPr="005F5245">
        <w:rPr>
          <w:sz w:val="24"/>
          <w:lang w:val="es-ES_tradnl"/>
        </w:rPr>
        <w:t>BMC</w:t>
      </w:r>
      <w:r w:rsidRPr="005F5245">
        <w:rPr>
          <w:spacing w:val="1"/>
          <w:sz w:val="24"/>
          <w:lang w:val="es-ES_tradnl"/>
        </w:rPr>
        <w:t xml:space="preserve"> </w:t>
      </w:r>
      <w:proofErr w:type="spellStart"/>
      <w:r w:rsidRPr="005F5245">
        <w:rPr>
          <w:sz w:val="24"/>
          <w:lang w:val="es-ES_tradnl"/>
        </w:rPr>
        <w:t>Genomics</w:t>
      </w:r>
      <w:proofErr w:type="spellEnd"/>
      <w:r w:rsidRPr="005F5245">
        <w:rPr>
          <w:sz w:val="24"/>
          <w:lang w:val="es-ES_tradnl"/>
        </w:rPr>
        <w:t>,</w:t>
      </w:r>
      <w:r w:rsidRPr="005F5245">
        <w:rPr>
          <w:spacing w:val="-1"/>
          <w:sz w:val="24"/>
          <w:lang w:val="es-ES_tradnl"/>
        </w:rPr>
        <w:t xml:space="preserve"> </w:t>
      </w:r>
      <w:r w:rsidRPr="005F5245">
        <w:rPr>
          <w:sz w:val="24"/>
          <w:lang w:val="es-ES_tradnl"/>
        </w:rPr>
        <w:t>20(1). https://doi.org/10.1186/s12864-019-6289-6.</w:t>
      </w:r>
    </w:p>
    <w:p w14:paraId="524A4229" w14:textId="77777777" w:rsidR="003876AC" w:rsidRPr="005F5245" w:rsidRDefault="003876AC">
      <w:pPr>
        <w:pStyle w:val="Textoindependiente"/>
        <w:spacing w:before="10"/>
        <w:rPr>
          <w:sz w:val="27"/>
          <w:lang w:val="es-ES_tradnl"/>
        </w:rPr>
      </w:pPr>
    </w:p>
    <w:p w14:paraId="05D8FC42" w14:textId="77777777" w:rsidR="003876AC" w:rsidRPr="005F5245" w:rsidRDefault="000B09CE">
      <w:pPr>
        <w:pStyle w:val="Prrafodelista"/>
        <w:numPr>
          <w:ilvl w:val="0"/>
          <w:numId w:val="1"/>
        </w:numPr>
        <w:tabs>
          <w:tab w:val="left" w:pos="492"/>
        </w:tabs>
        <w:spacing w:line="276" w:lineRule="auto"/>
        <w:rPr>
          <w:sz w:val="24"/>
          <w:lang w:val="es-ES_tradnl"/>
        </w:rPr>
      </w:pPr>
      <w:r w:rsidRPr="00290AB7">
        <w:rPr>
          <w:sz w:val="24"/>
        </w:rPr>
        <w:t xml:space="preserve">Shah, N., Tang, H., </w:t>
      </w:r>
      <w:proofErr w:type="spellStart"/>
      <w:r w:rsidRPr="00290AB7">
        <w:rPr>
          <w:sz w:val="24"/>
        </w:rPr>
        <w:t>Doak</w:t>
      </w:r>
      <w:proofErr w:type="spellEnd"/>
      <w:r w:rsidRPr="00290AB7">
        <w:rPr>
          <w:sz w:val="24"/>
        </w:rPr>
        <w:t>, T., &amp; Ye, Y. (2010). Comparing bacterial communities inferred</w:t>
      </w:r>
      <w:r w:rsidRPr="00290AB7">
        <w:rPr>
          <w:spacing w:val="-58"/>
          <w:sz w:val="24"/>
        </w:rPr>
        <w:t xml:space="preserve"> </w:t>
      </w:r>
      <w:r w:rsidRPr="00290AB7">
        <w:rPr>
          <w:sz w:val="24"/>
        </w:rPr>
        <w:t xml:space="preserve">from 16s </w:t>
      </w:r>
      <w:proofErr w:type="spellStart"/>
      <w:r w:rsidRPr="00290AB7">
        <w:rPr>
          <w:sz w:val="24"/>
        </w:rPr>
        <w:t>rrna</w:t>
      </w:r>
      <w:proofErr w:type="spellEnd"/>
      <w:r w:rsidRPr="00290AB7">
        <w:rPr>
          <w:sz w:val="24"/>
        </w:rPr>
        <w:t xml:space="preserve"> gene sequencing and shotgun metagenomics. </w:t>
      </w:r>
      <w:proofErr w:type="spellStart"/>
      <w:r w:rsidRPr="005F5245">
        <w:rPr>
          <w:sz w:val="24"/>
          <w:lang w:val="es-ES_tradnl"/>
        </w:rPr>
        <w:t>Biocomputing</w:t>
      </w:r>
      <w:proofErr w:type="spellEnd"/>
      <w:r w:rsidRPr="005F5245">
        <w:rPr>
          <w:sz w:val="24"/>
          <w:lang w:val="es-ES_tradnl"/>
        </w:rPr>
        <w:t xml:space="preserve"> 2011, 165-176.</w:t>
      </w:r>
      <w:r w:rsidRPr="005F5245">
        <w:rPr>
          <w:spacing w:val="-57"/>
          <w:sz w:val="24"/>
          <w:lang w:val="es-ES_tradnl"/>
        </w:rPr>
        <w:t xml:space="preserve"> </w:t>
      </w:r>
      <w:r w:rsidRPr="005F5245">
        <w:rPr>
          <w:color w:val="954F72"/>
          <w:sz w:val="24"/>
          <w:lang w:val="es-ES_tradnl"/>
        </w:rPr>
        <w:t>https://doi.org/10.1142/9789814335058_0018</w:t>
      </w:r>
    </w:p>
    <w:p w14:paraId="70522FE3" w14:textId="77777777" w:rsidR="003876AC" w:rsidRPr="005F5245" w:rsidRDefault="003876AC">
      <w:pPr>
        <w:pStyle w:val="Textoindependiente"/>
        <w:rPr>
          <w:sz w:val="26"/>
          <w:lang w:val="es-ES_tradnl"/>
        </w:rPr>
      </w:pPr>
    </w:p>
    <w:p w14:paraId="1C041559" w14:textId="77777777" w:rsidR="003876AC" w:rsidRPr="005F5245" w:rsidRDefault="000B09CE">
      <w:pPr>
        <w:pStyle w:val="Prrafodelista"/>
        <w:numPr>
          <w:ilvl w:val="0"/>
          <w:numId w:val="1"/>
        </w:numPr>
        <w:tabs>
          <w:tab w:val="left" w:pos="492"/>
        </w:tabs>
        <w:spacing w:before="174" w:line="278" w:lineRule="auto"/>
        <w:ind w:right="106"/>
        <w:rPr>
          <w:sz w:val="24"/>
          <w:lang w:val="es-ES_tradnl"/>
        </w:rPr>
      </w:pPr>
      <w:r w:rsidRPr="005F5245">
        <w:rPr>
          <w:sz w:val="24"/>
          <w:lang w:val="es-ES_tradnl"/>
        </w:rPr>
        <w:t>Jiménez,</w:t>
      </w:r>
      <w:r w:rsidRPr="005F5245">
        <w:rPr>
          <w:spacing w:val="-10"/>
          <w:sz w:val="24"/>
          <w:lang w:val="es-ES_tradnl"/>
        </w:rPr>
        <w:t xml:space="preserve"> </w:t>
      </w:r>
      <w:r w:rsidRPr="005F5245">
        <w:rPr>
          <w:sz w:val="24"/>
          <w:lang w:val="es-ES_tradnl"/>
        </w:rPr>
        <w:t>D.,</w:t>
      </w:r>
      <w:r w:rsidRPr="005F5245">
        <w:rPr>
          <w:spacing w:val="-9"/>
          <w:sz w:val="24"/>
          <w:lang w:val="es-ES_tradnl"/>
        </w:rPr>
        <w:t xml:space="preserve"> </w:t>
      </w:r>
      <w:r w:rsidRPr="005F5245">
        <w:rPr>
          <w:sz w:val="24"/>
          <w:lang w:val="es-ES_tradnl"/>
        </w:rPr>
        <w:t>Chaves-Moreno,</w:t>
      </w:r>
      <w:r w:rsidRPr="005F5245">
        <w:rPr>
          <w:spacing w:val="-9"/>
          <w:sz w:val="24"/>
          <w:lang w:val="es-ES_tradnl"/>
        </w:rPr>
        <w:t xml:space="preserve"> </w:t>
      </w:r>
      <w:r w:rsidRPr="005F5245">
        <w:rPr>
          <w:sz w:val="24"/>
          <w:lang w:val="es-ES_tradnl"/>
        </w:rPr>
        <w:t>D.,</w:t>
      </w:r>
      <w:r w:rsidRPr="005F5245">
        <w:rPr>
          <w:spacing w:val="-10"/>
          <w:sz w:val="24"/>
          <w:lang w:val="es-ES_tradnl"/>
        </w:rPr>
        <w:t xml:space="preserve"> </w:t>
      </w:r>
      <w:r w:rsidRPr="005F5245">
        <w:rPr>
          <w:sz w:val="24"/>
          <w:lang w:val="es-ES_tradnl"/>
        </w:rPr>
        <w:t>&amp;</w:t>
      </w:r>
      <w:r w:rsidRPr="005F5245">
        <w:rPr>
          <w:spacing w:val="-9"/>
          <w:sz w:val="24"/>
          <w:lang w:val="es-ES_tradnl"/>
        </w:rPr>
        <w:t xml:space="preserve"> </w:t>
      </w:r>
      <w:r w:rsidRPr="005F5245">
        <w:rPr>
          <w:sz w:val="24"/>
          <w:lang w:val="es-ES_tradnl"/>
        </w:rPr>
        <w:t>van</w:t>
      </w:r>
      <w:r w:rsidRPr="005F5245">
        <w:rPr>
          <w:spacing w:val="-9"/>
          <w:sz w:val="24"/>
          <w:lang w:val="es-ES_tradnl"/>
        </w:rPr>
        <w:t xml:space="preserve"> </w:t>
      </w:r>
      <w:proofErr w:type="spellStart"/>
      <w:r w:rsidRPr="005F5245">
        <w:rPr>
          <w:sz w:val="24"/>
          <w:lang w:val="es-ES_tradnl"/>
        </w:rPr>
        <w:t>Elsas</w:t>
      </w:r>
      <w:proofErr w:type="spellEnd"/>
      <w:r w:rsidRPr="005F5245">
        <w:rPr>
          <w:sz w:val="24"/>
          <w:lang w:val="es-ES_tradnl"/>
        </w:rPr>
        <w:t>,</w:t>
      </w:r>
      <w:r w:rsidRPr="005F5245">
        <w:rPr>
          <w:spacing w:val="-9"/>
          <w:sz w:val="24"/>
          <w:lang w:val="es-ES_tradnl"/>
        </w:rPr>
        <w:t xml:space="preserve"> </w:t>
      </w:r>
      <w:r w:rsidRPr="005F5245">
        <w:rPr>
          <w:sz w:val="24"/>
          <w:lang w:val="es-ES_tradnl"/>
        </w:rPr>
        <w:t>J.</w:t>
      </w:r>
      <w:r w:rsidRPr="005F5245">
        <w:rPr>
          <w:spacing w:val="-10"/>
          <w:sz w:val="24"/>
          <w:lang w:val="es-ES_tradnl"/>
        </w:rPr>
        <w:t xml:space="preserve"> </w:t>
      </w:r>
      <w:r w:rsidRPr="005F5245">
        <w:rPr>
          <w:sz w:val="24"/>
          <w:lang w:val="es-ES_tradnl"/>
        </w:rPr>
        <w:t>(2015).</w:t>
      </w:r>
      <w:r w:rsidRPr="005F5245">
        <w:rPr>
          <w:spacing w:val="-8"/>
          <w:sz w:val="24"/>
          <w:lang w:val="es-ES_tradnl"/>
        </w:rPr>
        <w:t xml:space="preserve"> </w:t>
      </w:r>
      <w:r w:rsidRPr="00290AB7">
        <w:rPr>
          <w:sz w:val="24"/>
        </w:rPr>
        <w:t>Unveiling</w:t>
      </w:r>
      <w:r w:rsidRPr="00290AB7">
        <w:rPr>
          <w:spacing w:val="-9"/>
          <w:sz w:val="24"/>
        </w:rPr>
        <w:t xml:space="preserve"> </w:t>
      </w:r>
      <w:r w:rsidRPr="00290AB7">
        <w:rPr>
          <w:sz w:val="24"/>
        </w:rPr>
        <w:t>the</w:t>
      </w:r>
      <w:r w:rsidRPr="00290AB7">
        <w:rPr>
          <w:spacing w:val="-9"/>
          <w:sz w:val="24"/>
        </w:rPr>
        <w:t xml:space="preserve"> </w:t>
      </w:r>
      <w:r w:rsidRPr="00290AB7">
        <w:rPr>
          <w:sz w:val="24"/>
        </w:rPr>
        <w:t>metabolic</w:t>
      </w:r>
      <w:r w:rsidRPr="00290AB7">
        <w:rPr>
          <w:spacing w:val="-10"/>
          <w:sz w:val="24"/>
        </w:rPr>
        <w:t xml:space="preserve"> </w:t>
      </w:r>
      <w:r w:rsidRPr="00290AB7">
        <w:rPr>
          <w:sz w:val="24"/>
        </w:rPr>
        <w:t>potential</w:t>
      </w:r>
      <w:r w:rsidRPr="00290AB7">
        <w:rPr>
          <w:spacing w:val="-57"/>
          <w:sz w:val="24"/>
        </w:rPr>
        <w:t xml:space="preserve"> </w:t>
      </w:r>
      <w:r w:rsidRPr="00290AB7">
        <w:rPr>
          <w:sz w:val="24"/>
        </w:rPr>
        <w:t xml:space="preserve">of two soil-derived microbial consortia selected on wheat straw. </w:t>
      </w:r>
      <w:proofErr w:type="spellStart"/>
      <w:r w:rsidRPr="005F5245">
        <w:rPr>
          <w:sz w:val="24"/>
          <w:lang w:val="es-ES_tradnl"/>
        </w:rPr>
        <w:t>Scientific</w:t>
      </w:r>
      <w:proofErr w:type="spellEnd"/>
      <w:r w:rsidRPr="005F5245">
        <w:rPr>
          <w:sz w:val="24"/>
          <w:lang w:val="es-ES_tradnl"/>
        </w:rPr>
        <w:t xml:space="preserve"> </w:t>
      </w:r>
      <w:proofErr w:type="spellStart"/>
      <w:r w:rsidRPr="005F5245">
        <w:rPr>
          <w:sz w:val="24"/>
          <w:lang w:val="es-ES_tradnl"/>
        </w:rPr>
        <w:t>Reports</w:t>
      </w:r>
      <w:proofErr w:type="spellEnd"/>
      <w:r w:rsidRPr="005F5245">
        <w:rPr>
          <w:sz w:val="24"/>
          <w:lang w:val="es-ES_tradnl"/>
        </w:rPr>
        <w:t>, 5(1).</w:t>
      </w:r>
      <w:r w:rsidRPr="005F5245">
        <w:rPr>
          <w:spacing w:val="1"/>
          <w:sz w:val="24"/>
          <w:lang w:val="es-ES_tradnl"/>
        </w:rPr>
        <w:t xml:space="preserve"> </w:t>
      </w:r>
      <w:r w:rsidRPr="005F5245">
        <w:rPr>
          <w:sz w:val="24"/>
          <w:lang w:val="es-ES_tradnl"/>
        </w:rPr>
        <w:t>https://doi.org/10.1038/srep13845</w:t>
      </w:r>
    </w:p>
    <w:p w14:paraId="63B3B0CD" w14:textId="77777777" w:rsidR="003876AC" w:rsidRPr="005F5245" w:rsidRDefault="003876AC">
      <w:pPr>
        <w:pStyle w:val="Textoindependiente"/>
        <w:spacing w:before="1"/>
        <w:rPr>
          <w:sz w:val="27"/>
          <w:lang w:val="es-ES_tradnl"/>
        </w:rPr>
      </w:pPr>
    </w:p>
    <w:p w14:paraId="7F928E85" w14:textId="77777777" w:rsidR="003876AC" w:rsidRPr="005F5245" w:rsidRDefault="000B09CE">
      <w:pPr>
        <w:pStyle w:val="Prrafodelista"/>
        <w:numPr>
          <w:ilvl w:val="0"/>
          <w:numId w:val="1"/>
        </w:numPr>
        <w:tabs>
          <w:tab w:val="left" w:pos="492"/>
        </w:tabs>
        <w:spacing w:line="276" w:lineRule="auto"/>
        <w:ind w:right="106"/>
        <w:rPr>
          <w:sz w:val="24"/>
          <w:lang w:val="es-ES_tradnl"/>
        </w:rPr>
      </w:pPr>
      <w:r w:rsidRPr="005F5245">
        <w:rPr>
          <w:sz w:val="24"/>
          <w:lang w:val="es-ES_tradnl"/>
        </w:rPr>
        <w:t>Peñaranda</w:t>
      </w:r>
      <w:r w:rsidRPr="005F5245">
        <w:rPr>
          <w:spacing w:val="1"/>
          <w:sz w:val="24"/>
          <w:lang w:val="es-ES_tradnl"/>
        </w:rPr>
        <w:t xml:space="preserve"> </w:t>
      </w:r>
      <w:proofErr w:type="spellStart"/>
      <w:r w:rsidRPr="005F5245">
        <w:rPr>
          <w:sz w:val="24"/>
          <w:lang w:val="es-ES_tradnl"/>
        </w:rPr>
        <w:t>Gonzalez</w:t>
      </w:r>
      <w:proofErr w:type="spellEnd"/>
      <w:r w:rsidRPr="005F5245">
        <w:rPr>
          <w:sz w:val="24"/>
          <w:lang w:val="es-ES_tradnl"/>
        </w:rPr>
        <w:t>,</w:t>
      </w:r>
      <w:r w:rsidRPr="005F5245">
        <w:rPr>
          <w:spacing w:val="1"/>
          <w:sz w:val="24"/>
          <w:lang w:val="es-ES_tradnl"/>
        </w:rPr>
        <w:t xml:space="preserve"> </w:t>
      </w:r>
      <w:r w:rsidRPr="005F5245">
        <w:rPr>
          <w:sz w:val="24"/>
          <w:lang w:val="es-ES_tradnl"/>
        </w:rPr>
        <w:t>L.,</w:t>
      </w:r>
      <w:r w:rsidRPr="005F5245">
        <w:rPr>
          <w:spacing w:val="1"/>
          <w:sz w:val="24"/>
          <w:lang w:val="es-ES_tradnl"/>
        </w:rPr>
        <w:t xml:space="preserve"> </w:t>
      </w:r>
      <w:r w:rsidRPr="005F5245">
        <w:rPr>
          <w:sz w:val="24"/>
          <w:lang w:val="es-ES_tradnl"/>
        </w:rPr>
        <w:t>Montenegro</w:t>
      </w:r>
      <w:r w:rsidRPr="005F5245">
        <w:rPr>
          <w:spacing w:val="1"/>
          <w:sz w:val="24"/>
          <w:lang w:val="es-ES_tradnl"/>
        </w:rPr>
        <w:t xml:space="preserve"> </w:t>
      </w:r>
      <w:r w:rsidRPr="005F5245">
        <w:rPr>
          <w:sz w:val="24"/>
          <w:lang w:val="es-ES_tradnl"/>
        </w:rPr>
        <w:t>Gómez,</w:t>
      </w:r>
      <w:r w:rsidRPr="005F5245">
        <w:rPr>
          <w:spacing w:val="1"/>
          <w:sz w:val="24"/>
          <w:lang w:val="es-ES_tradnl"/>
        </w:rPr>
        <w:t xml:space="preserve"> </w:t>
      </w:r>
      <w:r w:rsidRPr="005F5245">
        <w:rPr>
          <w:sz w:val="24"/>
          <w:lang w:val="es-ES_tradnl"/>
        </w:rPr>
        <w:t>S.,</w:t>
      </w:r>
      <w:r w:rsidRPr="005F5245">
        <w:rPr>
          <w:spacing w:val="1"/>
          <w:sz w:val="24"/>
          <w:lang w:val="es-ES_tradnl"/>
        </w:rPr>
        <w:t xml:space="preserve"> </w:t>
      </w:r>
      <w:r w:rsidRPr="005F5245">
        <w:rPr>
          <w:sz w:val="24"/>
          <w:lang w:val="es-ES_tradnl"/>
        </w:rPr>
        <w:t>&amp;</w:t>
      </w:r>
      <w:r w:rsidRPr="005F5245">
        <w:rPr>
          <w:spacing w:val="1"/>
          <w:sz w:val="24"/>
          <w:lang w:val="es-ES_tradnl"/>
        </w:rPr>
        <w:t xml:space="preserve"> </w:t>
      </w:r>
      <w:r w:rsidRPr="005F5245">
        <w:rPr>
          <w:sz w:val="24"/>
          <w:lang w:val="es-ES_tradnl"/>
        </w:rPr>
        <w:t>Giraldo</w:t>
      </w:r>
      <w:r w:rsidRPr="005F5245">
        <w:rPr>
          <w:spacing w:val="1"/>
          <w:sz w:val="24"/>
          <w:lang w:val="es-ES_tradnl"/>
        </w:rPr>
        <w:t xml:space="preserve"> </w:t>
      </w:r>
      <w:r w:rsidRPr="005F5245">
        <w:rPr>
          <w:sz w:val="24"/>
          <w:lang w:val="es-ES_tradnl"/>
        </w:rPr>
        <w:t>Abad,</w:t>
      </w:r>
      <w:r w:rsidRPr="005F5245">
        <w:rPr>
          <w:spacing w:val="1"/>
          <w:sz w:val="24"/>
          <w:lang w:val="es-ES_tradnl"/>
        </w:rPr>
        <w:t xml:space="preserve"> </w:t>
      </w:r>
      <w:r w:rsidRPr="005F5245">
        <w:rPr>
          <w:sz w:val="24"/>
          <w:lang w:val="es-ES_tradnl"/>
        </w:rPr>
        <w:t>P.</w:t>
      </w:r>
      <w:r w:rsidRPr="005F5245">
        <w:rPr>
          <w:spacing w:val="1"/>
          <w:sz w:val="24"/>
          <w:lang w:val="es-ES_tradnl"/>
        </w:rPr>
        <w:t xml:space="preserve"> </w:t>
      </w:r>
      <w:r w:rsidRPr="005F5245">
        <w:rPr>
          <w:sz w:val="24"/>
          <w:lang w:val="es-ES_tradnl"/>
        </w:rPr>
        <w:t>(2017).</w:t>
      </w:r>
      <w:r w:rsidRPr="005F5245">
        <w:rPr>
          <w:spacing w:val="1"/>
          <w:sz w:val="24"/>
          <w:lang w:val="es-ES_tradnl"/>
        </w:rPr>
        <w:t xml:space="preserve"> </w:t>
      </w:r>
      <w:r w:rsidRPr="005F5245">
        <w:rPr>
          <w:sz w:val="24"/>
          <w:lang w:val="es-ES_tradnl"/>
        </w:rPr>
        <w:t>Aprovechamiento de residuos agroindustriales en Colombia. Revista De Investigación</w:t>
      </w:r>
      <w:r w:rsidRPr="005F5245">
        <w:rPr>
          <w:spacing w:val="1"/>
          <w:sz w:val="24"/>
          <w:lang w:val="es-ES_tradnl"/>
        </w:rPr>
        <w:t xml:space="preserve"> </w:t>
      </w:r>
      <w:r w:rsidRPr="005F5245">
        <w:rPr>
          <w:sz w:val="24"/>
          <w:lang w:val="es-ES_tradnl"/>
        </w:rPr>
        <w:t>Agraria</w:t>
      </w:r>
      <w:r w:rsidRPr="005F5245">
        <w:rPr>
          <w:spacing w:val="-2"/>
          <w:sz w:val="24"/>
          <w:lang w:val="es-ES_tradnl"/>
        </w:rPr>
        <w:t xml:space="preserve"> </w:t>
      </w:r>
      <w:r w:rsidRPr="005F5245">
        <w:rPr>
          <w:sz w:val="24"/>
          <w:lang w:val="es-ES_tradnl"/>
        </w:rPr>
        <w:t>Y Ambiental, 8(2),</w:t>
      </w:r>
      <w:r w:rsidRPr="005F5245">
        <w:rPr>
          <w:spacing w:val="-1"/>
          <w:sz w:val="24"/>
          <w:lang w:val="es-ES_tradnl"/>
        </w:rPr>
        <w:t xml:space="preserve"> </w:t>
      </w:r>
      <w:r w:rsidRPr="005F5245">
        <w:rPr>
          <w:sz w:val="24"/>
          <w:lang w:val="es-ES_tradnl"/>
        </w:rPr>
        <w:t>141-150. https://doi: 10.22490/21456453.2040</w:t>
      </w:r>
    </w:p>
    <w:p w14:paraId="347293A8" w14:textId="77777777" w:rsidR="003876AC" w:rsidRPr="005F5245" w:rsidRDefault="003876AC">
      <w:pPr>
        <w:pStyle w:val="Textoindependiente"/>
        <w:spacing w:before="5"/>
        <w:rPr>
          <w:sz w:val="27"/>
          <w:lang w:val="es-ES_tradnl"/>
        </w:rPr>
      </w:pPr>
    </w:p>
    <w:p w14:paraId="2A9759F1" w14:textId="77777777" w:rsidR="003876AC" w:rsidRPr="005F5245" w:rsidRDefault="000B09CE">
      <w:pPr>
        <w:pStyle w:val="Prrafodelista"/>
        <w:numPr>
          <w:ilvl w:val="0"/>
          <w:numId w:val="1"/>
        </w:numPr>
        <w:tabs>
          <w:tab w:val="left" w:pos="492"/>
        </w:tabs>
        <w:spacing w:line="276" w:lineRule="auto"/>
        <w:ind w:right="106"/>
        <w:rPr>
          <w:sz w:val="24"/>
          <w:lang w:val="es-ES_tradnl"/>
        </w:rPr>
      </w:pPr>
      <w:r w:rsidRPr="00290AB7">
        <w:rPr>
          <w:sz w:val="24"/>
        </w:rPr>
        <w:t>Ren, J., Cao, J., Zhao, X., Yang, F., &amp; Wei, X. (2019). Recent advances in syngas</w:t>
      </w:r>
      <w:r w:rsidRPr="00290AB7">
        <w:rPr>
          <w:spacing w:val="1"/>
          <w:sz w:val="24"/>
        </w:rPr>
        <w:t xml:space="preserve"> </w:t>
      </w:r>
      <w:r w:rsidRPr="00290AB7">
        <w:rPr>
          <w:sz w:val="24"/>
        </w:rPr>
        <w:t>production from biomass catalytic gasification: A critical review on reactors, catalysts,</w:t>
      </w:r>
      <w:r w:rsidRPr="00290AB7">
        <w:rPr>
          <w:spacing w:val="1"/>
          <w:sz w:val="24"/>
        </w:rPr>
        <w:t xml:space="preserve"> </w:t>
      </w:r>
      <w:r w:rsidRPr="00290AB7">
        <w:rPr>
          <w:sz w:val="24"/>
        </w:rPr>
        <w:t>catalytic</w:t>
      </w:r>
      <w:r w:rsidRPr="00290AB7">
        <w:rPr>
          <w:spacing w:val="1"/>
          <w:sz w:val="24"/>
        </w:rPr>
        <w:t xml:space="preserve"> </w:t>
      </w:r>
      <w:r w:rsidRPr="00290AB7">
        <w:rPr>
          <w:sz w:val="24"/>
        </w:rPr>
        <w:t>mechanisms</w:t>
      </w:r>
      <w:r w:rsidRPr="00290AB7">
        <w:rPr>
          <w:spacing w:val="1"/>
          <w:sz w:val="24"/>
        </w:rPr>
        <w:t xml:space="preserve"> </w:t>
      </w:r>
      <w:r w:rsidRPr="00290AB7">
        <w:rPr>
          <w:sz w:val="24"/>
        </w:rPr>
        <w:t>and</w:t>
      </w:r>
      <w:r w:rsidRPr="00290AB7">
        <w:rPr>
          <w:spacing w:val="1"/>
          <w:sz w:val="24"/>
        </w:rPr>
        <w:t xml:space="preserve"> </w:t>
      </w:r>
      <w:r w:rsidRPr="00290AB7">
        <w:rPr>
          <w:sz w:val="24"/>
        </w:rPr>
        <w:t>mathematical</w:t>
      </w:r>
      <w:r w:rsidRPr="00290AB7">
        <w:rPr>
          <w:spacing w:val="1"/>
          <w:sz w:val="24"/>
        </w:rPr>
        <w:t xml:space="preserve"> </w:t>
      </w:r>
      <w:r w:rsidRPr="00290AB7">
        <w:rPr>
          <w:sz w:val="24"/>
        </w:rPr>
        <w:t>models.</w:t>
      </w:r>
      <w:r w:rsidRPr="00290AB7">
        <w:rPr>
          <w:spacing w:val="1"/>
          <w:sz w:val="24"/>
        </w:rPr>
        <w:t xml:space="preserve"> </w:t>
      </w:r>
      <w:proofErr w:type="spellStart"/>
      <w:r w:rsidRPr="005F5245">
        <w:rPr>
          <w:sz w:val="24"/>
          <w:lang w:val="es-ES_tradnl"/>
        </w:rPr>
        <w:t>Renewable</w:t>
      </w:r>
      <w:proofErr w:type="spellEnd"/>
      <w:r w:rsidRPr="005F5245">
        <w:rPr>
          <w:spacing w:val="1"/>
          <w:sz w:val="24"/>
          <w:lang w:val="es-ES_tradnl"/>
        </w:rPr>
        <w:t xml:space="preserve"> </w:t>
      </w:r>
      <w:r w:rsidRPr="005F5245">
        <w:rPr>
          <w:sz w:val="24"/>
          <w:lang w:val="es-ES_tradnl"/>
        </w:rPr>
        <w:t>And</w:t>
      </w:r>
      <w:r w:rsidRPr="005F5245">
        <w:rPr>
          <w:spacing w:val="1"/>
          <w:sz w:val="24"/>
          <w:lang w:val="es-ES_tradnl"/>
        </w:rPr>
        <w:t xml:space="preserve"> </w:t>
      </w:r>
      <w:proofErr w:type="spellStart"/>
      <w:r w:rsidRPr="005F5245">
        <w:rPr>
          <w:sz w:val="24"/>
          <w:lang w:val="es-ES_tradnl"/>
        </w:rPr>
        <w:t>Sustainable</w:t>
      </w:r>
      <w:proofErr w:type="spellEnd"/>
      <w:r w:rsidRPr="005F5245">
        <w:rPr>
          <w:spacing w:val="1"/>
          <w:sz w:val="24"/>
          <w:lang w:val="es-ES_tradnl"/>
        </w:rPr>
        <w:t xml:space="preserve"> </w:t>
      </w:r>
      <w:proofErr w:type="spellStart"/>
      <w:r w:rsidRPr="005F5245">
        <w:rPr>
          <w:sz w:val="24"/>
          <w:lang w:val="es-ES_tradnl"/>
        </w:rPr>
        <w:t>Energy</w:t>
      </w:r>
      <w:proofErr w:type="spellEnd"/>
      <w:r w:rsidRPr="005F5245">
        <w:rPr>
          <w:spacing w:val="-57"/>
          <w:sz w:val="24"/>
          <w:lang w:val="es-ES_tradnl"/>
        </w:rPr>
        <w:t xml:space="preserve"> </w:t>
      </w:r>
      <w:proofErr w:type="spellStart"/>
      <w:r w:rsidRPr="005F5245">
        <w:rPr>
          <w:sz w:val="24"/>
          <w:lang w:val="es-ES_tradnl"/>
        </w:rPr>
        <w:t>Reviews</w:t>
      </w:r>
      <w:proofErr w:type="spellEnd"/>
      <w:r w:rsidRPr="005F5245">
        <w:rPr>
          <w:sz w:val="24"/>
          <w:lang w:val="es-ES_tradnl"/>
        </w:rPr>
        <w:t>,</w:t>
      </w:r>
      <w:r w:rsidRPr="005F5245">
        <w:rPr>
          <w:spacing w:val="-1"/>
          <w:sz w:val="24"/>
          <w:lang w:val="es-ES_tradnl"/>
        </w:rPr>
        <w:t xml:space="preserve"> </w:t>
      </w:r>
      <w:r w:rsidRPr="005F5245">
        <w:rPr>
          <w:sz w:val="24"/>
          <w:lang w:val="es-ES_tradnl"/>
        </w:rPr>
        <w:t>116, 109426. https://doi: 10.1016/j.rser.2019.109426</w:t>
      </w:r>
    </w:p>
    <w:p w14:paraId="0B623816" w14:textId="77777777" w:rsidR="003876AC" w:rsidRPr="005F5245" w:rsidRDefault="003876AC">
      <w:pPr>
        <w:pStyle w:val="Textoindependiente"/>
        <w:spacing w:before="9"/>
        <w:rPr>
          <w:sz w:val="27"/>
          <w:lang w:val="es-ES_tradnl"/>
        </w:rPr>
      </w:pPr>
    </w:p>
    <w:p w14:paraId="520E6D0C" w14:textId="77777777" w:rsidR="003876AC" w:rsidRPr="005F5245" w:rsidRDefault="000B09CE">
      <w:pPr>
        <w:pStyle w:val="Prrafodelista"/>
        <w:numPr>
          <w:ilvl w:val="0"/>
          <w:numId w:val="1"/>
        </w:numPr>
        <w:tabs>
          <w:tab w:val="left" w:pos="492"/>
        </w:tabs>
        <w:spacing w:line="276" w:lineRule="auto"/>
        <w:rPr>
          <w:sz w:val="24"/>
          <w:lang w:val="es-ES_tradnl"/>
        </w:rPr>
      </w:pPr>
      <w:proofErr w:type="spellStart"/>
      <w:r w:rsidRPr="00290AB7">
        <w:rPr>
          <w:sz w:val="24"/>
        </w:rPr>
        <w:t>Arpia</w:t>
      </w:r>
      <w:proofErr w:type="spellEnd"/>
      <w:r w:rsidRPr="00290AB7">
        <w:rPr>
          <w:sz w:val="24"/>
        </w:rPr>
        <w:t xml:space="preserve">, A., Chen, W., Lam, S., </w:t>
      </w:r>
      <w:proofErr w:type="spellStart"/>
      <w:r w:rsidRPr="00290AB7">
        <w:rPr>
          <w:sz w:val="24"/>
        </w:rPr>
        <w:t>Rousset</w:t>
      </w:r>
      <w:proofErr w:type="spellEnd"/>
      <w:r w:rsidRPr="00290AB7">
        <w:rPr>
          <w:sz w:val="24"/>
        </w:rPr>
        <w:t>, P., &amp; de Luna, M. (2021). Sustainable biofuel and</w:t>
      </w:r>
      <w:r w:rsidRPr="00290AB7">
        <w:rPr>
          <w:spacing w:val="1"/>
          <w:sz w:val="24"/>
        </w:rPr>
        <w:t xml:space="preserve"> </w:t>
      </w:r>
      <w:r w:rsidRPr="00290AB7">
        <w:rPr>
          <w:sz w:val="24"/>
        </w:rPr>
        <w:t>bioenergy production from biomass waste residues using microwave-assisted heating: A</w:t>
      </w:r>
      <w:r w:rsidRPr="00290AB7">
        <w:rPr>
          <w:spacing w:val="1"/>
          <w:sz w:val="24"/>
        </w:rPr>
        <w:t xml:space="preserve"> </w:t>
      </w:r>
      <w:r w:rsidRPr="00290AB7">
        <w:rPr>
          <w:sz w:val="24"/>
        </w:rPr>
        <w:t>comprehensive</w:t>
      </w:r>
      <w:r w:rsidRPr="00290AB7">
        <w:rPr>
          <w:spacing w:val="1"/>
          <w:sz w:val="24"/>
        </w:rPr>
        <w:t xml:space="preserve"> </w:t>
      </w:r>
      <w:r w:rsidRPr="00290AB7">
        <w:rPr>
          <w:sz w:val="24"/>
        </w:rPr>
        <w:t xml:space="preserve">review. </w:t>
      </w:r>
      <w:proofErr w:type="spellStart"/>
      <w:r w:rsidRPr="005F5245">
        <w:rPr>
          <w:i/>
          <w:sz w:val="24"/>
          <w:lang w:val="es-ES_tradnl"/>
        </w:rPr>
        <w:t>Chemical</w:t>
      </w:r>
      <w:proofErr w:type="spellEnd"/>
      <w:r w:rsidRPr="005F5245">
        <w:rPr>
          <w:i/>
          <w:spacing w:val="1"/>
          <w:sz w:val="24"/>
          <w:lang w:val="es-ES_tradnl"/>
        </w:rPr>
        <w:t xml:space="preserve"> </w:t>
      </w:r>
      <w:proofErr w:type="spellStart"/>
      <w:r w:rsidRPr="005F5245">
        <w:rPr>
          <w:i/>
          <w:sz w:val="24"/>
          <w:lang w:val="es-ES_tradnl"/>
        </w:rPr>
        <w:t>Engineering</w:t>
      </w:r>
      <w:proofErr w:type="spellEnd"/>
      <w:r w:rsidRPr="005F5245">
        <w:rPr>
          <w:i/>
          <w:spacing w:val="1"/>
          <w:sz w:val="24"/>
          <w:lang w:val="es-ES_tradnl"/>
        </w:rPr>
        <w:t xml:space="preserve"> </w:t>
      </w:r>
      <w:proofErr w:type="spellStart"/>
      <w:r w:rsidRPr="005F5245">
        <w:rPr>
          <w:i/>
          <w:sz w:val="24"/>
          <w:lang w:val="es-ES_tradnl"/>
        </w:rPr>
        <w:t>Journal</w:t>
      </w:r>
      <w:proofErr w:type="spellEnd"/>
      <w:r w:rsidRPr="005F5245">
        <w:rPr>
          <w:sz w:val="24"/>
          <w:lang w:val="es-ES_tradnl"/>
        </w:rPr>
        <w:t xml:space="preserve">, </w:t>
      </w:r>
      <w:r w:rsidRPr="005F5245">
        <w:rPr>
          <w:i/>
          <w:sz w:val="24"/>
          <w:lang w:val="es-ES_tradnl"/>
        </w:rPr>
        <w:t>403</w:t>
      </w:r>
      <w:r w:rsidRPr="005F5245">
        <w:rPr>
          <w:sz w:val="24"/>
          <w:lang w:val="es-ES_tradnl"/>
        </w:rPr>
        <w:t>,</w:t>
      </w:r>
      <w:r w:rsidRPr="005F5245">
        <w:rPr>
          <w:spacing w:val="1"/>
          <w:sz w:val="24"/>
          <w:lang w:val="es-ES_tradnl"/>
        </w:rPr>
        <w:t xml:space="preserve"> </w:t>
      </w:r>
      <w:r w:rsidRPr="005F5245">
        <w:rPr>
          <w:sz w:val="24"/>
          <w:lang w:val="es-ES_tradnl"/>
        </w:rPr>
        <w:t>126233.</w:t>
      </w:r>
      <w:r w:rsidRPr="005F5245">
        <w:rPr>
          <w:spacing w:val="1"/>
          <w:sz w:val="24"/>
          <w:lang w:val="es-ES_tradnl"/>
        </w:rPr>
        <w:t xml:space="preserve"> </w:t>
      </w:r>
      <w:r w:rsidRPr="005F5245">
        <w:rPr>
          <w:sz w:val="24"/>
          <w:lang w:val="es-ES_tradnl"/>
        </w:rPr>
        <w:t>https://doi:</w:t>
      </w:r>
      <w:r w:rsidRPr="005F5245">
        <w:rPr>
          <w:spacing w:val="-57"/>
          <w:sz w:val="24"/>
          <w:lang w:val="es-ES_tradnl"/>
        </w:rPr>
        <w:t xml:space="preserve"> </w:t>
      </w:r>
      <w:r w:rsidRPr="005F5245">
        <w:rPr>
          <w:sz w:val="24"/>
          <w:lang w:val="es-ES_tradnl"/>
        </w:rPr>
        <w:t>10.1016/j.cej.2020.126233</w:t>
      </w:r>
    </w:p>
    <w:p w14:paraId="0E7A4306" w14:textId="77777777" w:rsidR="003876AC" w:rsidRPr="005F5245" w:rsidRDefault="003876AC">
      <w:pPr>
        <w:spacing w:line="276" w:lineRule="auto"/>
        <w:jc w:val="both"/>
        <w:rPr>
          <w:lang w:val="es-ES_tradnl"/>
        </w:rPr>
        <w:sectPr w:rsidR="003876AC" w:rsidRPr="005F5245">
          <w:pgSz w:w="11910" w:h="16840"/>
          <w:pgMar w:top="1580" w:right="1320" w:bottom="280" w:left="1320" w:header="720" w:footer="720" w:gutter="0"/>
          <w:cols w:space="720"/>
        </w:sectPr>
      </w:pPr>
    </w:p>
    <w:p w14:paraId="0369F29C" w14:textId="77777777" w:rsidR="003876AC" w:rsidRPr="005F5245" w:rsidRDefault="000B09CE">
      <w:pPr>
        <w:pStyle w:val="Prrafodelista"/>
        <w:numPr>
          <w:ilvl w:val="0"/>
          <w:numId w:val="1"/>
        </w:numPr>
        <w:tabs>
          <w:tab w:val="left" w:pos="492"/>
        </w:tabs>
        <w:spacing w:before="172" w:line="276" w:lineRule="auto"/>
        <w:rPr>
          <w:sz w:val="24"/>
          <w:lang w:val="es-ES_tradnl"/>
        </w:rPr>
      </w:pPr>
      <w:proofErr w:type="spellStart"/>
      <w:r w:rsidRPr="00290AB7">
        <w:rPr>
          <w:sz w:val="24"/>
        </w:rPr>
        <w:lastRenderedPageBreak/>
        <w:t>Mahro</w:t>
      </w:r>
      <w:proofErr w:type="spellEnd"/>
      <w:r w:rsidRPr="00290AB7">
        <w:rPr>
          <w:sz w:val="24"/>
        </w:rPr>
        <w:t>,</w:t>
      </w:r>
      <w:r w:rsidRPr="00290AB7">
        <w:rPr>
          <w:spacing w:val="-12"/>
          <w:sz w:val="24"/>
        </w:rPr>
        <w:t xml:space="preserve"> </w:t>
      </w:r>
      <w:r w:rsidRPr="00290AB7">
        <w:rPr>
          <w:sz w:val="24"/>
        </w:rPr>
        <w:t>B.,</w:t>
      </w:r>
      <w:r w:rsidRPr="00290AB7">
        <w:rPr>
          <w:spacing w:val="-12"/>
          <w:sz w:val="24"/>
        </w:rPr>
        <w:t xml:space="preserve"> </w:t>
      </w:r>
      <w:r w:rsidRPr="00290AB7">
        <w:rPr>
          <w:sz w:val="24"/>
        </w:rPr>
        <w:t>&amp;</w:t>
      </w:r>
      <w:r w:rsidRPr="00290AB7">
        <w:rPr>
          <w:spacing w:val="-12"/>
          <w:sz w:val="24"/>
        </w:rPr>
        <w:t xml:space="preserve"> </w:t>
      </w:r>
      <w:r w:rsidRPr="00290AB7">
        <w:rPr>
          <w:sz w:val="24"/>
        </w:rPr>
        <w:t>Timm,</w:t>
      </w:r>
      <w:r w:rsidRPr="00290AB7">
        <w:rPr>
          <w:spacing w:val="-11"/>
          <w:sz w:val="24"/>
        </w:rPr>
        <w:t xml:space="preserve"> </w:t>
      </w:r>
      <w:r w:rsidRPr="00290AB7">
        <w:rPr>
          <w:sz w:val="24"/>
        </w:rPr>
        <w:t>M.</w:t>
      </w:r>
      <w:r w:rsidRPr="00290AB7">
        <w:rPr>
          <w:spacing w:val="-12"/>
          <w:sz w:val="24"/>
        </w:rPr>
        <w:t xml:space="preserve"> </w:t>
      </w:r>
      <w:r w:rsidRPr="00290AB7">
        <w:rPr>
          <w:sz w:val="24"/>
        </w:rPr>
        <w:t>(2007).</w:t>
      </w:r>
      <w:r w:rsidRPr="00290AB7">
        <w:rPr>
          <w:spacing w:val="-12"/>
          <w:sz w:val="24"/>
        </w:rPr>
        <w:t xml:space="preserve"> </w:t>
      </w:r>
      <w:r w:rsidRPr="00290AB7">
        <w:rPr>
          <w:sz w:val="24"/>
        </w:rPr>
        <w:t>Potential</w:t>
      </w:r>
      <w:r w:rsidRPr="00290AB7">
        <w:rPr>
          <w:spacing w:val="-11"/>
          <w:sz w:val="24"/>
        </w:rPr>
        <w:t xml:space="preserve"> </w:t>
      </w:r>
      <w:r w:rsidRPr="00290AB7">
        <w:rPr>
          <w:sz w:val="24"/>
        </w:rPr>
        <w:t>of</w:t>
      </w:r>
      <w:r w:rsidRPr="00290AB7">
        <w:rPr>
          <w:spacing w:val="-12"/>
          <w:sz w:val="24"/>
        </w:rPr>
        <w:t xml:space="preserve"> </w:t>
      </w:r>
      <w:r w:rsidRPr="00290AB7">
        <w:rPr>
          <w:sz w:val="24"/>
        </w:rPr>
        <w:t>Biowaste</w:t>
      </w:r>
      <w:r w:rsidRPr="00290AB7">
        <w:rPr>
          <w:spacing w:val="-12"/>
          <w:sz w:val="24"/>
        </w:rPr>
        <w:t xml:space="preserve"> </w:t>
      </w:r>
      <w:r w:rsidRPr="00290AB7">
        <w:rPr>
          <w:sz w:val="24"/>
        </w:rPr>
        <w:t>from</w:t>
      </w:r>
      <w:r w:rsidRPr="00290AB7">
        <w:rPr>
          <w:spacing w:val="-12"/>
          <w:sz w:val="24"/>
        </w:rPr>
        <w:t xml:space="preserve"> </w:t>
      </w:r>
      <w:r w:rsidRPr="00290AB7">
        <w:rPr>
          <w:sz w:val="24"/>
        </w:rPr>
        <w:t>the</w:t>
      </w:r>
      <w:r w:rsidRPr="00290AB7">
        <w:rPr>
          <w:spacing w:val="-11"/>
          <w:sz w:val="24"/>
        </w:rPr>
        <w:t xml:space="preserve"> </w:t>
      </w:r>
      <w:r w:rsidRPr="00290AB7">
        <w:rPr>
          <w:sz w:val="24"/>
        </w:rPr>
        <w:t>Food</w:t>
      </w:r>
      <w:r w:rsidRPr="00290AB7">
        <w:rPr>
          <w:spacing w:val="-12"/>
          <w:sz w:val="24"/>
        </w:rPr>
        <w:t xml:space="preserve"> </w:t>
      </w:r>
      <w:r w:rsidRPr="00290AB7">
        <w:rPr>
          <w:sz w:val="24"/>
        </w:rPr>
        <w:t>Industry</w:t>
      </w:r>
      <w:r w:rsidRPr="00290AB7">
        <w:rPr>
          <w:spacing w:val="-12"/>
          <w:sz w:val="24"/>
        </w:rPr>
        <w:t xml:space="preserve"> </w:t>
      </w:r>
      <w:r w:rsidRPr="00290AB7">
        <w:rPr>
          <w:sz w:val="24"/>
        </w:rPr>
        <w:t>as</w:t>
      </w:r>
      <w:r w:rsidRPr="00290AB7">
        <w:rPr>
          <w:spacing w:val="-11"/>
          <w:sz w:val="24"/>
        </w:rPr>
        <w:t xml:space="preserve"> </w:t>
      </w:r>
      <w:r w:rsidRPr="00290AB7">
        <w:rPr>
          <w:sz w:val="24"/>
        </w:rPr>
        <w:t>a</w:t>
      </w:r>
      <w:r w:rsidRPr="00290AB7">
        <w:rPr>
          <w:spacing w:val="-12"/>
          <w:sz w:val="24"/>
        </w:rPr>
        <w:t xml:space="preserve"> </w:t>
      </w:r>
      <w:r w:rsidRPr="00290AB7">
        <w:rPr>
          <w:sz w:val="24"/>
        </w:rPr>
        <w:t>Biomass</w:t>
      </w:r>
      <w:r w:rsidRPr="00290AB7">
        <w:rPr>
          <w:spacing w:val="-58"/>
          <w:sz w:val="24"/>
        </w:rPr>
        <w:t xml:space="preserve"> </w:t>
      </w:r>
      <w:r w:rsidRPr="00290AB7">
        <w:rPr>
          <w:sz w:val="24"/>
        </w:rPr>
        <w:t xml:space="preserve">Resource. </w:t>
      </w:r>
      <w:proofErr w:type="spellStart"/>
      <w:r w:rsidRPr="005F5245">
        <w:rPr>
          <w:i/>
          <w:sz w:val="24"/>
          <w:lang w:val="es-ES_tradnl"/>
        </w:rPr>
        <w:t>Engineering</w:t>
      </w:r>
      <w:proofErr w:type="spellEnd"/>
      <w:r w:rsidRPr="005F5245">
        <w:rPr>
          <w:i/>
          <w:spacing w:val="1"/>
          <w:sz w:val="24"/>
          <w:lang w:val="es-ES_tradnl"/>
        </w:rPr>
        <w:t xml:space="preserve"> </w:t>
      </w:r>
      <w:r w:rsidRPr="005F5245">
        <w:rPr>
          <w:i/>
          <w:sz w:val="24"/>
          <w:lang w:val="es-ES_tradnl"/>
        </w:rPr>
        <w:t>In</w:t>
      </w:r>
      <w:r w:rsidRPr="005F5245">
        <w:rPr>
          <w:i/>
          <w:spacing w:val="1"/>
          <w:sz w:val="24"/>
          <w:lang w:val="es-ES_tradnl"/>
        </w:rPr>
        <w:t xml:space="preserve"> </w:t>
      </w:r>
      <w:proofErr w:type="spellStart"/>
      <w:r w:rsidRPr="005F5245">
        <w:rPr>
          <w:i/>
          <w:sz w:val="24"/>
          <w:lang w:val="es-ES_tradnl"/>
        </w:rPr>
        <w:t>Life</w:t>
      </w:r>
      <w:proofErr w:type="spellEnd"/>
      <w:r w:rsidRPr="005F5245">
        <w:rPr>
          <w:i/>
          <w:spacing w:val="1"/>
          <w:sz w:val="24"/>
          <w:lang w:val="es-ES_tradnl"/>
        </w:rPr>
        <w:t xml:space="preserve"> </w:t>
      </w:r>
      <w:proofErr w:type="spellStart"/>
      <w:r w:rsidRPr="005F5245">
        <w:rPr>
          <w:i/>
          <w:sz w:val="24"/>
          <w:lang w:val="es-ES_tradnl"/>
        </w:rPr>
        <w:t>Sciences</w:t>
      </w:r>
      <w:proofErr w:type="spellEnd"/>
      <w:r w:rsidRPr="005F5245">
        <w:rPr>
          <w:sz w:val="24"/>
          <w:lang w:val="es-ES_tradnl"/>
        </w:rPr>
        <w:t xml:space="preserve">, </w:t>
      </w:r>
      <w:r w:rsidRPr="005F5245">
        <w:rPr>
          <w:i/>
          <w:sz w:val="24"/>
          <w:lang w:val="es-ES_tradnl"/>
        </w:rPr>
        <w:t>7</w:t>
      </w:r>
      <w:r w:rsidRPr="005F5245">
        <w:rPr>
          <w:sz w:val="24"/>
          <w:lang w:val="es-ES_tradnl"/>
        </w:rPr>
        <w:t>(5),</w:t>
      </w:r>
      <w:r w:rsidRPr="005F5245">
        <w:rPr>
          <w:spacing w:val="1"/>
          <w:sz w:val="24"/>
          <w:lang w:val="es-ES_tradnl"/>
        </w:rPr>
        <w:t xml:space="preserve"> </w:t>
      </w:r>
      <w:r w:rsidRPr="005F5245">
        <w:rPr>
          <w:sz w:val="24"/>
          <w:lang w:val="es-ES_tradnl"/>
        </w:rPr>
        <w:t>457-468.</w:t>
      </w:r>
      <w:r w:rsidRPr="005F5245">
        <w:rPr>
          <w:spacing w:val="1"/>
          <w:sz w:val="24"/>
          <w:lang w:val="es-ES_tradnl"/>
        </w:rPr>
        <w:t xml:space="preserve"> </w:t>
      </w:r>
      <w:r w:rsidRPr="005F5245">
        <w:rPr>
          <w:sz w:val="24"/>
          <w:lang w:val="es-ES_tradnl"/>
        </w:rPr>
        <w:t>https://doi:</w:t>
      </w:r>
      <w:r w:rsidRPr="005F5245">
        <w:rPr>
          <w:spacing w:val="1"/>
          <w:sz w:val="24"/>
          <w:lang w:val="es-ES_tradnl"/>
        </w:rPr>
        <w:t xml:space="preserve"> </w:t>
      </w:r>
      <w:r w:rsidRPr="005F5245">
        <w:rPr>
          <w:sz w:val="24"/>
          <w:lang w:val="es-ES_tradnl"/>
        </w:rPr>
        <w:t>10.1002/elsc.200620206</w:t>
      </w:r>
    </w:p>
    <w:p w14:paraId="128CEB58" w14:textId="77777777" w:rsidR="003876AC" w:rsidRPr="005F5245" w:rsidRDefault="003876AC">
      <w:pPr>
        <w:pStyle w:val="Textoindependiente"/>
        <w:spacing w:before="9"/>
        <w:rPr>
          <w:sz w:val="27"/>
          <w:lang w:val="es-ES_tradnl"/>
        </w:rPr>
      </w:pPr>
    </w:p>
    <w:p w14:paraId="432D49F0" w14:textId="77777777" w:rsidR="003876AC" w:rsidRPr="005F5245" w:rsidRDefault="000B09CE">
      <w:pPr>
        <w:pStyle w:val="Prrafodelista"/>
        <w:numPr>
          <w:ilvl w:val="0"/>
          <w:numId w:val="1"/>
        </w:numPr>
        <w:tabs>
          <w:tab w:val="left" w:pos="492"/>
        </w:tabs>
        <w:spacing w:line="276" w:lineRule="auto"/>
        <w:rPr>
          <w:sz w:val="24"/>
          <w:lang w:val="es-ES_tradnl"/>
        </w:rPr>
      </w:pPr>
      <w:r w:rsidRPr="00290AB7">
        <w:rPr>
          <w:sz w:val="24"/>
        </w:rPr>
        <w:t>Muscat, A., de Olde, E., de Boer, I., &amp; Ripoll-Bosch, R. (2020). The battle for biomass: A</w:t>
      </w:r>
      <w:r w:rsidRPr="00290AB7">
        <w:rPr>
          <w:spacing w:val="-57"/>
          <w:sz w:val="24"/>
        </w:rPr>
        <w:t xml:space="preserve"> </w:t>
      </w:r>
      <w:r w:rsidRPr="00290AB7">
        <w:rPr>
          <w:sz w:val="24"/>
        </w:rPr>
        <w:t>systematic</w:t>
      </w:r>
      <w:r w:rsidRPr="00290AB7">
        <w:rPr>
          <w:spacing w:val="1"/>
          <w:sz w:val="24"/>
        </w:rPr>
        <w:t xml:space="preserve"> </w:t>
      </w:r>
      <w:r w:rsidRPr="00290AB7">
        <w:rPr>
          <w:sz w:val="24"/>
        </w:rPr>
        <w:t>review</w:t>
      </w:r>
      <w:r w:rsidRPr="00290AB7">
        <w:rPr>
          <w:spacing w:val="1"/>
          <w:sz w:val="24"/>
        </w:rPr>
        <w:t xml:space="preserve"> </w:t>
      </w:r>
      <w:r w:rsidRPr="00290AB7">
        <w:rPr>
          <w:sz w:val="24"/>
        </w:rPr>
        <w:t>of</w:t>
      </w:r>
      <w:r w:rsidRPr="00290AB7">
        <w:rPr>
          <w:spacing w:val="1"/>
          <w:sz w:val="24"/>
        </w:rPr>
        <w:t xml:space="preserve"> </w:t>
      </w:r>
      <w:r w:rsidRPr="00290AB7">
        <w:rPr>
          <w:sz w:val="24"/>
        </w:rPr>
        <w:t>food-feed-fuel</w:t>
      </w:r>
      <w:r w:rsidRPr="00290AB7">
        <w:rPr>
          <w:spacing w:val="1"/>
          <w:sz w:val="24"/>
        </w:rPr>
        <w:t xml:space="preserve"> </w:t>
      </w:r>
      <w:r w:rsidRPr="00290AB7">
        <w:rPr>
          <w:sz w:val="24"/>
        </w:rPr>
        <w:t xml:space="preserve">competition. </w:t>
      </w:r>
      <w:r w:rsidRPr="005F5245">
        <w:rPr>
          <w:i/>
          <w:sz w:val="24"/>
          <w:lang w:val="es-ES_tradnl"/>
        </w:rPr>
        <w:t>Global</w:t>
      </w:r>
      <w:r w:rsidRPr="005F5245">
        <w:rPr>
          <w:i/>
          <w:spacing w:val="1"/>
          <w:sz w:val="24"/>
          <w:lang w:val="es-ES_tradnl"/>
        </w:rPr>
        <w:t xml:space="preserve"> </w:t>
      </w:r>
      <w:proofErr w:type="spellStart"/>
      <w:r w:rsidRPr="005F5245">
        <w:rPr>
          <w:i/>
          <w:sz w:val="24"/>
          <w:lang w:val="es-ES_tradnl"/>
        </w:rPr>
        <w:t>Food</w:t>
      </w:r>
      <w:proofErr w:type="spellEnd"/>
      <w:r w:rsidRPr="005F5245">
        <w:rPr>
          <w:i/>
          <w:spacing w:val="1"/>
          <w:sz w:val="24"/>
          <w:lang w:val="es-ES_tradnl"/>
        </w:rPr>
        <w:t xml:space="preserve"> </w:t>
      </w:r>
      <w:r w:rsidRPr="005F5245">
        <w:rPr>
          <w:i/>
          <w:sz w:val="24"/>
          <w:lang w:val="es-ES_tradnl"/>
        </w:rPr>
        <w:t>Security</w:t>
      </w:r>
      <w:r w:rsidRPr="005F5245">
        <w:rPr>
          <w:sz w:val="24"/>
          <w:lang w:val="es-ES_tradnl"/>
        </w:rPr>
        <w:t xml:space="preserve">, </w:t>
      </w:r>
      <w:r w:rsidRPr="005F5245">
        <w:rPr>
          <w:i/>
          <w:sz w:val="24"/>
          <w:lang w:val="es-ES_tradnl"/>
        </w:rPr>
        <w:t>25</w:t>
      </w:r>
      <w:r w:rsidRPr="005F5245">
        <w:rPr>
          <w:sz w:val="24"/>
          <w:lang w:val="es-ES_tradnl"/>
        </w:rPr>
        <w:t>,</w:t>
      </w:r>
      <w:r w:rsidRPr="005F5245">
        <w:rPr>
          <w:spacing w:val="1"/>
          <w:sz w:val="24"/>
          <w:lang w:val="es-ES_tradnl"/>
        </w:rPr>
        <w:t xml:space="preserve"> </w:t>
      </w:r>
      <w:r w:rsidRPr="005F5245">
        <w:rPr>
          <w:sz w:val="24"/>
          <w:lang w:val="es-ES_tradnl"/>
        </w:rPr>
        <w:t>100330.</w:t>
      </w:r>
      <w:r w:rsidRPr="005F5245">
        <w:rPr>
          <w:spacing w:val="1"/>
          <w:sz w:val="24"/>
          <w:lang w:val="es-ES_tradnl"/>
        </w:rPr>
        <w:t xml:space="preserve"> </w:t>
      </w:r>
      <w:r w:rsidRPr="005F5245">
        <w:rPr>
          <w:sz w:val="24"/>
          <w:lang w:val="es-ES_tradnl"/>
        </w:rPr>
        <w:t>https://</w:t>
      </w:r>
      <w:r w:rsidRPr="005F5245">
        <w:rPr>
          <w:spacing w:val="-1"/>
          <w:sz w:val="24"/>
          <w:lang w:val="es-ES_tradnl"/>
        </w:rPr>
        <w:t xml:space="preserve"> </w:t>
      </w:r>
      <w:proofErr w:type="spellStart"/>
      <w:r w:rsidRPr="005F5245">
        <w:rPr>
          <w:sz w:val="24"/>
          <w:lang w:val="es-ES_tradnl"/>
        </w:rPr>
        <w:t>doi</w:t>
      </w:r>
      <w:proofErr w:type="spellEnd"/>
      <w:r w:rsidRPr="005F5245">
        <w:rPr>
          <w:sz w:val="24"/>
          <w:lang w:val="es-ES_tradnl"/>
        </w:rPr>
        <w:t>: 10.1016/j.gfs.2019.100330</w:t>
      </w:r>
    </w:p>
    <w:p w14:paraId="3B7A5427" w14:textId="77777777" w:rsidR="003876AC" w:rsidRPr="005F5245" w:rsidRDefault="003876AC">
      <w:pPr>
        <w:pStyle w:val="Textoindependiente"/>
        <w:spacing w:before="5"/>
        <w:rPr>
          <w:sz w:val="27"/>
          <w:lang w:val="es-ES_tradnl"/>
        </w:rPr>
      </w:pPr>
    </w:p>
    <w:p w14:paraId="5EFB3F72" w14:textId="77777777" w:rsidR="003876AC" w:rsidRPr="005F5245" w:rsidRDefault="000B09CE">
      <w:pPr>
        <w:pStyle w:val="Prrafodelista"/>
        <w:numPr>
          <w:ilvl w:val="0"/>
          <w:numId w:val="1"/>
        </w:numPr>
        <w:tabs>
          <w:tab w:val="left" w:pos="492"/>
        </w:tabs>
        <w:spacing w:line="276" w:lineRule="auto"/>
        <w:rPr>
          <w:sz w:val="24"/>
          <w:lang w:val="es-ES_tradnl"/>
        </w:rPr>
      </w:pPr>
      <w:r w:rsidRPr="00290AB7">
        <w:rPr>
          <w:sz w:val="24"/>
        </w:rPr>
        <w:t>Li, H., Liang, Y., Li, P., &amp; He, C. (2020). Conversion of biomass lignin to high-value</w:t>
      </w:r>
      <w:r w:rsidRPr="00290AB7">
        <w:rPr>
          <w:spacing w:val="1"/>
          <w:sz w:val="24"/>
        </w:rPr>
        <w:t xml:space="preserve"> </w:t>
      </w:r>
      <w:r w:rsidRPr="00290AB7">
        <w:rPr>
          <w:sz w:val="24"/>
        </w:rPr>
        <w:t xml:space="preserve">polyurethane: A review. </w:t>
      </w:r>
      <w:proofErr w:type="spellStart"/>
      <w:r w:rsidRPr="005F5245">
        <w:rPr>
          <w:i/>
          <w:sz w:val="24"/>
          <w:lang w:val="es-ES_tradnl"/>
        </w:rPr>
        <w:t>Journal</w:t>
      </w:r>
      <w:proofErr w:type="spellEnd"/>
      <w:r w:rsidRPr="005F5245">
        <w:rPr>
          <w:i/>
          <w:sz w:val="24"/>
          <w:lang w:val="es-ES_tradnl"/>
        </w:rPr>
        <w:t xml:space="preserve"> Of </w:t>
      </w:r>
      <w:proofErr w:type="spellStart"/>
      <w:r w:rsidRPr="005F5245">
        <w:rPr>
          <w:i/>
          <w:sz w:val="24"/>
          <w:lang w:val="es-ES_tradnl"/>
        </w:rPr>
        <w:t>Bioresources</w:t>
      </w:r>
      <w:proofErr w:type="spellEnd"/>
      <w:r w:rsidRPr="005F5245">
        <w:rPr>
          <w:i/>
          <w:sz w:val="24"/>
          <w:lang w:val="es-ES_tradnl"/>
        </w:rPr>
        <w:t xml:space="preserve"> And </w:t>
      </w:r>
      <w:proofErr w:type="spellStart"/>
      <w:r w:rsidRPr="005F5245">
        <w:rPr>
          <w:i/>
          <w:sz w:val="24"/>
          <w:lang w:val="es-ES_tradnl"/>
        </w:rPr>
        <w:t>Bioproducts</w:t>
      </w:r>
      <w:proofErr w:type="spellEnd"/>
      <w:r w:rsidRPr="005F5245">
        <w:rPr>
          <w:sz w:val="24"/>
          <w:lang w:val="es-ES_tradnl"/>
        </w:rPr>
        <w:t xml:space="preserve">, </w:t>
      </w:r>
      <w:r w:rsidRPr="005F5245">
        <w:rPr>
          <w:i/>
          <w:sz w:val="24"/>
          <w:lang w:val="es-ES_tradnl"/>
        </w:rPr>
        <w:t>5</w:t>
      </w:r>
      <w:r w:rsidRPr="005F5245">
        <w:rPr>
          <w:sz w:val="24"/>
          <w:lang w:val="es-ES_tradnl"/>
        </w:rPr>
        <w:t>(3), 163-179. https://</w:t>
      </w:r>
      <w:r w:rsidRPr="005F5245">
        <w:rPr>
          <w:spacing w:val="-57"/>
          <w:sz w:val="24"/>
          <w:lang w:val="es-ES_tradnl"/>
        </w:rPr>
        <w:t xml:space="preserve"> </w:t>
      </w:r>
      <w:proofErr w:type="spellStart"/>
      <w:r w:rsidRPr="005F5245">
        <w:rPr>
          <w:sz w:val="24"/>
          <w:lang w:val="es-ES_tradnl"/>
        </w:rPr>
        <w:t>doi</w:t>
      </w:r>
      <w:proofErr w:type="spellEnd"/>
      <w:r w:rsidRPr="005F5245">
        <w:rPr>
          <w:sz w:val="24"/>
          <w:lang w:val="es-ES_tradnl"/>
        </w:rPr>
        <w:t>:</w:t>
      </w:r>
      <w:r w:rsidRPr="005F5245">
        <w:rPr>
          <w:spacing w:val="-1"/>
          <w:sz w:val="24"/>
          <w:lang w:val="es-ES_tradnl"/>
        </w:rPr>
        <w:t xml:space="preserve"> </w:t>
      </w:r>
      <w:r w:rsidRPr="005F5245">
        <w:rPr>
          <w:sz w:val="24"/>
          <w:lang w:val="es-ES_tradnl"/>
        </w:rPr>
        <w:t>10.1016/j.jobab.2020.07.002</w:t>
      </w:r>
    </w:p>
    <w:p w14:paraId="67BDEC1A" w14:textId="77777777" w:rsidR="003876AC" w:rsidRPr="005F5245" w:rsidRDefault="003876AC">
      <w:pPr>
        <w:pStyle w:val="Textoindependiente"/>
        <w:spacing w:before="9"/>
        <w:rPr>
          <w:sz w:val="27"/>
          <w:lang w:val="es-ES_tradnl"/>
        </w:rPr>
      </w:pPr>
    </w:p>
    <w:p w14:paraId="7C178CAA" w14:textId="77777777" w:rsidR="003876AC" w:rsidRPr="005F5245" w:rsidRDefault="000B09CE">
      <w:pPr>
        <w:pStyle w:val="Prrafodelista"/>
        <w:numPr>
          <w:ilvl w:val="0"/>
          <w:numId w:val="1"/>
        </w:numPr>
        <w:tabs>
          <w:tab w:val="left" w:pos="492"/>
        </w:tabs>
        <w:spacing w:line="276" w:lineRule="auto"/>
        <w:rPr>
          <w:sz w:val="24"/>
          <w:lang w:val="es-ES_tradnl"/>
        </w:rPr>
      </w:pPr>
      <w:r w:rsidRPr="005F5245">
        <w:rPr>
          <w:sz w:val="24"/>
          <w:lang w:val="es-ES_tradnl"/>
        </w:rPr>
        <w:t xml:space="preserve">Cerda, A., Artola, A., Barrena, R., Font, X., Gea, T., &amp; Sánchez, A. (2019). </w:t>
      </w:r>
      <w:r w:rsidRPr="00290AB7">
        <w:rPr>
          <w:sz w:val="24"/>
        </w:rPr>
        <w:t>Innovative</w:t>
      </w:r>
      <w:r w:rsidRPr="00290AB7">
        <w:rPr>
          <w:spacing w:val="1"/>
          <w:sz w:val="24"/>
        </w:rPr>
        <w:t xml:space="preserve"> </w:t>
      </w:r>
      <w:r w:rsidRPr="00290AB7">
        <w:rPr>
          <w:sz w:val="24"/>
        </w:rPr>
        <w:t>Production</w:t>
      </w:r>
      <w:r w:rsidRPr="00290AB7">
        <w:rPr>
          <w:spacing w:val="61"/>
          <w:sz w:val="24"/>
        </w:rPr>
        <w:t xml:space="preserve"> </w:t>
      </w:r>
      <w:r w:rsidRPr="00290AB7">
        <w:rPr>
          <w:sz w:val="24"/>
        </w:rPr>
        <w:t>of</w:t>
      </w:r>
      <w:r w:rsidRPr="00290AB7">
        <w:rPr>
          <w:spacing w:val="61"/>
          <w:sz w:val="24"/>
        </w:rPr>
        <w:t xml:space="preserve"> </w:t>
      </w:r>
      <w:r w:rsidRPr="00290AB7">
        <w:rPr>
          <w:sz w:val="24"/>
        </w:rPr>
        <w:t xml:space="preserve">Bioproducts  </w:t>
      </w:r>
      <w:r w:rsidRPr="00290AB7">
        <w:rPr>
          <w:spacing w:val="1"/>
          <w:sz w:val="24"/>
        </w:rPr>
        <w:t xml:space="preserve"> </w:t>
      </w:r>
      <w:r w:rsidRPr="00290AB7">
        <w:rPr>
          <w:sz w:val="24"/>
        </w:rPr>
        <w:t xml:space="preserve">From  </w:t>
      </w:r>
      <w:r w:rsidRPr="00290AB7">
        <w:rPr>
          <w:spacing w:val="1"/>
          <w:sz w:val="24"/>
        </w:rPr>
        <w:t xml:space="preserve"> </w:t>
      </w:r>
      <w:r w:rsidRPr="00290AB7">
        <w:rPr>
          <w:sz w:val="24"/>
        </w:rPr>
        <w:t xml:space="preserve">Organic  </w:t>
      </w:r>
      <w:r w:rsidRPr="00290AB7">
        <w:rPr>
          <w:spacing w:val="1"/>
          <w:sz w:val="24"/>
        </w:rPr>
        <w:t xml:space="preserve"> </w:t>
      </w:r>
      <w:r w:rsidRPr="00290AB7">
        <w:rPr>
          <w:sz w:val="24"/>
        </w:rPr>
        <w:t xml:space="preserve">Waste  </w:t>
      </w:r>
      <w:r w:rsidRPr="00290AB7">
        <w:rPr>
          <w:spacing w:val="1"/>
          <w:sz w:val="24"/>
        </w:rPr>
        <w:t xml:space="preserve"> </w:t>
      </w:r>
      <w:r w:rsidRPr="00290AB7">
        <w:rPr>
          <w:sz w:val="24"/>
        </w:rPr>
        <w:t xml:space="preserve">Through  </w:t>
      </w:r>
      <w:r w:rsidRPr="00290AB7">
        <w:rPr>
          <w:spacing w:val="1"/>
          <w:sz w:val="24"/>
        </w:rPr>
        <w:t xml:space="preserve"> </w:t>
      </w:r>
      <w:r w:rsidRPr="00290AB7">
        <w:rPr>
          <w:sz w:val="24"/>
        </w:rPr>
        <w:t>Solid-State</w:t>
      </w:r>
      <w:r w:rsidRPr="00290AB7">
        <w:rPr>
          <w:spacing w:val="1"/>
          <w:sz w:val="24"/>
        </w:rPr>
        <w:t xml:space="preserve"> </w:t>
      </w:r>
      <w:r w:rsidRPr="00290AB7">
        <w:rPr>
          <w:sz w:val="24"/>
        </w:rPr>
        <w:t xml:space="preserve">Fermentation. </w:t>
      </w:r>
      <w:proofErr w:type="spellStart"/>
      <w:r w:rsidRPr="005F5245">
        <w:rPr>
          <w:i/>
          <w:sz w:val="24"/>
          <w:lang w:val="es-ES_tradnl"/>
        </w:rPr>
        <w:t>Frontiers</w:t>
      </w:r>
      <w:proofErr w:type="spellEnd"/>
      <w:r w:rsidRPr="005F5245">
        <w:rPr>
          <w:i/>
          <w:spacing w:val="1"/>
          <w:sz w:val="24"/>
          <w:lang w:val="es-ES_tradnl"/>
        </w:rPr>
        <w:t xml:space="preserve"> </w:t>
      </w:r>
      <w:r w:rsidRPr="005F5245">
        <w:rPr>
          <w:i/>
          <w:sz w:val="24"/>
          <w:lang w:val="es-ES_tradnl"/>
        </w:rPr>
        <w:t>In</w:t>
      </w:r>
      <w:r w:rsidRPr="005F5245">
        <w:rPr>
          <w:i/>
          <w:spacing w:val="1"/>
          <w:sz w:val="24"/>
          <w:lang w:val="es-ES_tradnl"/>
        </w:rPr>
        <w:t xml:space="preserve"> </w:t>
      </w:r>
      <w:proofErr w:type="spellStart"/>
      <w:r w:rsidRPr="005F5245">
        <w:rPr>
          <w:i/>
          <w:sz w:val="24"/>
          <w:lang w:val="es-ES_tradnl"/>
        </w:rPr>
        <w:t>Sustainable</w:t>
      </w:r>
      <w:proofErr w:type="spellEnd"/>
      <w:r w:rsidRPr="005F5245">
        <w:rPr>
          <w:i/>
          <w:spacing w:val="1"/>
          <w:sz w:val="24"/>
          <w:lang w:val="es-ES_tradnl"/>
        </w:rPr>
        <w:t xml:space="preserve"> </w:t>
      </w:r>
      <w:proofErr w:type="spellStart"/>
      <w:r w:rsidRPr="005F5245">
        <w:rPr>
          <w:i/>
          <w:sz w:val="24"/>
          <w:lang w:val="es-ES_tradnl"/>
        </w:rPr>
        <w:t>Food</w:t>
      </w:r>
      <w:proofErr w:type="spellEnd"/>
      <w:r w:rsidRPr="005F5245">
        <w:rPr>
          <w:i/>
          <w:spacing w:val="1"/>
          <w:sz w:val="24"/>
          <w:lang w:val="es-ES_tradnl"/>
        </w:rPr>
        <w:t xml:space="preserve"> </w:t>
      </w:r>
      <w:proofErr w:type="spellStart"/>
      <w:r w:rsidRPr="005F5245">
        <w:rPr>
          <w:i/>
          <w:sz w:val="24"/>
          <w:lang w:val="es-ES_tradnl"/>
        </w:rPr>
        <w:t>Systems</w:t>
      </w:r>
      <w:proofErr w:type="spellEnd"/>
      <w:r w:rsidRPr="005F5245">
        <w:rPr>
          <w:sz w:val="24"/>
          <w:lang w:val="es-ES_tradnl"/>
        </w:rPr>
        <w:t xml:space="preserve">, </w:t>
      </w:r>
      <w:r w:rsidRPr="005F5245">
        <w:rPr>
          <w:i/>
          <w:sz w:val="24"/>
          <w:lang w:val="es-ES_tradnl"/>
        </w:rPr>
        <w:t>3</w:t>
      </w:r>
      <w:r w:rsidRPr="005F5245">
        <w:rPr>
          <w:sz w:val="24"/>
          <w:lang w:val="es-ES_tradnl"/>
        </w:rPr>
        <w:t>.</w:t>
      </w:r>
      <w:r w:rsidRPr="005F5245">
        <w:rPr>
          <w:spacing w:val="1"/>
          <w:sz w:val="24"/>
          <w:lang w:val="es-ES_tradnl"/>
        </w:rPr>
        <w:t xml:space="preserve"> </w:t>
      </w:r>
      <w:r w:rsidRPr="005F5245">
        <w:rPr>
          <w:sz w:val="24"/>
          <w:lang w:val="es-ES_tradnl"/>
        </w:rPr>
        <w:t>https://doi:</w:t>
      </w:r>
      <w:r w:rsidRPr="005F5245">
        <w:rPr>
          <w:spacing w:val="-57"/>
          <w:sz w:val="24"/>
          <w:lang w:val="es-ES_tradnl"/>
        </w:rPr>
        <w:t xml:space="preserve"> </w:t>
      </w:r>
      <w:r w:rsidRPr="005F5245">
        <w:rPr>
          <w:sz w:val="24"/>
          <w:lang w:val="es-ES_tradnl"/>
        </w:rPr>
        <w:t>10.3389/fsufs.2019.00063</w:t>
      </w:r>
    </w:p>
    <w:p w14:paraId="2E7C5330" w14:textId="77777777" w:rsidR="003876AC" w:rsidRPr="005F5245" w:rsidRDefault="003876AC">
      <w:pPr>
        <w:pStyle w:val="Textoindependiente"/>
        <w:spacing w:before="4"/>
        <w:rPr>
          <w:sz w:val="27"/>
          <w:lang w:val="es-ES_tradnl"/>
        </w:rPr>
      </w:pPr>
    </w:p>
    <w:p w14:paraId="729034F9" w14:textId="77777777" w:rsidR="003876AC" w:rsidRPr="005F5245" w:rsidRDefault="000B09CE">
      <w:pPr>
        <w:pStyle w:val="Prrafodelista"/>
        <w:numPr>
          <w:ilvl w:val="0"/>
          <w:numId w:val="1"/>
        </w:numPr>
        <w:tabs>
          <w:tab w:val="left" w:pos="492"/>
        </w:tabs>
        <w:spacing w:line="276" w:lineRule="auto"/>
        <w:rPr>
          <w:sz w:val="24"/>
          <w:lang w:val="es-ES_tradnl"/>
        </w:rPr>
      </w:pPr>
      <w:proofErr w:type="spellStart"/>
      <w:r w:rsidRPr="00290AB7">
        <w:rPr>
          <w:sz w:val="24"/>
        </w:rPr>
        <w:t>Eskicioglu</w:t>
      </w:r>
      <w:proofErr w:type="spellEnd"/>
      <w:r w:rsidRPr="00290AB7">
        <w:rPr>
          <w:sz w:val="24"/>
        </w:rPr>
        <w:t xml:space="preserve">, C., </w:t>
      </w:r>
      <w:proofErr w:type="spellStart"/>
      <w:r w:rsidRPr="00290AB7">
        <w:rPr>
          <w:sz w:val="24"/>
        </w:rPr>
        <w:t>Monlau</w:t>
      </w:r>
      <w:proofErr w:type="spellEnd"/>
      <w:r w:rsidRPr="00290AB7">
        <w:rPr>
          <w:sz w:val="24"/>
        </w:rPr>
        <w:t xml:space="preserve">, F., Barakat, A., Ferrer, I., </w:t>
      </w:r>
      <w:proofErr w:type="spellStart"/>
      <w:r w:rsidRPr="00290AB7">
        <w:rPr>
          <w:sz w:val="24"/>
        </w:rPr>
        <w:t>Kaparaju</w:t>
      </w:r>
      <w:proofErr w:type="spellEnd"/>
      <w:r w:rsidRPr="00290AB7">
        <w:rPr>
          <w:sz w:val="24"/>
        </w:rPr>
        <w:t xml:space="preserve">, P., </w:t>
      </w:r>
      <w:proofErr w:type="spellStart"/>
      <w:r w:rsidRPr="00290AB7">
        <w:rPr>
          <w:sz w:val="24"/>
        </w:rPr>
        <w:t>Trably</w:t>
      </w:r>
      <w:proofErr w:type="spellEnd"/>
      <w:r w:rsidRPr="00290AB7">
        <w:rPr>
          <w:sz w:val="24"/>
        </w:rPr>
        <w:t xml:space="preserve">, E., &amp; </w:t>
      </w:r>
      <w:proofErr w:type="spellStart"/>
      <w:r w:rsidRPr="00290AB7">
        <w:rPr>
          <w:sz w:val="24"/>
        </w:rPr>
        <w:t>Carrère</w:t>
      </w:r>
      <w:proofErr w:type="spellEnd"/>
      <w:r w:rsidRPr="00290AB7">
        <w:rPr>
          <w:sz w:val="24"/>
        </w:rPr>
        <w:t>, H.</w:t>
      </w:r>
      <w:r w:rsidRPr="00290AB7">
        <w:rPr>
          <w:spacing w:val="1"/>
          <w:sz w:val="24"/>
        </w:rPr>
        <w:t xml:space="preserve"> </w:t>
      </w:r>
      <w:r w:rsidRPr="00290AB7">
        <w:rPr>
          <w:sz w:val="24"/>
        </w:rPr>
        <w:t>(2017). Assessment of hydrothermal pretreatment of various lignocellulosic biomass with</w:t>
      </w:r>
      <w:r w:rsidRPr="00290AB7">
        <w:rPr>
          <w:spacing w:val="1"/>
          <w:sz w:val="24"/>
        </w:rPr>
        <w:t xml:space="preserve"> </w:t>
      </w:r>
      <w:r w:rsidRPr="00290AB7">
        <w:rPr>
          <w:sz w:val="24"/>
        </w:rPr>
        <w:t xml:space="preserve">CO 2 catalyst for enhanced methane and hydrogen production. </w:t>
      </w:r>
      <w:proofErr w:type="spellStart"/>
      <w:r w:rsidRPr="005F5245">
        <w:rPr>
          <w:i/>
          <w:sz w:val="24"/>
          <w:lang w:val="es-ES_tradnl"/>
        </w:rPr>
        <w:t>Water</w:t>
      </w:r>
      <w:proofErr w:type="spellEnd"/>
      <w:r w:rsidRPr="005F5245">
        <w:rPr>
          <w:i/>
          <w:sz w:val="24"/>
          <w:lang w:val="es-ES_tradnl"/>
        </w:rPr>
        <w:t xml:space="preserve"> </w:t>
      </w:r>
      <w:proofErr w:type="spellStart"/>
      <w:r w:rsidRPr="005F5245">
        <w:rPr>
          <w:i/>
          <w:sz w:val="24"/>
          <w:lang w:val="es-ES_tradnl"/>
        </w:rPr>
        <w:t>Research</w:t>
      </w:r>
      <w:proofErr w:type="spellEnd"/>
      <w:r w:rsidRPr="005F5245">
        <w:rPr>
          <w:sz w:val="24"/>
          <w:lang w:val="es-ES_tradnl"/>
        </w:rPr>
        <w:t xml:space="preserve">, </w:t>
      </w:r>
      <w:r w:rsidRPr="005F5245">
        <w:rPr>
          <w:i/>
          <w:sz w:val="24"/>
          <w:lang w:val="es-ES_tradnl"/>
        </w:rPr>
        <w:t>120</w:t>
      </w:r>
      <w:r w:rsidRPr="005F5245">
        <w:rPr>
          <w:sz w:val="24"/>
          <w:lang w:val="es-ES_tradnl"/>
        </w:rPr>
        <w:t>, 32-</w:t>
      </w:r>
      <w:r w:rsidRPr="005F5245">
        <w:rPr>
          <w:spacing w:val="1"/>
          <w:sz w:val="24"/>
          <w:lang w:val="es-ES_tradnl"/>
        </w:rPr>
        <w:t xml:space="preserve"> </w:t>
      </w:r>
      <w:r w:rsidRPr="005F5245">
        <w:rPr>
          <w:sz w:val="24"/>
          <w:lang w:val="es-ES_tradnl"/>
        </w:rPr>
        <w:t>42.</w:t>
      </w:r>
      <w:r w:rsidRPr="005F5245">
        <w:rPr>
          <w:spacing w:val="-1"/>
          <w:sz w:val="24"/>
          <w:lang w:val="es-ES_tradnl"/>
        </w:rPr>
        <w:t xml:space="preserve"> </w:t>
      </w:r>
      <w:r w:rsidRPr="005F5245">
        <w:rPr>
          <w:sz w:val="24"/>
          <w:lang w:val="es-ES_tradnl"/>
        </w:rPr>
        <w:t>https://doi: 10.1016/j.watres.2017.04.068</w:t>
      </w:r>
    </w:p>
    <w:p w14:paraId="214D1AD0" w14:textId="77777777" w:rsidR="003876AC" w:rsidRPr="005F5245" w:rsidRDefault="003876AC">
      <w:pPr>
        <w:pStyle w:val="Textoindependiente"/>
        <w:spacing w:before="9"/>
        <w:rPr>
          <w:sz w:val="27"/>
          <w:lang w:val="es-ES_tradnl"/>
        </w:rPr>
      </w:pPr>
    </w:p>
    <w:p w14:paraId="260A55D6" w14:textId="77777777" w:rsidR="003876AC" w:rsidRPr="005F5245" w:rsidRDefault="000B09CE">
      <w:pPr>
        <w:pStyle w:val="Prrafodelista"/>
        <w:numPr>
          <w:ilvl w:val="0"/>
          <w:numId w:val="1"/>
        </w:numPr>
        <w:tabs>
          <w:tab w:val="left" w:pos="492"/>
        </w:tabs>
        <w:spacing w:line="276" w:lineRule="auto"/>
        <w:rPr>
          <w:sz w:val="24"/>
          <w:lang w:val="es-ES_tradnl"/>
        </w:rPr>
      </w:pPr>
      <w:r w:rsidRPr="005F25AF">
        <w:rPr>
          <w:sz w:val="24"/>
        </w:rPr>
        <w:t>Rahmati,</w:t>
      </w:r>
      <w:r w:rsidRPr="005F25AF">
        <w:rPr>
          <w:spacing w:val="-12"/>
          <w:sz w:val="24"/>
        </w:rPr>
        <w:t xml:space="preserve"> </w:t>
      </w:r>
      <w:r w:rsidRPr="005F25AF">
        <w:rPr>
          <w:sz w:val="24"/>
        </w:rPr>
        <w:t>S.,</w:t>
      </w:r>
      <w:r w:rsidRPr="005F25AF">
        <w:rPr>
          <w:spacing w:val="-12"/>
          <w:sz w:val="24"/>
        </w:rPr>
        <w:t xml:space="preserve"> </w:t>
      </w:r>
      <w:r w:rsidRPr="005F25AF">
        <w:rPr>
          <w:sz w:val="24"/>
        </w:rPr>
        <w:t>Doherty,</w:t>
      </w:r>
      <w:r w:rsidRPr="005F25AF">
        <w:rPr>
          <w:spacing w:val="-12"/>
          <w:sz w:val="24"/>
        </w:rPr>
        <w:t xml:space="preserve"> </w:t>
      </w:r>
      <w:r w:rsidRPr="005F25AF">
        <w:rPr>
          <w:sz w:val="24"/>
        </w:rPr>
        <w:t>W.,</w:t>
      </w:r>
      <w:r w:rsidRPr="005F25AF">
        <w:rPr>
          <w:spacing w:val="-12"/>
          <w:sz w:val="24"/>
        </w:rPr>
        <w:t xml:space="preserve"> </w:t>
      </w:r>
      <w:r w:rsidRPr="005F25AF">
        <w:rPr>
          <w:sz w:val="24"/>
        </w:rPr>
        <w:t>Dubal,</w:t>
      </w:r>
      <w:r w:rsidRPr="005F25AF">
        <w:rPr>
          <w:spacing w:val="-12"/>
          <w:sz w:val="24"/>
        </w:rPr>
        <w:t xml:space="preserve"> </w:t>
      </w:r>
      <w:r w:rsidRPr="005F25AF">
        <w:rPr>
          <w:sz w:val="24"/>
        </w:rPr>
        <w:t>D.,</w:t>
      </w:r>
      <w:r w:rsidRPr="005F25AF">
        <w:rPr>
          <w:spacing w:val="-12"/>
          <w:sz w:val="24"/>
        </w:rPr>
        <w:t xml:space="preserve"> </w:t>
      </w:r>
      <w:r w:rsidRPr="005F25AF">
        <w:rPr>
          <w:sz w:val="24"/>
        </w:rPr>
        <w:t>Atanda,</w:t>
      </w:r>
      <w:r w:rsidRPr="005F25AF">
        <w:rPr>
          <w:spacing w:val="-12"/>
          <w:sz w:val="24"/>
        </w:rPr>
        <w:t xml:space="preserve"> </w:t>
      </w:r>
      <w:r w:rsidRPr="005F25AF">
        <w:rPr>
          <w:sz w:val="24"/>
        </w:rPr>
        <w:t>L.,</w:t>
      </w:r>
      <w:r w:rsidRPr="005F25AF">
        <w:rPr>
          <w:spacing w:val="-12"/>
          <w:sz w:val="24"/>
        </w:rPr>
        <w:t xml:space="preserve"> </w:t>
      </w:r>
      <w:r w:rsidRPr="005F25AF">
        <w:rPr>
          <w:sz w:val="24"/>
        </w:rPr>
        <w:t>Moghaddam,</w:t>
      </w:r>
      <w:r w:rsidRPr="005F25AF">
        <w:rPr>
          <w:spacing w:val="-12"/>
          <w:sz w:val="24"/>
        </w:rPr>
        <w:t xml:space="preserve"> </w:t>
      </w:r>
      <w:r w:rsidRPr="005F25AF">
        <w:rPr>
          <w:sz w:val="24"/>
        </w:rPr>
        <w:t>L.,</w:t>
      </w:r>
      <w:r w:rsidRPr="005F25AF">
        <w:rPr>
          <w:spacing w:val="-11"/>
          <w:sz w:val="24"/>
        </w:rPr>
        <w:t xml:space="preserve"> </w:t>
      </w:r>
      <w:r w:rsidRPr="005F25AF">
        <w:rPr>
          <w:sz w:val="24"/>
        </w:rPr>
        <w:t>&amp;</w:t>
      </w:r>
      <w:r w:rsidRPr="005F25AF">
        <w:rPr>
          <w:spacing w:val="-12"/>
          <w:sz w:val="24"/>
        </w:rPr>
        <w:t xml:space="preserve"> </w:t>
      </w:r>
      <w:r w:rsidRPr="005F25AF">
        <w:rPr>
          <w:sz w:val="24"/>
        </w:rPr>
        <w:t>Sonar,</w:t>
      </w:r>
      <w:r w:rsidRPr="005F25AF">
        <w:rPr>
          <w:spacing w:val="-12"/>
          <w:sz w:val="24"/>
        </w:rPr>
        <w:t xml:space="preserve"> </w:t>
      </w:r>
      <w:r w:rsidRPr="005F25AF">
        <w:rPr>
          <w:sz w:val="24"/>
        </w:rPr>
        <w:t>P.</w:t>
      </w:r>
      <w:r w:rsidRPr="005F25AF">
        <w:rPr>
          <w:spacing w:val="-12"/>
          <w:sz w:val="24"/>
        </w:rPr>
        <w:t xml:space="preserve"> </w:t>
      </w:r>
      <w:r w:rsidRPr="005F25AF">
        <w:rPr>
          <w:sz w:val="24"/>
        </w:rPr>
        <w:t>et</w:t>
      </w:r>
      <w:r w:rsidRPr="005F25AF">
        <w:rPr>
          <w:spacing w:val="-12"/>
          <w:sz w:val="24"/>
        </w:rPr>
        <w:t xml:space="preserve"> </w:t>
      </w:r>
      <w:r w:rsidRPr="005F25AF">
        <w:rPr>
          <w:sz w:val="24"/>
        </w:rPr>
        <w:t>al.</w:t>
      </w:r>
      <w:r w:rsidRPr="005F25AF">
        <w:rPr>
          <w:spacing w:val="-12"/>
          <w:sz w:val="24"/>
        </w:rPr>
        <w:t xml:space="preserve"> </w:t>
      </w:r>
      <w:r w:rsidRPr="005F25AF">
        <w:rPr>
          <w:sz w:val="24"/>
        </w:rPr>
        <w:t>(2020).</w:t>
      </w:r>
      <w:r w:rsidRPr="005F25AF">
        <w:rPr>
          <w:spacing w:val="-58"/>
          <w:sz w:val="24"/>
        </w:rPr>
        <w:t xml:space="preserve"> </w:t>
      </w:r>
      <w:r w:rsidRPr="00290AB7">
        <w:rPr>
          <w:sz w:val="24"/>
        </w:rPr>
        <w:t>Pretreatment</w:t>
      </w:r>
      <w:r w:rsidRPr="00290AB7">
        <w:rPr>
          <w:spacing w:val="1"/>
          <w:sz w:val="24"/>
        </w:rPr>
        <w:t xml:space="preserve"> </w:t>
      </w:r>
      <w:r w:rsidRPr="00290AB7">
        <w:rPr>
          <w:sz w:val="24"/>
        </w:rPr>
        <w:t>and</w:t>
      </w:r>
      <w:r w:rsidRPr="00290AB7">
        <w:rPr>
          <w:spacing w:val="1"/>
          <w:sz w:val="24"/>
        </w:rPr>
        <w:t xml:space="preserve"> </w:t>
      </w:r>
      <w:r w:rsidRPr="00290AB7">
        <w:rPr>
          <w:sz w:val="24"/>
        </w:rPr>
        <w:t>fermentation</w:t>
      </w:r>
      <w:r w:rsidRPr="00290AB7">
        <w:rPr>
          <w:spacing w:val="1"/>
          <w:sz w:val="24"/>
        </w:rPr>
        <w:t xml:space="preserve"> </w:t>
      </w:r>
      <w:r w:rsidRPr="00290AB7">
        <w:rPr>
          <w:sz w:val="24"/>
        </w:rPr>
        <w:t>of</w:t>
      </w:r>
      <w:r w:rsidRPr="00290AB7">
        <w:rPr>
          <w:spacing w:val="1"/>
          <w:sz w:val="24"/>
        </w:rPr>
        <w:t xml:space="preserve"> </w:t>
      </w:r>
      <w:r w:rsidRPr="00290AB7">
        <w:rPr>
          <w:sz w:val="24"/>
        </w:rPr>
        <w:t>lignocellulosic</w:t>
      </w:r>
      <w:r w:rsidRPr="00290AB7">
        <w:rPr>
          <w:spacing w:val="1"/>
          <w:sz w:val="24"/>
        </w:rPr>
        <w:t xml:space="preserve"> </w:t>
      </w:r>
      <w:r w:rsidRPr="00290AB7">
        <w:rPr>
          <w:sz w:val="24"/>
        </w:rPr>
        <w:t>biomass:</w:t>
      </w:r>
      <w:r w:rsidRPr="00290AB7">
        <w:rPr>
          <w:spacing w:val="1"/>
          <w:sz w:val="24"/>
        </w:rPr>
        <w:t xml:space="preserve"> </w:t>
      </w:r>
      <w:r w:rsidRPr="00290AB7">
        <w:rPr>
          <w:sz w:val="24"/>
        </w:rPr>
        <w:t>reaction</w:t>
      </w:r>
      <w:r w:rsidRPr="00290AB7">
        <w:rPr>
          <w:spacing w:val="1"/>
          <w:sz w:val="24"/>
        </w:rPr>
        <w:t xml:space="preserve"> </w:t>
      </w:r>
      <w:r w:rsidRPr="00290AB7">
        <w:rPr>
          <w:sz w:val="24"/>
        </w:rPr>
        <w:t>mechanisms</w:t>
      </w:r>
      <w:r w:rsidRPr="00290AB7">
        <w:rPr>
          <w:spacing w:val="1"/>
          <w:sz w:val="24"/>
        </w:rPr>
        <w:t xml:space="preserve"> </w:t>
      </w:r>
      <w:r w:rsidRPr="00290AB7">
        <w:rPr>
          <w:sz w:val="24"/>
        </w:rPr>
        <w:t>and</w:t>
      </w:r>
      <w:r w:rsidRPr="00290AB7">
        <w:rPr>
          <w:spacing w:val="1"/>
          <w:sz w:val="24"/>
        </w:rPr>
        <w:t xml:space="preserve"> </w:t>
      </w:r>
      <w:r w:rsidRPr="00290AB7">
        <w:rPr>
          <w:sz w:val="24"/>
        </w:rPr>
        <w:t xml:space="preserve">process engineering. </w:t>
      </w:r>
      <w:proofErr w:type="spellStart"/>
      <w:r w:rsidRPr="005F5245">
        <w:rPr>
          <w:i/>
          <w:sz w:val="24"/>
          <w:lang w:val="es-ES_tradnl"/>
        </w:rPr>
        <w:t>Reaction</w:t>
      </w:r>
      <w:proofErr w:type="spellEnd"/>
      <w:r w:rsidRPr="005F5245">
        <w:rPr>
          <w:i/>
          <w:sz w:val="24"/>
          <w:lang w:val="es-ES_tradnl"/>
        </w:rPr>
        <w:t xml:space="preserve"> </w:t>
      </w:r>
      <w:proofErr w:type="spellStart"/>
      <w:r w:rsidRPr="005F5245">
        <w:rPr>
          <w:i/>
          <w:sz w:val="24"/>
          <w:lang w:val="es-ES_tradnl"/>
        </w:rPr>
        <w:t>Chemistry</w:t>
      </w:r>
      <w:proofErr w:type="spellEnd"/>
      <w:r w:rsidRPr="005F5245">
        <w:rPr>
          <w:i/>
          <w:sz w:val="24"/>
          <w:lang w:val="es-ES_tradnl"/>
        </w:rPr>
        <w:t xml:space="preserve"> &amp; </w:t>
      </w:r>
      <w:proofErr w:type="spellStart"/>
      <w:r w:rsidRPr="005F5245">
        <w:rPr>
          <w:i/>
          <w:sz w:val="24"/>
          <w:lang w:val="es-ES_tradnl"/>
        </w:rPr>
        <w:t>Engineering</w:t>
      </w:r>
      <w:proofErr w:type="spellEnd"/>
      <w:r w:rsidRPr="005F5245">
        <w:rPr>
          <w:sz w:val="24"/>
          <w:lang w:val="es-ES_tradnl"/>
        </w:rPr>
        <w:t xml:space="preserve">, </w:t>
      </w:r>
      <w:r w:rsidRPr="005F5245">
        <w:rPr>
          <w:i/>
          <w:sz w:val="24"/>
          <w:lang w:val="es-ES_tradnl"/>
        </w:rPr>
        <w:t>5</w:t>
      </w:r>
      <w:r w:rsidRPr="005F5245">
        <w:rPr>
          <w:sz w:val="24"/>
          <w:lang w:val="es-ES_tradnl"/>
        </w:rPr>
        <w:t>(11), 2017-2047. https://doi:</w:t>
      </w:r>
      <w:r w:rsidRPr="005F5245">
        <w:rPr>
          <w:spacing w:val="1"/>
          <w:sz w:val="24"/>
          <w:lang w:val="es-ES_tradnl"/>
        </w:rPr>
        <w:t xml:space="preserve"> </w:t>
      </w:r>
      <w:r w:rsidRPr="005F5245">
        <w:rPr>
          <w:sz w:val="24"/>
          <w:lang w:val="es-ES_tradnl"/>
        </w:rPr>
        <w:t>10.1039/d0re00241k</w:t>
      </w:r>
    </w:p>
    <w:p w14:paraId="758BB606" w14:textId="77777777" w:rsidR="003876AC" w:rsidRPr="005F5245" w:rsidRDefault="003876AC">
      <w:pPr>
        <w:pStyle w:val="Textoindependiente"/>
        <w:spacing w:before="4"/>
        <w:rPr>
          <w:sz w:val="27"/>
          <w:lang w:val="es-ES_tradnl"/>
        </w:rPr>
      </w:pPr>
    </w:p>
    <w:p w14:paraId="0BD308BB" w14:textId="77777777" w:rsidR="003876AC" w:rsidRPr="005F5245" w:rsidRDefault="000B09CE">
      <w:pPr>
        <w:pStyle w:val="Prrafodelista"/>
        <w:numPr>
          <w:ilvl w:val="0"/>
          <w:numId w:val="1"/>
        </w:numPr>
        <w:tabs>
          <w:tab w:val="left" w:pos="492"/>
        </w:tabs>
        <w:spacing w:line="278" w:lineRule="auto"/>
        <w:rPr>
          <w:sz w:val="24"/>
          <w:lang w:val="es-ES_tradnl"/>
        </w:rPr>
      </w:pPr>
      <w:r w:rsidRPr="00290AB7">
        <w:rPr>
          <w:sz w:val="24"/>
        </w:rPr>
        <w:t xml:space="preserve">Ju, J., Wang, D., </w:t>
      </w:r>
      <w:proofErr w:type="spellStart"/>
      <w:r w:rsidRPr="00290AB7">
        <w:rPr>
          <w:sz w:val="24"/>
        </w:rPr>
        <w:t>Heo</w:t>
      </w:r>
      <w:proofErr w:type="spellEnd"/>
      <w:r w:rsidRPr="00290AB7">
        <w:rPr>
          <w:sz w:val="24"/>
        </w:rPr>
        <w:t xml:space="preserve">, S., Kim, M., </w:t>
      </w:r>
      <w:proofErr w:type="spellStart"/>
      <w:r w:rsidRPr="00290AB7">
        <w:rPr>
          <w:sz w:val="24"/>
        </w:rPr>
        <w:t>Seo</w:t>
      </w:r>
      <w:proofErr w:type="spellEnd"/>
      <w:r w:rsidRPr="00290AB7">
        <w:rPr>
          <w:sz w:val="24"/>
        </w:rPr>
        <w:t xml:space="preserve">, J., &amp; Kim, Y. et al. </w:t>
      </w:r>
      <w:r w:rsidRPr="005F25AF">
        <w:rPr>
          <w:sz w:val="24"/>
        </w:rPr>
        <w:t xml:space="preserve">(2020). </w:t>
      </w:r>
      <w:r w:rsidRPr="00290AB7">
        <w:rPr>
          <w:sz w:val="24"/>
        </w:rPr>
        <w:t>Enhancement of 1,3-</w:t>
      </w:r>
      <w:r w:rsidRPr="00290AB7">
        <w:rPr>
          <w:spacing w:val="1"/>
          <w:sz w:val="24"/>
        </w:rPr>
        <w:t xml:space="preserve"> </w:t>
      </w:r>
      <w:r w:rsidRPr="00290AB7">
        <w:rPr>
          <w:sz w:val="24"/>
        </w:rPr>
        <w:t xml:space="preserve">propanediol  </w:t>
      </w:r>
      <w:r w:rsidRPr="00290AB7">
        <w:rPr>
          <w:spacing w:val="1"/>
          <w:sz w:val="24"/>
        </w:rPr>
        <w:t xml:space="preserve"> </w:t>
      </w:r>
      <w:r w:rsidRPr="00290AB7">
        <w:rPr>
          <w:sz w:val="24"/>
        </w:rPr>
        <w:t xml:space="preserve">production  </w:t>
      </w:r>
      <w:r w:rsidRPr="00290AB7">
        <w:rPr>
          <w:spacing w:val="1"/>
          <w:sz w:val="24"/>
        </w:rPr>
        <w:t xml:space="preserve"> </w:t>
      </w:r>
      <w:r w:rsidRPr="00290AB7">
        <w:rPr>
          <w:sz w:val="24"/>
        </w:rPr>
        <w:t xml:space="preserve">from  </w:t>
      </w:r>
      <w:r w:rsidRPr="00290AB7">
        <w:rPr>
          <w:spacing w:val="1"/>
          <w:sz w:val="24"/>
        </w:rPr>
        <w:t xml:space="preserve"> </w:t>
      </w:r>
      <w:r w:rsidRPr="00290AB7">
        <w:rPr>
          <w:sz w:val="24"/>
        </w:rPr>
        <w:t xml:space="preserve">industrial  </w:t>
      </w:r>
      <w:r w:rsidRPr="00290AB7">
        <w:rPr>
          <w:spacing w:val="1"/>
          <w:sz w:val="24"/>
        </w:rPr>
        <w:t xml:space="preserve"> </w:t>
      </w:r>
      <w:r w:rsidRPr="00290AB7">
        <w:rPr>
          <w:sz w:val="24"/>
        </w:rPr>
        <w:t xml:space="preserve">by-product  </w:t>
      </w:r>
      <w:r w:rsidRPr="00290AB7">
        <w:rPr>
          <w:spacing w:val="1"/>
          <w:sz w:val="24"/>
        </w:rPr>
        <w:t xml:space="preserve"> </w:t>
      </w:r>
      <w:r w:rsidRPr="00290AB7">
        <w:rPr>
          <w:sz w:val="24"/>
        </w:rPr>
        <w:t xml:space="preserve">by  </w:t>
      </w:r>
      <w:r w:rsidRPr="00290AB7">
        <w:rPr>
          <w:spacing w:val="1"/>
          <w:sz w:val="24"/>
        </w:rPr>
        <w:t xml:space="preserve"> </w:t>
      </w:r>
      <w:r w:rsidRPr="00290AB7">
        <w:rPr>
          <w:i/>
          <w:sz w:val="24"/>
        </w:rPr>
        <w:t xml:space="preserve">Lactobacillus  </w:t>
      </w:r>
      <w:r w:rsidRPr="00290AB7">
        <w:rPr>
          <w:i/>
          <w:spacing w:val="1"/>
          <w:sz w:val="24"/>
        </w:rPr>
        <w:t xml:space="preserve"> </w:t>
      </w:r>
      <w:proofErr w:type="spellStart"/>
      <w:r w:rsidRPr="00290AB7">
        <w:rPr>
          <w:i/>
          <w:sz w:val="24"/>
        </w:rPr>
        <w:t>reuteri</w:t>
      </w:r>
      <w:proofErr w:type="spellEnd"/>
      <w:r w:rsidRPr="00290AB7">
        <w:rPr>
          <w:i/>
          <w:spacing w:val="1"/>
          <w:sz w:val="24"/>
        </w:rPr>
        <w:t xml:space="preserve"> </w:t>
      </w:r>
      <w:r w:rsidRPr="00290AB7">
        <w:rPr>
          <w:sz w:val="24"/>
        </w:rPr>
        <w:t>CH53.</w:t>
      </w:r>
      <w:r w:rsidRPr="00290AB7">
        <w:rPr>
          <w:spacing w:val="-2"/>
          <w:sz w:val="24"/>
        </w:rPr>
        <w:t xml:space="preserve"> </w:t>
      </w:r>
      <w:proofErr w:type="spellStart"/>
      <w:r w:rsidRPr="005F5245">
        <w:rPr>
          <w:i/>
          <w:sz w:val="24"/>
          <w:lang w:val="es-ES_tradnl"/>
        </w:rPr>
        <w:t>Microbial</w:t>
      </w:r>
      <w:proofErr w:type="spellEnd"/>
      <w:r w:rsidRPr="005F5245">
        <w:rPr>
          <w:i/>
          <w:spacing w:val="-1"/>
          <w:sz w:val="24"/>
          <w:lang w:val="es-ES_tradnl"/>
        </w:rPr>
        <w:t xml:space="preserve"> </w:t>
      </w:r>
      <w:proofErr w:type="spellStart"/>
      <w:r w:rsidRPr="005F5245">
        <w:rPr>
          <w:i/>
          <w:sz w:val="24"/>
          <w:lang w:val="es-ES_tradnl"/>
        </w:rPr>
        <w:t>Cell</w:t>
      </w:r>
      <w:proofErr w:type="spellEnd"/>
      <w:r w:rsidRPr="005F5245">
        <w:rPr>
          <w:i/>
          <w:spacing w:val="-1"/>
          <w:sz w:val="24"/>
          <w:lang w:val="es-ES_tradnl"/>
        </w:rPr>
        <w:t xml:space="preserve"> </w:t>
      </w:r>
      <w:proofErr w:type="spellStart"/>
      <w:r w:rsidRPr="005F5245">
        <w:rPr>
          <w:i/>
          <w:sz w:val="24"/>
          <w:lang w:val="es-ES_tradnl"/>
        </w:rPr>
        <w:t>Factories</w:t>
      </w:r>
      <w:proofErr w:type="spellEnd"/>
      <w:r w:rsidRPr="005F5245">
        <w:rPr>
          <w:sz w:val="24"/>
          <w:lang w:val="es-ES_tradnl"/>
        </w:rPr>
        <w:t xml:space="preserve">, </w:t>
      </w:r>
      <w:r w:rsidRPr="005F5245">
        <w:rPr>
          <w:i/>
          <w:sz w:val="24"/>
          <w:lang w:val="es-ES_tradnl"/>
        </w:rPr>
        <w:t>19</w:t>
      </w:r>
      <w:r w:rsidRPr="005F5245">
        <w:rPr>
          <w:sz w:val="24"/>
          <w:lang w:val="es-ES_tradnl"/>
        </w:rPr>
        <w:t>(1). https://doi:</w:t>
      </w:r>
      <w:r w:rsidRPr="005F5245">
        <w:rPr>
          <w:spacing w:val="-1"/>
          <w:sz w:val="24"/>
          <w:lang w:val="es-ES_tradnl"/>
        </w:rPr>
        <w:t xml:space="preserve"> </w:t>
      </w:r>
      <w:r w:rsidRPr="005F5245">
        <w:rPr>
          <w:sz w:val="24"/>
          <w:lang w:val="es-ES_tradnl"/>
        </w:rPr>
        <w:t>10.1186/s12934-019-1275-x</w:t>
      </w:r>
    </w:p>
    <w:p w14:paraId="3A02ADD9" w14:textId="77777777" w:rsidR="003876AC" w:rsidRPr="005F5245" w:rsidRDefault="003876AC">
      <w:pPr>
        <w:pStyle w:val="Textoindependiente"/>
        <w:spacing w:before="1"/>
        <w:rPr>
          <w:sz w:val="27"/>
          <w:lang w:val="es-ES_tradnl"/>
        </w:rPr>
      </w:pPr>
    </w:p>
    <w:p w14:paraId="13D4355A" w14:textId="77777777" w:rsidR="003876AC" w:rsidRPr="005F5245" w:rsidRDefault="000B09CE">
      <w:pPr>
        <w:pStyle w:val="Prrafodelista"/>
        <w:numPr>
          <w:ilvl w:val="0"/>
          <w:numId w:val="1"/>
        </w:numPr>
        <w:tabs>
          <w:tab w:val="left" w:pos="492"/>
        </w:tabs>
        <w:spacing w:line="276" w:lineRule="auto"/>
        <w:rPr>
          <w:sz w:val="24"/>
          <w:lang w:val="es-ES_tradnl"/>
        </w:rPr>
      </w:pPr>
      <w:proofErr w:type="spellStart"/>
      <w:r w:rsidRPr="005F5245">
        <w:rPr>
          <w:sz w:val="24"/>
          <w:lang w:val="es-ES_tradnl"/>
        </w:rPr>
        <w:t>Sadhukhan</w:t>
      </w:r>
      <w:proofErr w:type="spellEnd"/>
      <w:r w:rsidRPr="005F5245">
        <w:rPr>
          <w:sz w:val="24"/>
          <w:lang w:val="es-ES_tradnl"/>
        </w:rPr>
        <w:t>,</w:t>
      </w:r>
      <w:r w:rsidRPr="005F5245">
        <w:rPr>
          <w:spacing w:val="-3"/>
          <w:sz w:val="24"/>
          <w:lang w:val="es-ES_tradnl"/>
        </w:rPr>
        <w:t xml:space="preserve"> </w:t>
      </w:r>
      <w:r w:rsidRPr="005F5245">
        <w:rPr>
          <w:sz w:val="24"/>
          <w:lang w:val="es-ES_tradnl"/>
        </w:rPr>
        <w:t>S.,</w:t>
      </w:r>
      <w:r w:rsidRPr="005F5245">
        <w:rPr>
          <w:spacing w:val="-2"/>
          <w:sz w:val="24"/>
          <w:lang w:val="es-ES_tradnl"/>
        </w:rPr>
        <w:t xml:space="preserve"> </w:t>
      </w:r>
      <w:r w:rsidRPr="005F5245">
        <w:rPr>
          <w:sz w:val="24"/>
          <w:lang w:val="es-ES_tradnl"/>
        </w:rPr>
        <w:t>Villa,</w:t>
      </w:r>
      <w:r w:rsidRPr="005F5245">
        <w:rPr>
          <w:spacing w:val="-2"/>
          <w:sz w:val="24"/>
          <w:lang w:val="es-ES_tradnl"/>
        </w:rPr>
        <w:t xml:space="preserve"> </w:t>
      </w:r>
      <w:r w:rsidRPr="005F5245">
        <w:rPr>
          <w:sz w:val="24"/>
          <w:lang w:val="es-ES_tradnl"/>
        </w:rPr>
        <w:t>R.,</w:t>
      </w:r>
      <w:r w:rsidRPr="005F5245">
        <w:rPr>
          <w:spacing w:val="-2"/>
          <w:sz w:val="24"/>
          <w:lang w:val="es-ES_tradnl"/>
        </w:rPr>
        <w:t xml:space="preserve"> </w:t>
      </w:r>
      <w:r w:rsidRPr="005F5245">
        <w:rPr>
          <w:sz w:val="24"/>
          <w:lang w:val="es-ES_tradnl"/>
        </w:rPr>
        <w:t>&amp;</w:t>
      </w:r>
      <w:r w:rsidRPr="005F5245">
        <w:rPr>
          <w:spacing w:val="-2"/>
          <w:sz w:val="24"/>
          <w:lang w:val="es-ES_tradnl"/>
        </w:rPr>
        <w:t xml:space="preserve"> </w:t>
      </w:r>
      <w:proofErr w:type="spellStart"/>
      <w:r w:rsidRPr="005F5245">
        <w:rPr>
          <w:sz w:val="24"/>
          <w:lang w:val="es-ES_tradnl"/>
        </w:rPr>
        <w:t>Sarkar</w:t>
      </w:r>
      <w:proofErr w:type="spellEnd"/>
      <w:r w:rsidRPr="005F5245">
        <w:rPr>
          <w:sz w:val="24"/>
          <w:lang w:val="es-ES_tradnl"/>
        </w:rPr>
        <w:t>,</w:t>
      </w:r>
      <w:r w:rsidRPr="005F5245">
        <w:rPr>
          <w:spacing w:val="-2"/>
          <w:sz w:val="24"/>
          <w:lang w:val="es-ES_tradnl"/>
        </w:rPr>
        <w:t xml:space="preserve"> </w:t>
      </w:r>
      <w:r w:rsidRPr="005F5245">
        <w:rPr>
          <w:sz w:val="24"/>
          <w:lang w:val="es-ES_tradnl"/>
        </w:rPr>
        <w:t>U.</w:t>
      </w:r>
      <w:r w:rsidRPr="005F5245">
        <w:rPr>
          <w:spacing w:val="-2"/>
          <w:sz w:val="24"/>
          <w:lang w:val="es-ES_tradnl"/>
        </w:rPr>
        <w:t xml:space="preserve"> </w:t>
      </w:r>
      <w:r w:rsidRPr="005F5245">
        <w:rPr>
          <w:sz w:val="24"/>
          <w:lang w:val="es-ES_tradnl"/>
        </w:rPr>
        <w:t>(2016).</w:t>
      </w:r>
      <w:r w:rsidRPr="005F5245">
        <w:rPr>
          <w:spacing w:val="-2"/>
          <w:sz w:val="24"/>
          <w:lang w:val="es-ES_tradnl"/>
        </w:rPr>
        <w:t xml:space="preserve"> </w:t>
      </w:r>
      <w:r w:rsidRPr="00290AB7">
        <w:rPr>
          <w:sz w:val="24"/>
        </w:rPr>
        <w:t>Microbial</w:t>
      </w:r>
      <w:r w:rsidRPr="00290AB7">
        <w:rPr>
          <w:spacing w:val="-2"/>
          <w:sz w:val="24"/>
        </w:rPr>
        <w:t xml:space="preserve"> </w:t>
      </w:r>
      <w:r w:rsidRPr="00290AB7">
        <w:rPr>
          <w:sz w:val="24"/>
        </w:rPr>
        <w:t>production</w:t>
      </w:r>
      <w:r w:rsidRPr="00290AB7">
        <w:rPr>
          <w:spacing w:val="-2"/>
          <w:sz w:val="24"/>
        </w:rPr>
        <w:t xml:space="preserve"> </w:t>
      </w:r>
      <w:r w:rsidRPr="00290AB7">
        <w:rPr>
          <w:sz w:val="24"/>
        </w:rPr>
        <w:t>of</w:t>
      </w:r>
      <w:r w:rsidRPr="00290AB7">
        <w:rPr>
          <w:spacing w:val="-2"/>
          <w:sz w:val="24"/>
        </w:rPr>
        <w:t xml:space="preserve"> </w:t>
      </w:r>
      <w:r w:rsidRPr="00290AB7">
        <w:rPr>
          <w:sz w:val="24"/>
        </w:rPr>
        <w:t>succinic</w:t>
      </w:r>
      <w:r w:rsidRPr="00290AB7">
        <w:rPr>
          <w:spacing w:val="-2"/>
          <w:sz w:val="24"/>
        </w:rPr>
        <w:t xml:space="preserve"> </w:t>
      </w:r>
      <w:r w:rsidRPr="00290AB7">
        <w:rPr>
          <w:sz w:val="24"/>
        </w:rPr>
        <w:t>acid</w:t>
      </w:r>
      <w:r w:rsidRPr="00290AB7">
        <w:rPr>
          <w:spacing w:val="-2"/>
          <w:sz w:val="24"/>
        </w:rPr>
        <w:t xml:space="preserve"> </w:t>
      </w:r>
      <w:r w:rsidRPr="00290AB7">
        <w:rPr>
          <w:sz w:val="24"/>
        </w:rPr>
        <w:t>using</w:t>
      </w:r>
      <w:r w:rsidRPr="00290AB7">
        <w:rPr>
          <w:spacing w:val="-58"/>
          <w:sz w:val="24"/>
        </w:rPr>
        <w:t xml:space="preserve"> </w:t>
      </w:r>
      <w:r w:rsidRPr="00290AB7">
        <w:rPr>
          <w:sz w:val="24"/>
        </w:rPr>
        <w:t xml:space="preserve">crude and purified glycerol from a </w:t>
      </w:r>
      <w:r w:rsidRPr="00290AB7">
        <w:rPr>
          <w:i/>
          <w:sz w:val="24"/>
        </w:rPr>
        <w:t xml:space="preserve">Crotalaria </w:t>
      </w:r>
      <w:proofErr w:type="spellStart"/>
      <w:r w:rsidRPr="00290AB7">
        <w:rPr>
          <w:i/>
          <w:sz w:val="24"/>
        </w:rPr>
        <w:t>juncea</w:t>
      </w:r>
      <w:proofErr w:type="spellEnd"/>
      <w:r w:rsidRPr="00290AB7">
        <w:rPr>
          <w:i/>
          <w:sz w:val="24"/>
        </w:rPr>
        <w:t xml:space="preserve"> </w:t>
      </w:r>
      <w:r w:rsidRPr="00290AB7">
        <w:rPr>
          <w:sz w:val="24"/>
        </w:rPr>
        <w:t xml:space="preserve">based biorefinery. </w:t>
      </w:r>
      <w:proofErr w:type="spellStart"/>
      <w:r w:rsidRPr="005F5245">
        <w:rPr>
          <w:i/>
          <w:sz w:val="24"/>
          <w:lang w:val="es-ES_tradnl"/>
        </w:rPr>
        <w:t>Biotechnology</w:t>
      </w:r>
      <w:proofErr w:type="spellEnd"/>
      <w:r w:rsidRPr="005F5245">
        <w:rPr>
          <w:i/>
          <w:spacing w:val="1"/>
          <w:sz w:val="24"/>
          <w:lang w:val="es-ES_tradnl"/>
        </w:rPr>
        <w:t xml:space="preserve"> </w:t>
      </w:r>
      <w:proofErr w:type="spellStart"/>
      <w:r w:rsidRPr="005F5245">
        <w:rPr>
          <w:i/>
          <w:sz w:val="24"/>
          <w:lang w:val="es-ES_tradnl"/>
        </w:rPr>
        <w:t>Reports</w:t>
      </w:r>
      <w:proofErr w:type="spellEnd"/>
      <w:r w:rsidRPr="005F5245">
        <w:rPr>
          <w:sz w:val="24"/>
          <w:lang w:val="es-ES_tradnl"/>
        </w:rPr>
        <w:t>,</w:t>
      </w:r>
      <w:r w:rsidRPr="005F5245">
        <w:rPr>
          <w:spacing w:val="-1"/>
          <w:sz w:val="24"/>
          <w:lang w:val="es-ES_tradnl"/>
        </w:rPr>
        <w:t xml:space="preserve"> </w:t>
      </w:r>
      <w:r w:rsidRPr="005F5245">
        <w:rPr>
          <w:i/>
          <w:sz w:val="24"/>
          <w:lang w:val="es-ES_tradnl"/>
        </w:rPr>
        <w:t>10</w:t>
      </w:r>
      <w:r w:rsidRPr="005F5245">
        <w:rPr>
          <w:sz w:val="24"/>
          <w:lang w:val="es-ES_tradnl"/>
        </w:rPr>
        <w:t>, 84-93. https://doi: 10.1016/j.btre.2016.03.008</w:t>
      </w:r>
    </w:p>
    <w:p w14:paraId="4F0F772A" w14:textId="77777777" w:rsidR="003876AC" w:rsidRPr="005F5245" w:rsidRDefault="003876AC">
      <w:pPr>
        <w:pStyle w:val="Textoindependiente"/>
        <w:spacing w:before="5"/>
        <w:rPr>
          <w:sz w:val="27"/>
          <w:lang w:val="es-ES_tradnl"/>
        </w:rPr>
      </w:pPr>
    </w:p>
    <w:p w14:paraId="1F5B6C50" w14:textId="77777777" w:rsidR="003876AC" w:rsidRPr="00290AB7" w:rsidRDefault="000B09CE">
      <w:pPr>
        <w:pStyle w:val="Prrafodelista"/>
        <w:numPr>
          <w:ilvl w:val="0"/>
          <w:numId w:val="1"/>
        </w:numPr>
        <w:tabs>
          <w:tab w:val="left" w:pos="492"/>
        </w:tabs>
        <w:spacing w:line="276" w:lineRule="auto"/>
        <w:rPr>
          <w:sz w:val="24"/>
        </w:rPr>
      </w:pPr>
      <w:r w:rsidRPr="005F5245">
        <w:rPr>
          <w:sz w:val="24"/>
          <w:lang w:val="es-ES_tradnl"/>
        </w:rPr>
        <w:t>Li,</w:t>
      </w:r>
      <w:r w:rsidRPr="005F5245">
        <w:rPr>
          <w:spacing w:val="1"/>
          <w:sz w:val="24"/>
          <w:lang w:val="es-ES_tradnl"/>
        </w:rPr>
        <w:t xml:space="preserve"> </w:t>
      </w:r>
      <w:r w:rsidRPr="005F5245">
        <w:rPr>
          <w:sz w:val="24"/>
          <w:lang w:val="es-ES_tradnl"/>
        </w:rPr>
        <w:t>P.,</w:t>
      </w:r>
      <w:r w:rsidRPr="005F5245">
        <w:rPr>
          <w:spacing w:val="1"/>
          <w:sz w:val="24"/>
          <w:lang w:val="es-ES_tradnl"/>
        </w:rPr>
        <w:t xml:space="preserve"> </w:t>
      </w:r>
      <w:proofErr w:type="spellStart"/>
      <w:r w:rsidRPr="005F5245">
        <w:rPr>
          <w:sz w:val="24"/>
          <w:lang w:val="es-ES_tradnl"/>
        </w:rPr>
        <w:t>Anumanthan</w:t>
      </w:r>
      <w:proofErr w:type="spellEnd"/>
      <w:r w:rsidRPr="005F5245">
        <w:rPr>
          <w:sz w:val="24"/>
          <w:lang w:val="es-ES_tradnl"/>
        </w:rPr>
        <w:t>,</w:t>
      </w:r>
      <w:r w:rsidRPr="005F5245">
        <w:rPr>
          <w:spacing w:val="1"/>
          <w:sz w:val="24"/>
          <w:lang w:val="es-ES_tradnl"/>
        </w:rPr>
        <w:t xml:space="preserve"> </w:t>
      </w:r>
      <w:r w:rsidRPr="005F5245">
        <w:rPr>
          <w:sz w:val="24"/>
          <w:lang w:val="es-ES_tradnl"/>
        </w:rPr>
        <w:t>A.,</w:t>
      </w:r>
      <w:r w:rsidRPr="005F5245">
        <w:rPr>
          <w:spacing w:val="1"/>
          <w:sz w:val="24"/>
          <w:lang w:val="es-ES_tradnl"/>
        </w:rPr>
        <w:t xml:space="preserve"> </w:t>
      </w:r>
      <w:proofErr w:type="spellStart"/>
      <w:r w:rsidRPr="005F5245">
        <w:rPr>
          <w:sz w:val="24"/>
          <w:lang w:val="es-ES_tradnl"/>
        </w:rPr>
        <w:t>Gao</w:t>
      </w:r>
      <w:proofErr w:type="spellEnd"/>
      <w:r w:rsidRPr="005F5245">
        <w:rPr>
          <w:sz w:val="24"/>
          <w:lang w:val="es-ES_tradnl"/>
        </w:rPr>
        <w:t>,</w:t>
      </w:r>
      <w:r w:rsidRPr="005F5245">
        <w:rPr>
          <w:spacing w:val="1"/>
          <w:sz w:val="24"/>
          <w:lang w:val="es-ES_tradnl"/>
        </w:rPr>
        <w:t xml:space="preserve"> </w:t>
      </w:r>
      <w:r w:rsidRPr="005F5245">
        <w:rPr>
          <w:sz w:val="24"/>
          <w:lang w:val="es-ES_tradnl"/>
        </w:rPr>
        <w:t>X.,</w:t>
      </w:r>
      <w:r w:rsidRPr="005F5245">
        <w:rPr>
          <w:spacing w:val="1"/>
          <w:sz w:val="24"/>
          <w:lang w:val="es-ES_tradnl"/>
        </w:rPr>
        <w:t xml:space="preserve"> </w:t>
      </w:r>
      <w:proofErr w:type="spellStart"/>
      <w:r w:rsidRPr="005F5245">
        <w:rPr>
          <w:sz w:val="24"/>
          <w:lang w:val="es-ES_tradnl"/>
        </w:rPr>
        <w:t>Ilangovan</w:t>
      </w:r>
      <w:proofErr w:type="spellEnd"/>
      <w:r w:rsidRPr="005F5245">
        <w:rPr>
          <w:sz w:val="24"/>
          <w:lang w:val="es-ES_tradnl"/>
        </w:rPr>
        <w:t>,</w:t>
      </w:r>
      <w:r w:rsidRPr="005F5245">
        <w:rPr>
          <w:spacing w:val="1"/>
          <w:sz w:val="24"/>
          <w:lang w:val="es-ES_tradnl"/>
        </w:rPr>
        <w:t xml:space="preserve"> </w:t>
      </w:r>
      <w:r w:rsidRPr="005F5245">
        <w:rPr>
          <w:sz w:val="24"/>
          <w:lang w:val="es-ES_tradnl"/>
        </w:rPr>
        <w:t>K.,</w:t>
      </w:r>
      <w:r w:rsidRPr="005F5245">
        <w:rPr>
          <w:spacing w:val="1"/>
          <w:sz w:val="24"/>
          <w:lang w:val="es-ES_tradnl"/>
        </w:rPr>
        <w:t xml:space="preserve"> </w:t>
      </w:r>
      <w:proofErr w:type="spellStart"/>
      <w:r w:rsidRPr="005F5245">
        <w:rPr>
          <w:sz w:val="24"/>
          <w:lang w:val="es-ES_tradnl"/>
        </w:rPr>
        <w:t>Suzara</w:t>
      </w:r>
      <w:proofErr w:type="spellEnd"/>
      <w:r w:rsidRPr="005F5245">
        <w:rPr>
          <w:sz w:val="24"/>
          <w:lang w:val="es-ES_tradnl"/>
        </w:rPr>
        <w:t>,</w:t>
      </w:r>
      <w:r w:rsidRPr="005F5245">
        <w:rPr>
          <w:spacing w:val="1"/>
          <w:sz w:val="24"/>
          <w:lang w:val="es-ES_tradnl"/>
        </w:rPr>
        <w:t xml:space="preserve"> </w:t>
      </w:r>
      <w:r w:rsidRPr="005F5245">
        <w:rPr>
          <w:sz w:val="24"/>
          <w:lang w:val="es-ES_tradnl"/>
        </w:rPr>
        <w:t>V.,</w:t>
      </w:r>
      <w:r w:rsidRPr="005F5245">
        <w:rPr>
          <w:spacing w:val="1"/>
          <w:sz w:val="24"/>
          <w:lang w:val="es-ES_tradnl"/>
        </w:rPr>
        <w:t xml:space="preserve"> </w:t>
      </w:r>
      <w:proofErr w:type="spellStart"/>
      <w:r w:rsidRPr="005F5245">
        <w:rPr>
          <w:sz w:val="24"/>
          <w:lang w:val="es-ES_tradnl"/>
        </w:rPr>
        <w:t>Düzgüneş</w:t>
      </w:r>
      <w:proofErr w:type="spellEnd"/>
      <w:r w:rsidRPr="005F5245">
        <w:rPr>
          <w:sz w:val="24"/>
          <w:lang w:val="es-ES_tradnl"/>
        </w:rPr>
        <w:t>,</w:t>
      </w:r>
      <w:r w:rsidRPr="005F5245">
        <w:rPr>
          <w:spacing w:val="1"/>
          <w:sz w:val="24"/>
          <w:lang w:val="es-ES_tradnl"/>
        </w:rPr>
        <w:t xml:space="preserve"> </w:t>
      </w:r>
      <w:r w:rsidRPr="005F5245">
        <w:rPr>
          <w:sz w:val="24"/>
          <w:lang w:val="es-ES_tradnl"/>
        </w:rPr>
        <w:t>N.,</w:t>
      </w:r>
      <w:r w:rsidRPr="005F5245">
        <w:rPr>
          <w:spacing w:val="1"/>
          <w:sz w:val="24"/>
          <w:lang w:val="es-ES_tradnl"/>
        </w:rPr>
        <w:t xml:space="preserve"> </w:t>
      </w:r>
      <w:r w:rsidRPr="005F5245">
        <w:rPr>
          <w:sz w:val="24"/>
          <w:lang w:val="es-ES_tradnl"/>
        </w:rPr>
        <w:t>&amp;</w:t>
      </w:r>
      <w:r w:rsidRPr="005F5245">
        <w:rPr>
          <w:spacing w:val="1"/>
          <w:sz w:val="24"/>
          <w:lang w:val="es-ES_tradnl"/>
        </w:rPr>
        <w:t xml:space="preserve"> </w:t>
      </w:r>
      <w:proofErr w:type="spellStart"/>
      <w:r w:rsidRPr="005F5245">
        <w:rPr>
          <w:sz w:val="24"/>
          <w:lang w:val="es-ES_tradnl"/>
        </w:rPr>
        <w:t>Renugopalakrishnan</w:t>
      </w:r>
      <w:proofErr w:type="spellEnd"/>
      <w:r w:rsidRPr="005F5245">
        <w:rPr>
          <w:sz w:val="24"/>
          <w:lang w:val="es-ES_tradnl"/>
        </w:rPr>
        <w:t>,</w:t>
      </w:r>
      <w:r w:rsidRPr="005F5245">
        <w:rPr>
          <w:spacing w:val="1"/>
          <w:sz w:val="24"/>
          <w:lang w:val="es-ES_tradnl"/>
        </w:rPr>
        <w:t xml:space="preserve"> </w:t>
      </w:r>
      <w:r w:rsidRPr="005F5245">
        <w:rPr>
          <w:sz w:val="24"/>
          <w:lang w:val="es-ES_tradnl"/>
        </w:rPr>
        <w:t>V.</w:t>
      </w:r>
      <w:r w:rsidRPr="005F5245">
        <w:rPr>
          <w:spacing w:val="1"/>
          <w:sz w:val="24"/>
          <w:lang w:val="es-ES_tradnl"/>
        </w:rPr>
        <w:t xml:space="preserve"> </w:t>
      </w:r>
      <w:r w:rsidRPr="005F5245">
        <w:rPr>
          <w:sz w:val="24"/>
          <w:lang w:val="es-ES_tradnl"/>
        </w:rPr>
        <w:t>(2007).</w:t>
      </w:r>
      <w:r w:rsidRPr="005F5245">
        <w:rPr>
          <w:spacing w:val="1"/>
          <w:sz w:val="24"/>
          <w:lang w:val="es-ES_tradnl"/>
        </w:rPr>
        <w:t xml:space="preserve"> </w:t>
      </w:r>
      <w:r w:rsidRPr="00290AB7">
        <w:rPr>
          <w:sz w:val="24"/>
        </w:rPr>
        <w:t>Expression</w:t>
      </w:r>
      <w:r w:rsidRPr="00290AB7">
        <w:rPr>
          <w:spacing w:val="1"/>
          <w:sz w:val="24"/>
        </w:rPr>
        <w:t xml:space="preserve"> </w:t>
      </w:r>
      <w:r w:rsidRPr="00290AB7">
        <w:rPr>
          <w:sz w:val="24"/>
        </w:rPr>
        <w:t>of</w:t>
      </w:r>
      <w:r w:rsidRPr="00290AB7">
        <w:rPr>
          <w:spacing w:val="61"/>
          <w:sz w:val="24"/>
        </w:rPr>
        <w:t xml:space="preserve"> </w:t>
      </w:r>
      <w:r w:rsidRPr="00290AB7">
        <w:rPr>
          <w:sz w:val="24"/>
        </w:rPr>
        <w:t>Recombinant</w:t>
      </w:r>
      <w:r w:rsidRPr="00290AB7">
        <w:rPr>
          <w:spacing w:val="61"/>
          <w:sz w:val="24"/>
        </w:rPr>
        <w:t xml:space="preserve"> </w:t>
      </w:r>
      <w:r w:rsidRPr="00290AB7">
        <w:rPr>
          <w:sz w:val="24"/>
        </w:rPr>
        <w:t>Proteins</w:t>
      </w:r>
      <w:r w:rsidRPr="00290AB7">
        <w:rPr>
          <w:spacing w:val="61"/>
          <w:sz w:val="24"/>
        </w:rPr>
        <w:t xml:space="preserve"> </w:t>
      </w:r>
      <w:r w:rsidRPr="00290AB7">
        <w:rPr>
          <w:sz w:val="24"/>
        </w:rPr>
        <w:t>in</w:t>
      </w:r>
      <w:r w:rsidRPr="00290AB7">
        <w:rPr>
          <w:spacing w:val="61"/>
          <w:sz w:val="24"/>
        </w:rPr>
        <w:t xml:space="preserve"> </w:t>
      </w:r>
      <w:r w:rsidRPr="00290AB7">
        <w:rPr>
          <w:i/>
          <w:sz w:val="24"/>
        </w:rPr>
        <w:t>Pichia</w:t>
      </w:r>
      <w:r w:rsidRPr="00290AB7">
        <w:rPr>
          <w:i/>
          <w:spacing w:val="1"/>
          <w:sz w:val="24"/>
        </w:rPr>
        <w:t xml:space="preserve"> </w:t>
      </w:r>
      <w:r w:rsidRPr="00290AB7">
        <w:rPr>
          <w:i/>
          <w:sz w:val="24"/>
        </w:rPr>
        <w:t>Pastoris</w:t>
      </w:r>
      <w:r w:rsidRPr="00290AB7">
        <w:rPr>
          <w:sz w:val="24"/>
        </w:rPr>
        <w:t xml:space="preserve">. </w:t>
      </w:r>
      <w:r w:rsidRPr="00290AB7">
        <w:rPr>
          <w:i/>
          <w:sz w:val="24"/>
        </w:rPr>
        <w:t>Applied</w:t>
      </w:r>
      <w:r w:rsidRPr="00290AB7">
        <w:rPr>
          <w:i/>
          <w:spacing w:val="1"/>
          <w:sz w:val="24"/>
        </w:rPr>
        <w:t xml:space="preserve"> </w:t>
      </w:r>
      <w:r w:rsidRPr="00290AB7">
        <w:rPr>
          <w:i/>
          <w:sz w:val="24"/>
        </w:rPr>
        <w:t>Biochemistry</w:t>
      </w:r>
      <w:r w:rsidRPr="00290AB7">
        <w:rPr>
          <w:i/>
          <w:spacing w:val="1"/>
          <w:sz w:val="24"/>
        </w:rPr>
        <w:t xml:space="preserve"> </w:t>
      </w:r>
      <w:proofErr w:type="gramStart"/>
      <w:r w:rsidRPr="00290AB7">
        <w:rPr>
          <w:i/>
          <w:sz w:val="24"/>
        </w:rPr>
        <w:t>And</w:t>
      </w:r>
      <w:proofErr w:type="gramEnd"/>
      <w:r w:rsidRPr="00290AB7">
        <w:rPr>
          <w:i/>
          <w:spacing w:val="1"/>
          <w:sz w:val="24"/>
        </w:rPr>
        <w:t xml:space="preserve"> </w:t>
      </w:r>
      <w:r w:rsidRPr="00290AB7">
        <w:rPr>
          <w:i/>
          <w:sz w:val="24"/>
        </w:rPr>
        <w:t>Biotechnology</w:t>
      </w:r>
      <w:r w:rsidRPr="00290AB7">
        <w:rPr>
          <w:sz w:val="24"/>
        </w:rPr>
        <w:t xml:space="preserve">, </w:t>
      </w:r>
      <w:r w:rsidRPr="00290AB7">
        <w:rPr>
          <w:i/>
          <w:sz w:val="24"/>
        </w:rPr>
        <w:t>142</w:t>
      </w:r>
      <w:r w:rsidRPr="00290AB7">
        <w:rPr>
          <w:sz w:val="24"/>
        </w:rPr>
        <w:t>(2),</w:t>
      </w:r>
      <w:r w:rsidRPr="00290AB7">
        <w:rPr>
          <w:spacing w:val="1"/>
          <w:sz w:val="24"/>
        </w:rPr>
        <w:t xml:space="preserve"> </w:t>
      </w:r>
      <w:r w:rsidRPr="00290AB7">
        <w:rPr>
          <w:sz w:val="24"/>
        </w:rPr>
        <w:t>105-124.</w:t>
      </w:r>
      <w:r w:rsidRPr="00290AB7">
        <w:rPr>
          <w:spacing w:val="1"/>
          <w:sz w:val="24"/>
        </w:rPr>
        <w:t xml:space="preserve"> </w:t>
      </w:r>
      <w:r w:rsidRPr="00290AB7">
        <w:rPr>
          <w:sz w:val="24"/>
        </w:rPr>
        <w:t>https://doi:</w:t>
      </w:r>
      <w:r w:rsidRPr="00290AB7">
        <w:rPr>
          <w:spacing w:val="-57"/>
          <w:sz w:val="24"/>
        </w:rPr>
        <w:t xml:space="preserve"> </w:t>
      </w:r>
      <w:r w:rsidRPr="00290AB7">
        <w:rPr>
          <w:sz w:val="24"/>
        </w:rPr>
        <w:t>10.1007/s12010-007-0003-x</w:t>
      </w:r>
    </w:p>
    <w:p w14:paraId="1156FBAD" w14:textId="77777777" w:rsidR="003876AC" w:rsidRPr="00290AB7" w:rsidRDefault="003876AC">
      <w:pPr>
        <w:pStyle w:val="Textoindependiente"/>
        <w:spacing w:before="9"/>
        <w:rPr>
          <w:sz w:val="27"/>
        </w:rPr>
      </w:pPr>
    </w:p>
    <w:p w14:paraId="5101E1AE" w14:textId="77777777" w:rsidR="003876AC" w:rsidRPr="00290AB7" w:rsidRDefault="000B09CE">
      <w:pPr>
        <w:pStyle w:val="Prrafodelista"/>
        <w:numPr>
          <w:ilvl w:val="0"/>
          <w:numId w:val="1"/>
        </w:numPr>
        <w:tabs>
          <w:tab w:val="left" w:pos="492"/>
        </w:tabs>
        <w:spacing w:line="276" w:lineRule="auto"/>
        <w:rPr>
          <w:sz w:val="24"/>
        </w:rPr>
      </w:pPr>
      <w:proofErr w:type="spellStart"/>
      <w:r w:rsidRPr="00290AB7">
        <w:rPr>
          <w:sz w:val="24"/>
        </w:rPr>
        <w:t>Diethard</w:t>
      </w:r>
      <w:proofErr w:type="spellEnd"/>
      <w:r w:rsidRPr="00290AB7">
        <w:rPr>
          <w:sz w:val="24"/>
        </w:rPr>
        <w:t>,</w:t>
      </w:r>
      <w:r w:rsidRPr="00290AB7">
        <w:rPr>
          <w:spacing w:val="1"/>
          <w:sz w:val="24"/>
        </w:rPr>
        <w:t xml:space="preserve"> </w:t>
      </w:r>
      <w:r w:rsidRPr="00290AB7">
        <w:rPr>
          <w:sz w:val="24"/>
        </w:rPr>
        <w:t>M.,</w:t>
      </w:r>
      <w:r w:rsidRPr="00290AB7">
        <w:rPr>
          <w:spacing w:val="1"/>
          <w:sz w:val="24"/>
        </w:rPr>
        <w:t xml:space="preserve"> </w:t>
      </w:r>
      <w:r w:rsidRPr="00290AB7">
        <w:rPr>
          <w:sz w:val="24"/>
        </w:rPr>
        <w:t>Gasser,</w:t>
      </w:r>
      <w:r w:rsidRPr="00290AB7">
        <w:rPr>
          <w:spacing w:val="1"/>
          <w:sz w:val="24"/>
        </w:rPr>
        <w:t xml:space="preserve"> </w:t>
      </w:r>
      <w:r w:rsidRPr="00290AB7">
        <w:rPr>
          <w:sz w:val="24"/>
        </w:rPr>
        <w:t>B.,</w:t>
      </w:r>
      <w:r w:rsidRPr="00290AB7">
        <w:rPr>
          <w:spacing w:val="1"/>
          <w:sz w:val="24"/>
        </w:rPr>
        <w:t xml:space="preserve"> </w:t>
      </w:r>
      <w:proofErr w:type="spellStart"/>
      <w:r w:rsidRPr="00290AB7">
        <w:rPr>
          <w:sz w:val="24"/>
        </w:rPr>
        <w:t>Egermeier</w:t>
      </w:r>
      <w:proofErr w:type="spellEnd"/>
      <w:r w:rsidRPr="00290AB7">
        <w:rPr>
          <w:sz w:val="24"/>
        </w:rPr>
        <w:t>,</w:t>
      </w:r>
      <w:r w:rsidRPr="00290AB7">
        <w:rPr>
          <w:spacing w:val="1"/>
          <w:sz w:val="24"/>
        </w:rPr>
        <w:t xml:space="preserve"> </w:t>
      </w:r>
      <w:r w:rsidRPr="00290AB7">
        <w:rPr>
          <w:sz w:val="24"/>
        </w:rPr>
        <w:t>M.,</w:t>
      </w:r>
      <w:r w:rsidRPr="00290AB7">
        <w:rPr>
          <w:spacing w:val="1"/>
          <w:sz w:val="24"/>
        </w:rPr>
        <w:t xml:space="preserve"> </w:t>
      </w:r>
      <w:r w:rsidRPr="00290AB7">
        <w:rPr>
          <w:sz w:val="24"/>
        </w:rPr>
        <w:t>Marx,</w:t>
      </w:r>
      <w:r w:rsidRPr="00290AB7">
        <w:rPr>
          <w:spacing w:val="1"/>
          <w:sz w:val="24"/>
        </w:rPr>
        <w:t xml:space="preserve"> </w:t>
      </w:r>
      <w:r w:rsidRPr="00290AB7">
        <w:rPr>
          <w:sz w:val="24"/>
        </w:rPr>
        <w:t>H.,</w:t>
      </w:r>
      <w:r w:rsidRPr="00290AB7">
        <w:rPr>
          <w:spacing w:val="1"/>
          <w:sz w:val="24"/>
        </w:rPr>
        <w:t xml:space="preserve"> </w:t>
      </w:r>
      <w:r w:rsidRPr="00290AB7">
        <w:rPr>
          <w:sz w:val="24"/>
        </w:rPr>
        <w:t>&amp;</w:t>
      </w:r>
      <w:r w:rsidRPr="00290AB7">
        <w:rPr>
          <w:spacing w:val="1"/>
          <w:sz w:val="24"/>
        </w:rPr>
        <w:t xml:space="preserve"> </w:t>
      </w:r>
      <w:r w:rsidRPr="00290AB7">
        <w:rPr>
          <w:sz w:val="24"/>
        </w:rPr>
        <w:t>Sauer,</w:t>
      </w:r>
      <w:r w:rsidRPr="00290AB7">
        <w:rPr>
          <w:spacing w:val="1"/>
          <w:sz w:val="24"/>
        </w:rPr>
        <w:t xml:space="preserve"> </w:t>
      </w:r>
      <w:r w:rsidRPr="00290AB7">
        <w:rPr>
          <w:sz w:val="24"/>
        </w:rPr>
        <w:t>M.</w:t>
      </w:r>
      <w:r w:rsidRPr="00290AB7">
        <w:rPr>
          <w:spacing w:val="1"/>
          <w:sz w:val="24"/>
        </w:rPr>
        <w:t xml:space="preserve"> </w:t>
      </w:r>
      <w:r w:rsidRPr="00290AB7">
        <w:rPr>
          <w:sz w:val="24"/>
        </w:rPr>
        <w:t>(2016).</w:t>
      </w:r>
      <w:r w:rsidRPr="00290AB7">
        <w:rPr>
          <w:spacing w:val="1"/>
          <w:sz w:val="24"/>
        </w:rPr>
        <w:t xml:space="preserve"> </w:t>
      </w:r>
      <w:r w:rsidRPr="00290AB7">
        <w:rPr>
          <w:sz w:val="24"/>
        </w:rPr>
        <w:t>Industrial</w:t>
      </w:r>
      <w:r w:rsidRPr="00290AB7">
        <w:rPr>
          <w:spacing w:val="-57"/>
          <w:sz w:val="24"/>
        </w:rPr>
        <w:t xml:space="preserve"> </w:t>
      </w:r>
      <w:proofErr w:type="spellStart"/>
      <w:proofErr w:type="gramStart"/>
      <w:r w:rsidRPr="00290AB7">
        <w:rPr>
          <w:sz w:val="24"/>
        </w:rPr>
        <w:t>Microorganisms:</w:t>
      </w:r>
      <w:r w:rsidRPr="00290AB7">
        <w:rPr>
          <w:i/>
          <w:sz w:val="24"/>
        </w:rPr>
        <w:t>Saccharomyces</w:t>
      </w:r>
      <w:proofErr w:type="spellEnd"/>
      <w:proofErr w:type="gramEnd"/>
      <w:r w:rsidRPr="00290AB7">
        <w:rPr>
          <w:i/>
          <w:sz w:val="24"/>
        </w:rPr>
        <w:t xml:space="preserve"> cerevisiae </w:t>
      </w:r>
      <w:r w:rsidRPr="00290AB7">
        <w:rPr>
          <w:sz w:val="24"/>
        </w:rPr>
        <w:t xml:space="preserve">and other Yeasts. </w:t>
      </w:r>
      <w:r w:rsidRPr="00290AB7">
        <w:rPr>
          <w:i/>
          <w:sz w:val="24"/>
        </w:rPr>
        <w:t>Industrial Biotechnology</w:t>
      </w:r>
      <w:r w:rsidRPr="00290AB7">
        <w:rPr>
          <w:sz w:val="24"/>
        </w:rPr>
        <w:t>,</w:t>
      </w:r>
      <w:r w:rsidRPr="00290AB7">
        <w:rPr>
          <w:spacing w:val="1"/>
          <w:sz w:val="24"/>
        </w:rPr>
        <w:t xml:space="preserve"> </w:t>
      </w:r>
      <w:r w:rsidRPr="00290AB7">
        <w:rPr>
          <w:sz w:val="24"/>
        </w:rPr>
        <w:t>673-686.</w:t>
      </w:r>
      <w:r w:rsidRPr="00290AB7">
        <w:rPr>
          <w:spacing w:val="-1"/>
          <w:sz w:val="24"/>
        </w:rPr>
        <w:t xml:space="preserve"> </w:t>
      </w:r>
      <w:r w:rsidRPr="00290AB7">
        <w:rPr>
          <w:sz w:val="24"/>
        </w:rPr>
        <w:t>https://doi: 10.1002/9783527807796.ch18</w:t>
      </w:r>
    </w:p>
    <w:p w14:paraId="503BB524" w14:textId="77777777" w:rsidR="003876AC" w:rsidRPr="00FC51BD" w:rsidRDefault="003876AC">
      <w:pPr>
        <w:spacing w:line="276" w:lineRule="auto"/>
        <w:jc w:val="both"/>
        <w:rPr>
          <w:lang w:val="en-US"/>
        </w:rPr>
        <w:sectPr w:rsidR="003876AC" w:rsidRPr="00FC51BD">
          <w:pgSz w:w="11910" w:h="16840"/>
          <w:pgMar w:top="1580" w:right="1320" w:bottom="280" w:left="1320" w:header="720" w:footer="720" w:gutter="0"/>
          <w:cols w:space="720"/>
        </w:sectPr>
      </w:pPr>
    </w:p>
    <w:p w14:paraId="1DA0F342" w14:textId="77777777" w:rsidR="003876AC" w:rsidRPr="00290AB7" w:rsidRDefault="000B09CE">
      <w:pPr>
        <w:pStyle w:val="Prrafodelista"/>
        <w:numPr>
          <w:ilvl w:val="0"/>
          <w:numId w:val="1"/>
        </w:numPr>
        <w:tabs>
          <w:tab w:val="left" w:pos="492"/>
        </w:tabs>
        <w:spacing w:before="172" w:line="276" w:lineRule="auto"/>
        <w:ind w:right="107"/>
        <w:rPr>
          <w:sz w:val="24"/>
        </w:rPr>
      </w:pPr>
      <w:r w:rsidRPr="00290AB7">
        <w:rPr>
          <w:sz w:val="24"/>
        </w:rPr>
        <w:lastRenderedPageBreak/>
        <w:t xml:space="preserve">Pandey, S., Singh, N., Yadav, T., Bansal, A., </w:t>
      </w:r>
      <w:proofErr w:type="spellStart"/>
      <w:r w:rsidRPr="00290AB7">
        <w:rPr>
          <w:sz w:val="24"/>
        </w:rPr>
        <w:t>Thanki</w:t>
      </w:r>
      <w:proofErr w:type="spellEnd"/>
      <w:r w:rsidRPr="00290AB7">
        <w:rPr>
          <w:sz w:val="24"/>
        </w:rPr>
        <w:t>, A., Yadav, M., &amp; Nayak, J. (2020).</w:t>
      </w:r>
      <w:r w:rsidRPr="00290AB7">
        <w:rPr>
          <w:spacing w:val="1"/>
          <w:sz w:val="24"/>
        </w:rPr>
        <w:t xml:space="preserve"> </w:t>
      </w:r>
      <w:r w:rsidRPr="00290AB7">
        <w:rPr>
          <w:sz w:val="24"/>
        </w:rPr>
        <w:t>Metabolic</w:t>
      </w:r>
      <w:r w:rsidRPr="00290AB7">
        <w:rPr>
          <w:spacing w:val="1"/>
          <w:sz w:val="24"/>
        </w:rPr>
        <w:t xml:space="preserve"> </w:t>
      </w:r>
      <w:r w:rsidRPr="00290AB7">
        <w:rPr>
          <w:sz w:val="24"/>
        </w:rPr>
        <w:t>Products</w:t>
      </w:r>
      <w:r w:rsidRPr="00290AB7">
        <w:rPr>
          <w:spacing w:val="1"/>
          <w:sz w:val="24"/>
        </w:rPr>
        <w:t xml:space="preserve"> </w:t>
      </w:r>
      <w:r w:rsidRPr="00290AB7">
        <w:rPr>
          <w:sz w:val="24"/>
        </w:rPr>
        <w:t>of</w:t>
      </w:r>
      <w:r w:rsidRPr="00290AB7">
        <w:rPr>
          <w:spacing w:val="1"/>
          <w:sz w:val="24"/>
        </w:rPr>
        <w:t xml:space="preserve"> </w:t>
      </w:r>
      <w:r w:rsidRPr="00290AB7">
        <w:rPr>
          <w:sz w:val="24"/>
        </w:rPr>
        <w:t>Mixed</w:t>
      </w:r>
      <w:r w:rsidRPr="00290AB7">
        <w:rPr>
          <w:spacing w:val="1"/>
          <w:sz w:val="24"/>
        </w:rPr>
        <w:t xml:space="preserve"> </w:t>
      </w:r>
      <w:r w:rsidRPr="00290AB7">
        <w:rPr>
          <w:sz w:val="24"/>
        </w:rPr>
        <w:t>Culture</w:t>
      </w:r>
      <w:r w:rsidRPr="00290AB7">
        <w:rPr>
          <w:spacing w:val="1"/>
          <w:sz w:val="24"/>
        </w:rPr>
        <w:t xml:space="preserve"> </w:t>
      </w:r>
      <w:r w:rsidRPr="00290AB7">
        <w:rPr>
          <w:sz w:val="24"/>
        </w:rPr>
        <w:t xml:space="preserve">Fermentation. </w:t>
      </w:r>
      <w:r w:rsidRPr="00290AB7">
        <w:rPr>
          <w:i/>
          <w:sz w:val="24"/>
        </w:rPr>
        <w:t>Engineering</w:t>
      </w:r>
      <w:r w:rsidRPr="00290AB7">
        <w:rPr>
          <w:i/>
          <w:spacing w:val="1"/>
          <w:sz w:val="24"/>
        </w:rPr>
        <w:t xml:space="preserve"> </w:t>
      </w:r>
      <w:proofErr w:type="gramStart"/>
      <w:r w:rsidRPr="00290AB7">
        <w:rPr>
          <w:i/>
          <w:sz w:val="24"/>
        </w:rPr>
        <w:t>Of</w:t>
      </w:r>
      <w:proofErr w:type="gramEnd"/>
      <w:r w:rsidRPr="00290AB7">
        <w:rPr>
          <w:i/>
          <w:spacing w:val="1"/>
          <w:sz w:val="24"/>
        </w:rPr>
        <w:t xml:space="preserve"> </w:t>
      </w:r>
      <w:r w:rsidRPr="00290AB7">
        <w:rPr>
          <w:i/>
          <w:sz w:val="24"/>
        </w:rPr>
        <w:t>Microbial</w:t>
      </w:r>
      <w:r w:rsidRPr="00290AB7">
        <w:rPr>
          <w:i/>
          <w:spacing w:val="1"/>
          <w:sz w:val="24"/>
        </w:rPr>
        <w:t xml:space="preserve"> </w:t>
      </w:r>
      <w:r w:rsidRPr="00290AB7">
        <w:rPr>
          <w:i/>
          <w:sz w:val="24"/>
        </w:rPr>
        <w:t>Biosynthetic</w:t>
      </w:r>
      <w:r w:rsidRPr="00290AB7">
        <w:rPr>
          <w:i/>
          <w:spacing w:val="-2"/>
          <w:sz w:val="24"/>
        </w:rPr>
        <w:t xml:space="preserve"> </w:t>
      </w:r>
      <w:r w:rsidRPr="00290AB7">
        <w:rPr>
          <w:i/>
          <w:sz w:val="24"/>
        </w:rPr>
        <w:t>Pathways</w:t>
      </w:r>
      <w:r w:rsidRPr="00290AB7">
        <w:rPr>
          <w:sz w:val="24"/>
        </w:rPr>
        <w:t>, 75-92. https://doi:</w:t>
      </w:r>
      <w:r w:rsidRPr="00290AB7">
        <w:rPr>
          <w:spacing w:val="-1"/>
          <w:sz w:val="24"/>
        </w:rPr>
        <w:t xml:space="preserve"> </w:t>
      </w:r>
      <w:r w:rsidRPr="00290AB7">
        <w:rPr>
          <w:sz w:val="24"/>
        </w:rPr>
        <w:t>10.1007/978-981-15-2604-6_5</w:t>
      </w:r>
    </w:p>
    <w:p w14:paraId="42A0E1E6" w14:textId="77777777" w:rsidR="003876AC" w:rsidRPr="00290AB7" w:rsidRDefault="003876AC">
      <w:pPr>
        <w:pStyle w:val="Textoindependiente"/>
        <w:spacing w:before="9"/>
        <w:rPr>
          <w:sz w:val="27"/>
        </w:rPr>
      </w:pPr>
    </w:p>
    <w:p w14:paraId="310713DD" w14:textId="77777777" w:rsidR="003876AC" w:rsidRPr="005F5245" w:rsidRDefault="000B09CE">
      <w:pPr>
        <w:pStyle w:val="Prrafodelista"/>
        <w:numPr>
          <w:ilvl w:val="0"/>
          <w:numId w:val="1"/>
        </w:numPr>
        <w:tabs>
          <w:tab w:val="left" w:pos="492"/>
        </w:tabs>
        <w:spacing w:line="276" w:lineRule="auto"/>
        <w:rPr>
          <w:sz w:val="24"/>
          <w:lang w:val="es-ES_tradnl"/>
        </w:rPr>
      </w:pPr>
      <w:r w:rsidRPr="00290AB7">
        <w:rPr>
          <w:sz w:val="24"/>
        </w:rPr>
        <w:t>Simmons,</w:t>
      </w:r>
      <w:r w:rsidRPr="00290AB7">
        <w:rPr>
          <w:spacing w:val="-11"/>
          <w:sz w:val="24"/>
        </w:rPr>
        <w:t xml:space="preserve"> </w:t>
      </w:r>
      <w:r w:rsidRPr="00290AB7">
        <w:rPr>
          <w:sz w:val="24"/>
        </w:rPr>
        <w:t>C.,</w:t>
      </w:r>
      <w:r w:rsidRPr="00290AB7">
        <w:rPr>
          <w:spacing w:val="-11"/>
          <w:sz w:val="24"/>
        </w:rPr>
        <w:t xml:space="preserve"> </w:t>
      </w:r>
      <w:r w:rsidRPr="00290AB7">
        <w:rPr>
          <w:sz w:val="24"/>
        </w:rPr>
        <w:t>Reddy,</w:t>
      </w:r>
      <w:r w:rsidRPr="00290AB7">
        <w:rPr>
          <w:spacing w:val="-11"/>
          <w:sz w:val="24"/>
        </w:rPr>
        <w:t xml:space="preserve"> </w:t>
      </w:r>
      <w:r w:rsidRPr="00290AB7">
        <w:rPr>
          <w:sz w:val="24"/>
        </w:rPr>
        <w:t>A.,</w:t>
      </w:r>
      <w:r w:rsidRPr="00290AB7">
        <w:rPr>
          <w:spacing w:val="-10"/>
          <w:sz w:val="24"/>
        </w:rPr>
        <w:t xml:space="preserve"> </w:t>
      </w:r>
      <w:proofErr w:type="spellStart"/>
      <w:r w:rsidRPr="00290AB7">
        <w:rPr>
          <w:sz w:val="24"/>
        </w:rPr>
        <w:t>D’haeseleer</w:t>
      </w:r>
      <w:proofErr w:type="spellEnd"/>
      <w:r w:rsidRPr="00290AB7">
        <w:rPr>
          <w:sz w:val="24"/>
        </w:rPr>
        <w:t>,</w:t>
      </w:r>
      <w:r w:rsidRPr="00290AB7">
        <w:rPr>
          <w:spacing w:val="-11"/>
          <w:sz w:val="24"/>
        </w:rPr>
        <w:t xml:space="preserve"> </w:t>
      </w:r>
      <w:r w:rsidRPr="00290AB7">
        <w:rPr>
          <w:sz w:val="24"/>
        </w:rPr>
        <w:t>P.,</w:t>
      </w:r>
      <w:r w:rsidRPr="00290AB7">
        <w:rPr>
          <w:spacing w:val="-11"/>
          <w:sz w:val="24"/>
        </w:rPr>
        <w:t xml:space="preserve"> </w:t>
      </w:r>
      <w:proofErr w:type="spellStart"/>
      <w:r w:rsidRPr="00290AB7">
        <w:rPr>
          <w:sz w:val="24"/>
        </w:rPr>
        <w:t>Khudyakov</w:t>
      </w:r>
      <w:proofErr w:type="spellEnd"/>
      <w:r w:rsidRPr="00290AB7">
        <w:rPr>
          <w:sz w:val="24"/>
        </w:rPr>
        <w:t>,</w:t>
      </w:r>
      <w:r w:rsidRPr="00290AB7">
        <w:rPr>
          <w:spacing w:val="-10"/>
          <w:sz w:val="24"/>
        </w:rPr>
        <w:t xml:space="preserve"> </w:t>
      </w:r>
      <w:r w:rsidRPr="00290AB7">
        <w:rPr>
          <w:sz w:val="24"/>
        </w:rPr>
        <w:t>J.,</w:t>
      </w:r>
      <w:r w:rsidRPr="00290AB7">
        <w:rPr>
          <w:spacing w:val="-11"/>
          <w:sz w:val="24"/>
        </w:rPr>
        <w:t xml:space="preserve"> </w:t>
      </w:r>
      <w:proofErr w:type="spellStart"/>
      <w:r w:rsidRPr="00290AB7">
        <w:rPr>
          <w:sz w:val="24"/>
        </w:rPr>
        <w:t>Billis</w:t>
      </w:r>
      <w:proofErr w:type="spellEnd"/>
      <w:r w:rsidRPr="00290AB7">
        <w:rPr>
          <w:sz w:val="24"/>
        </w:rPr>
        <w:t>,</w:t>
      </w:r>
      <w:r w:rsidRPr="00290AB7">
        <w:rPr>
          <w:spacing w:val="-11"/>
          <w:sz w:val="24"/>
        </w:rPr>
        <w:t xml:space="preserve"> </w:t>
      </w:r>
      <w:r w:rsidRPr="00290AB7">
        <w:rPr>
          <w:sz w:val="24"/>
        </w:rPr>
        <w:t>K.,</w:t>
      </w:r>
      <w:r w:rsidRPr="00290AB7">
        <w:rPr>
          <w:spacing w:val="-11"/>
          <w:sz w:val="24"/>
        </w:rPr>
        <w:t xml:space="preserve"> </w:t>
      </w:r>
      <w:r w:rsidRPr="00290AB7">
        <w:rPr>
          <w:sz w:val="24"/>
        </w:rPr>
        <w:t>&amp;</w:t>
      </w:r>
      <w:r w:rsidRPr="00290AB7">
        <w:rPr>
          <w:spacing w:val="-10"/>
          <w:sz w:val="24"/>
        </w:rPr>
        <w:t xml:space="preserve"> </w:t>
      </w:r>
      <w:proofErr w:type="spellStart"/>
      <w:r w:rsidRPr="00290AB7">
        <w:rPr>
          <w:sz w:val="24"/>
        </w:rPr>
        <w:t>Pati</w:t>
      </w:r>
      <w:proofErr w:type="spellEnd"/>
      <w:r w:rsidRPr="00290AB7">
        <w:rPr>
          <w:sz w:val="24"/>
        </w:rPr>
        <w:t>,</w:t>
      </w:r>
      <w:r w:rsidRPr="00290AB7">
        <w:rPr>
          <w:spacing w:val="-11"/>
          <w:sz w:val="24"/>
        </w:rPr>
        <w:t xml:space="preserve"> </w:t>
      </w:r>
      <w:r w:rsidRPr="00290AB7">
        <w:rPr>
          <w:sz w:val="24"/>
        </w:rPr>
        <w:t>A.</w:t>
      </w:r>
      <w:r w:rsidRPr="00290AB7">
        <w:rPr>
          <w:spacing w:val="-11"/>
          <w:sz w:val="24"/>
        </w:rPr>
        <w:t xml:space="preserve"> </w:t>
      </w:r>
      <w:r w:rsidRPr="00290AB7">
        <w:rPr>
          <w:sz w:val="24"/>
        </w:rPr>
        <w:t>et</w:t>
      </w:r>
      <w:r w:rsidRPr="00290AB7">
        <w:rPr>
          <w:spacing w:val="-10"/>
          <w:sz w:val="24"/>
        </w:rPr>
        <w:t xml:space="preserve"> </w:t>
      </w:r>
      <w:r w:rsidRPr="00290AB7">
        <w:rPr>
          <w:sz w:val="24"/>
        </w:rPr>
        <w:t>al.</w:t>
      </w:r>
      <w:r w:rsidRPr="00290AB7">
        <w:rPr>
          <w:spacing w:val="-11"/>
          <w:sz w:val="24"/>
        </w:rPr>
        <w:t xml:space="preserve"> </w:t>
      </w:r>
      <w:r w:rsidRPr="005F25AF">
        <w:rPr>
          <w:sz w:val="24"/>
        </w:rPr>
        <w:t>(2014).</w:t>
      </w:r>
      <w:r w:rsidRPr="005F25AF">
        <w:rPr>
          <w:spacing w:val="-58"/>
          <w:sz w:val="24"/>
        </w:rPr>
        <w:t xml:space="preserve"> </w:t>
      </w:r>
      <w:proofErr w:type="spellStart"/>
      <w:r w:rsidRPr="00290AB7">
        <w:rPr>
          <w:sz w:val="24"/>
        </w:rPr>
        <w:t>Metatranscriptomic</w:t>
      </w:r>
      <w:proofErr w:type="spellEnd"/>
      <w:r w:rsidRPr="00290AB7">
        <w:rPr>
          <w:sz w:val="24"/>
        </w:rPr>
        <w:t xml:space="preserve"> analysis of lignocellulolytic microbial communities involved in high-</w:t>
      </w:r>
      <w:r w:rsidRPr="00290AB7">
        <w:rPr>
          <w:spacing w:val="1"/>
          <w:sz w:val="24"/>
        </w:rPr>
        <w:t xml:space="preserve"> </w:t>
      </w:r>
      <w:r w:rsidRPr="00290AB7">
        <w:rPr>
          <w:sz w:val="24"/>
        </w:rPr>
        <w:t>solids</w:t>
      </w:r>
      <w:r w:rsidRPr="00290AB7">
        <w:rPr>
          <w:spacing w:val="1"/>
          <w:sz w:val="24"/>
        </w:rPr>
        <w:t xml:space="preserve"> </w:t>
      </w:r>
      <w:r w:rsidRPr="00290AB7">
        <w:rPr>
          <w:sz w:val="24"/>
        </w:rPr>
        <w:t>decomposition</w:t>
      </w:r>
      <w:r w:rsidRPr="00290AB7">
        <w:rPr>
          <w:spacing w:val="1"/>
          <w:sz w:val="24"/>
        </w:rPr>
        <w:t xml:space="preserve"> </w:t>
      </w:r>
      <w:r w:rsidRPr="00290AB7">
        <w:rPr>
          <w:sz w:val="24"/>
        </w:rPr>
        <w:t>of</w:t>
      </w:r>
      <w:r w:rsidRPr="00290AB7">
        <w:rPr>
          <w:spacing w:val="1"/>
          <w:sz w:val="24"/>
        </w:rPr>
        <w:t xml:space="preserve"> </w:t>
      </w:r>
      <w:r w:rsidRPr="00290AB7">
        <w:rPr>
          <w:sz w:val="24"/>
        </w:rPr>
        <w:t>rice</w:t>
      </w:r>
      <w:r w:rsidRPr="00290AB7">
        <w:rPr>
          <w:spacing w:val="1"/>
          <w:sz w:val="24"/>
        </w:rPr>
        <w:t xml:space="preserve"> </w:t>
      </w:r>
      <w:r w:rsidRPr="00290AB7">
        <w:rPr>
          <w:sz w:val="24"/>
        </w:rPr>
        <w:t xml:space="preserve">straw. </w:t>
      </w:r>
      <w:proofErr w:type="spellStart"/>
      <w:r w:rsidRPr="005F5245">
        <w:rPr>
          <w:i/>
          <w:sz w:val="24"/>
          <w:lang w:val="es-ES_tradnl"/>
        </w:rPr>
        <w:t>Biotechnology</w:t>
      </w:r>
      <w:proofErr w:type="spellEnd"/>
      <w:r w:rsidRPr="005F5245">
        <w:rPr>
          <w:i/>
          <w:spacing w:val="1"/>
          <w:sz w:val="24"/>
          <w:lang w:val="es-ES_tradnl"/>
        </w:rPr>
        <w:t xml:space="preserve"> </w:t>
      </w:r>
      <w:proofErr w:type="spellStart"/>
      <w:r w:rsidRPr="005F5245">
        <w:rPr>
          <w:i/>
          <w:sz w:val="24"/>
          <w:lang w:val="es-ES_tradnl"/>
        </w:rPr>
        <w:t>For</w:t>
      </w:r>
      <w:proofErr w:type="spellEnd"/>
      <w:r w:rsidRPr="005F5245">
        <w:rPr>
          <w:i/>
          <w:spacing w:val="1"/>
          <w:sz w:val="24"/>
          <w:lang w:val="es-ES_tradnl"/>
        </w:rPr>
        <w:t xml:space="preserve"> </w:t>
      </w:r>
      <w:proofErr w:type="spellStart"/>
      <w:r w:rsidRPr="005F5245">
        <w:rPr>
          <w:i/>
          <w:sz w:val="24"/>
          <w:lang w:val="es-ES_tradnl"/>
        </w:rPr>
        <w:t>Biofuels</w:t>
      </w:r>
      <w:proofErr w:type="spellEnd"/>
      <w:r w:rsidRPr="005F5245">
        <w:rPr>
          <w:sz w:val="24"/>
          <w:lang w:val="es-ES_tradnl"/>
        </w:rPr>
        <w:t xml:space="preserve">, </w:t>
      </w:r>
      <w:r w:rsidRPr="005F5245">
        <w:rPr>
          <w:i/>
          <w:sz w:val="24"/>
          <w:lang w:val="es-ES_tradnl"/>
        </w:rPr>
        <w:t>7</w:t>
      </w:r>
      <w:r w:rsidRPr="005F5245">
        <w:rPr>
          <w:sz w:val="24"/>
          <w:lang w:val="es-ES_tradnl"/>
        </w:rPr>
        <w:t>(1).</w:t>
      </w:r>
      <w:r w:rsidRPr="005F5245">
        <w:rPr>
          <w:spacing w:val="1"/>
          <w:sz w:val="24"/>
          <w:lang w:val="es-ES_tradnl"/>
        </w:rPr>
        <w:t xml:space="preserve"> </w:t>
      </w:r>
      <w:r w:rsidRPr="005F5245">
        <w:rPr>
          <w:sz w:val="24"/>
          <w:lang w:val="es-ES_tradnl"/>
        </w:rPr>
        <w:t>https://doi:</w:t>
      </w:r>
      <w:r w:rsidRPr="005F5245">
        <w:rPr>
          <w:spacing w:val="1"/>
          <w:sz w:val="24"/>
          <w:lang w:val="es-ES_tradnl"/>
        </w:rPr>
        <w:t xml:space="preserve"> </w:t>
      </w:r>
      <w:r w:rsidRPr="005F5245">
        <w:rPr>
          <w:sz w:val="24"/>
          <w:lang w:val="es-ES_tradnl"/>
        </w:rPr>
        <w:t>10.1186/s13068-014-0180-0</w:t>
      </w:r>
    </w:p>
    <w:p w14:paraId="7791E0EB" w14:textId="77777777" w:rsidR="003876AC" w:rsidRPr="005F5245" w:rsidRDefault="003876AC">
      <w:pPr>
        <w:pStyle w:val="Textoindependiente"/>
        <w:spacing w:before="4"/>
        <w:rPr>
          <w:sz w:val="27"/>
          <w:lang w:val="es-ES_tradnl"/>
        </w:rPr>
      </w:pPr>
    </w:p>
    <w:p w14:paraId="326E9D32" w14:textId="77777777" w:rsidR="003876AC" w:rsidRPr="005F5245" w:rsidRDefault="000B09CE">
      <w:pPr>
        <w:pStyle w:val="Prrafodelista"/>
        <w:numPr>
          <w:ilvl w:val="0"/>
          <w:numId w:val="1"/>
        </w:numPr>
        <w:tabs>
          <w:tab w:val="left" w:pos="492"/>
        </w:tabs>
        <w:spacing w:line="276" w:lineRule="auto"/>
        <w:ind w:right="106"/>
        <w:rPr>
          <w:sz w:val="24"/>
          <w:lang w:val="es-ES_tradnl"/>
        </w:rPr>
      </w:pPr>
      <w:proofErr w:type="spellStart"/>
      <w:r w:rsidRPr="005F5245">
        <w:rPr>
          <w:sz w:val="24"/>
          <w:lang w:val="es-ES_tradnl"/>
        </w:rPr>
        <w:t>Jia</w:t>
      </w:r>
      <w:proofErr w:type="spellEnd"/>
      <w:r w:rsidRPr="005F5245">
        <w:rPr>
          <w:sz w:val="24"/>
          <w:lang w:val="es-ES_tradnl"/>
        </w:rPr>
        <w:t>,</w:t>
      </w:r>
      <w:r w:rsidRPr="005F5245">
        <w:rPr>
          <w:spacing w:val="-4"/>
          <w:sz w:val="24"/>
          <w:lang w:val="es-ES_tradnl"/>
        </w:rPr>
        <w:t xml:space="preserve"> </w:t>
      </w:r>
      <w:r w:rsidRPr="005F5245">
        <w:rPr>
          <w:sz w:val="24"/>
          <w:lang w:val="es-ES_tradnl"/>
        </w:rPr>
        <w:t>Y.,</w:t>
      </w:r>
      <w:r w:rsidRPr="005F5245">
        <w:rPr>
          <w:spacing w:val="-3"/>
          <w:sz w:val="24"/>
          <w:lang w:val="es-ES_tradnl"/>
        </w:rPr>
        <w:t xml:space="preserve"> </w:t>
      </w:r>
      <w:proofErr w:type="spellStart"/>
      <w:r w:rsidRPr="005F5245">
        <w:rPr>
          <w:sz w:val="24"/>
          <w:lang w:val="es-ES_tradnl"/>
        </w:rPr>
        <w:t>Ng</w:t>
      </w:r>
      <w:proofErr w:type="spellEnd"/>
      <w:r w:rsidRPr="005F5245">
        <w:rPr>
          <w:sz w:val="24"/>
          <w:lang w:val="es-ES_tradnl"/>
        </w:rPr>
        <w:t>,</w:t>
      </w:r>
      <w:r w:rsidRPr="005F5245">
        <w:rPr>
          <w:spacing w:val="-3"/>
          <w:sz w:val="24"/>
          <w:lang w:val="es-ES_tradnl"/>
        </w:rPr>
        <w:t xml:space="preserve"> </w:t>
      </w:r>
      <w:r w:rsidRPr="005F5245">
        <w:rPr>
          <w:sz w:val="24"/>
          <w:lang w:val="es-ES_tradnl"/>
        </w:rPr>
        <w:t>S.,</w:t>
      </w:r>
      <w:r w:rsidRPr="005F5245">
        <w:rPr>
          <w:spacing w:val="-4"/>
          <w:sz w:val="24"/>
          <w:lang w:val="es-ES_tradnl"/>
        </w:rPr>
        <w:t xml:space="preserve"> </w:t>
      </w:r>
      <w:r w:rsidRPr="005F5245">
        <w:rPr>
          <w:sz w:val="24"/>
          <w:lang w:val="es-ES_tradnl"/>
        </w:rPr>
        <w:t>Lu,</w:t>
      </w:r>
      <w:r w:rsidRPr="005F5245">
        <w:rPr>
          <w:spacing w:val="-3"/>
          <w:sz w:val="24"/>
          <w:lang w:val="es-ES_tradnl"/>
        </w:rPr>
        <w:t xml:space="preserve"> </w:t>
      </w:r>
      <w:r w:rsidRPr="005F5245">
        <w:rPr>
          <w:sz w:val="24"/>
          <w:lang w:val="es-ES_tradnl"/>
        </w:rPr>
        <w:t>H.,</w:t>
      </w:r>
      <w:r w:rsidRPr="005F5245">
        <w:rPr>
          <w:spacing w:val="-3"/>
          <w:sz w:val="24"/>
          <w:lang w:val="es-ES_tradnl"/>
        </w:rPr>
        <w:t xml:space="preserve"> </w:t>
      </w:r>
      <w:proofErr w:type="spellStart"/>
      <w:r w:rsidRPr="005F5245">
        <w:rPr>
          <w:sz w:val="24"/>
          <w:lang w:val="es-ES_tradnl"/>
        </w:rPr>
        <w:t>Cai</w:t>
      </w:r>
      <w:proofErr w:type="spellEnd"/>
      <w:r w:rsidRPr="005F5245">
        <w:rPr>
          <w:sz w:val="24"/>
          <w:lang w:val="es-ES_tradnl"/>
        </w:rPr>
        <w:t>,</w:t>
      </w:r>
      <w:r w:rsidRPr="005F5245">
        <w:rPr>
          <w:spacing w:val="-4"/>
          <w:sz w:val="24"/>
          <w:lang w:val="es-ES_tradnl"/>
        </w:rPr>
        <w:t xml:space="preserve"> </w:t>
      </w:r>
      <w:r w:rsidRPr="005F5245">
        <w:rPr>
          <w:sz w:val="24"/>
          <w:lang w:val="es-ES_tradnl"/>
        </w:rPr>
        <w:t>M.,</w:t>
      </w:r>
      <w:r w:rsidRPr="005F5245">
        <w:rPr>
          <w:spacing w:val="-3"/>
          <w:sz w:val="24"/>
          <w:lang w:val="es-ES_tradnl"/>
        </w:rPr>
        <w:t xml:space="preserve"> </w:t>
      </w:r>
      <w:r w:rsidRPr="005F5245">
        <w:rPr>
          <w:sz w:val="24"/>
          <w:lang w:val="es-ES_tradnl"/>
        </w:rPr>
        <w:t>&amp;</w:t>
      </w:r>
      <w:r w:rsidRPr="005F5245">
        <w:rPr>
          <w:spacing w:val="-3"/>
          <w:sz w:val="24"/>
          <w:lang w:val="es-ES_tradnl"/>
        </w:rPr>
        <w:t xml:space="preserve"> </w:t>
      </w:r>
      <w:r w:rsidRPr="005F5245">
        <w:rPr>
          <w:sz w:val="24"/>
          <w:lang w:val="es-ES_tradnl"/>
        </w:rPr>
        <w:t>Lee,</w:t>
      </w:r>
      <w:r w:rsidRPr="005F5245">
        <w:rPr>
          <w:spacing w:val="-3"/>
          <w:sz w:val="24"/>
          <w:lang w:val="es-ES_tradnl"/>
        </w:rPr>
        <w:t xml:space="preserve"> </w:t>
      </w:r>
      <w:r w:rsidRPr="005F5245">
        <w:rPr>
          <w:sz w:val="24"/>
          <w:lang w:val="es-ES_tradnl"/>
        </w:rPr>
        <w:t>P.</w:t>
      </w:r>
      <w:r w:rsidRPr="005F5245">
        <w:rPr>
          <w:spacing w:val="-4"/>
          <w:sz w:val="24"/>
          <w:lang w:val="es-ES_tradnl"/>
        </w:rPr>
        <w:t xml:space="preserve"> </w:t>
      </w:r>
      <w:r w:rsidRPr="005F5245">
        <w:rPr>
          <w:sz w:val="24"/>
          <w:lang w:val="es-ES_tradnl"/>
        </w:rPr>
        <w:t>(2018).</w:t>
      </w:r>
      <w:r w:rsidRPr="005F5245">
        <w:rPr>
          <w:spacing w:val="-3"/>
          <w:sz w:val="24"/>
          <w:lang w:val="es-ES_tradnl"/>
        </w:rPr>
        <w:t xml:space="preserve"> </w:t>
      </w:r>
      <w:r w:rsidRPr="00290AB7">
        <w:rPr>
          <w:sz w:val="24"/>
        </w:rPr>
        <w:t>Genome-centric</w:t>
      </w:r>
      <w:r w:rsidRPr="00290AB7">
        <w:rPr>
          <w:spacing w:val="-3"/>
          <w:sz w:val="24"/>
        </w:rPr>
        <w:t xml:space="preserve"> </w:t>
      </w:r>
      <w:proofErr w:type="spellStart"/>
      <w:r w:rsidRPr="00290AB7">
        <w:rPr>
          <w:sz w:val="24"/>
        </w:rPr>
        <w:t>metatranscriptomes</w:t>
      </w:r>
      <w:proofErr w:type="spellEnd"/>
      <w:r w:rsidRPr="00290AB7">
        <w:rPr>
          <w:spacing w:val="-4"/>
          <w:sz w:val="24"/>
        </w:rPr>
        <w:t xml:space="preserve"> </w:t>
      </w:r>
      <w:r w:rsidRPr="00290AB7">
        <w:rPr>
          <w:sz w:val="24"/>
        </w:rPr>
        <w:t>and</w:t>
      </w:r>
      <w:r w:rsidRPr="00290AB7">
        <w:rPr>
          <w:spacing w:val="-57"/>
          <w:sz w:val="24"/>
        </w:rPr>
        <w:t xml:space="preserve"> </w:t>
      </w:r>
      <w:r w:rsidRPr="00290AB7">
        <w:rPr>
          <w:sz w:val="24"/>
        </w:rPr>
        <w:t>ecological roles of the active microbial populations during cellulosic biomass anaerobic</w:t>
      </w:r>
      <w:r w:rsidRPr="00290AB7">
        <w:rPr>
          <w:spacing w:val="1"/>
          <w:sz w:val="24"/>
        </w:rPr>
        <w:t xml:space="preserve"> </w:t>
      </w:r>
      <w:r w:rsidRPr="00290AB7">
        <w:rPr>
          <w:sz w:val="24"/>
        </w:rPr>
        <w:t>digestion.</w:t>
      </w:r>
      <w:r w:rsidRPr="00290AB7">
        <w:rPr>
          <w:spacing w:val="-1"/>
          <w:sz w:val="24"/>
        </w:rPr>
        <w:t xml:space="preserve"> </w:t>
      </w:r>
      <w:proofErr w:type="spellStart"/>
      <w:r w:rsidRPr="005F5245">
        <w:rPr>
          <w:i/>
          <w:sz w:val="24"/>
          <w:lang w:val="es-ES_tradnl"/>
        </w:rPr>
        <w:t>Biotechnology</w:t>
      </w:r>
      <w:proofErr w:type="spellEnd"/>
      <w:r w:rsidRPr="005F5245">
        <w:rPr>
          <w:i/>
          <w:spacing w:val="-2"/>
          <w:sz w:val="24"/>
          <w:lang w:val="es-ES_tradnl"/>
        </w:rPr>
        <w:t xml:space="preserve"> </w:t>
      </w:r>
      <w:proofErr w:type="spellStart"/>
      <w:r w:rsidRPr="005F5245">
        <w:rPr>
          <w:i/>
          <w:sz w:val="24"/>
          <w:lang w:val="es-ES_tradnl"/>
        </w:rPr>
        <w:t>For</w:t>
      </w:r>
      <w:proofErr w:type="spellEnd"/>
      <w:r w:rsidRPr="005F5245">
        <w:rPr>
          <w:i/>
          <w:spacing w:val="-1"/>
          <w:sz w:val="24"/>
          <w:lang w:val="es-ES_tradnl"/>
        </w:rPr>
        <w:t xml:space="preserve"> </w:t>
      </w:r>
      <w:proofErr w:type="spellStart"/>
      <w:r w:rsidRPr="005F5245">
        <w:rPr>
          <w:i/>
          <w:sz w:val="24"/>
          <w:lang w:val="es-ES_tradnl"/>
        </w:rPr>
        <w:t>Biofuels</w:t>
      </w:r>
      <w:proofErr w:type="spellEnd"/>
      <w:r w:rsidRPr="005F5245">
        <w:rPr>
          <w:sz w:val="24"/>
          <w:lang w:val="es-ES_tradnl"/>
        </w:rPr>
        <w:t>,</w:t>
      </w:r>
      <w:r w:rsidRPr="005F5245">
        <w:rPr>
          <w:spacing w:val="-1"/>
          <w:sz w:val="24"/>
          <w:lang w:val="es-ES_tradnl"/>
        </w:rPr>
        <w:t xml:space="preserve"> </w:t>
      </w:r>
      <w:r w:rsidRPr="005F5245">
        <w:rPr>
          <w:i/>
          <w:sz w:val="24"/>
          <w:lang w:val="es-ES_tradnl"/>
        </w:rPr>
        <w:t>11</w:t>
      </w:r>
      <w:r w:rsidRPr="005F5245">
        <w:rPr>
          <w:sz w:val="24"/>
          <w:lang w:val="es-ES_tradnl"/>
        </w:rPr>
        <w:t>(1).</w:t>
      </w:r>
      <w:r w:rsidRPr="005F5245">
        <w:rPr>
          <w:spacing w:val="-1"/>
          <w:sz w:val="24"/>
          <w:lang w:val="es-ES_tradnl"/>
        </w:rPr>
        <w:t xml:space="preserve"> </w:t>
      </w:r>
      <w:r w:rsidRPr="005F5245">
        <w:rPr>
          <w:sz w:val="24"/>
          <w:lang w:val="es-ES_tradnl"/>
        </w:rPr>
        <w:t>https://doi: 10.1186/s13068-018-1121-0</w:t>
      </w:r>
    </w:p>
    <w:p w14:paraId="58914A86" w14:textId="77777777" w:rsidR="003876AC" w:rsidRPr="005F5245" w:rsidRDefault="003876AC">
      <w:pPr>
        <w:pStyle w:val="Textoindependiente"/>
        <w:spacing w:before="10"/>
        <w:rPr>
          <w:sz w:val="27"/>
          <w:lang w:val="es-ES_tradnl"/>
        </w:rPr>
      </w:pPr>
    </w:p>
    <w:p w14:paraId="58E4DBD5" w14:textId="77777777" w:rsidR="003876AC" w:rsidRPr="005F5245" w:rsidRDefault="000B09CE">
      <w:pPr>
        <w:pStyle w:val="Prrafodelista"/>
        <w:numPr>
          <w:ilvl w:val="0"/>
          <w:numId w:val="1"/>
        </w:numPr>
        <w:tabs>
          <w:tab w:val="left" w:pos="492"/>
        </w:tabs>
        <w:spacing w:line="276" w:lineRule="auto"/>
        <w:rPr>
          <w:sz w:val="24"/>
          <w:lang w:val="es-ES_tradnl"/>
        </w:rPr>
      </w:pPr>
      <w:r w:rsidRPr="00290AB7">
        <w:rPr>
          <w:sz w:val="24"/>
        </w:rPr>
        <w:t>Alcalde</w:t>
      </w:r>
      <w:r w:rsidRPr="00290AB7">
        <w:rPr>
          <w:spacing w:val="-15"/>
          <w:sz w:val="24"/>
        </w:rPr>
        <w:t xml:space="preserve"> </w:t>
      </w:r>
      <w:r w:rsidRPr="00290AB7">
        <w:rPr>
          <w:sz w:val="24"/>
        </w:rPr>
        <w:t>M,</w:t>
      </w:r>
      <w:r w:rsidRPr="00290AB7">
        <w:rPr>
          <w:spacing w:val="-15"/>
          <w:sz w:val="24"/>
        </w:rPr>
        <w:t xml:space="preserve"> </w:t>
      </w:r>
      <w:r w:rsidRPr="00290AB7">
        <w:rPr>
          <w:sz w:val="24"/>
        </w:rPr>
        <w:t>Ferrer</w:t>
      </w:r>
      <w:r w:rsidRPr="00290AB7">
        <w:rPr>
          <w:spacing w:val="-15"/>
          <w:sz w:val="24"/>
        </w:rPr>
        <w:t xml:space="preserve"> </w:t>
      </w:r>
      <w:r w:rsidRPr="00290AB7">
        <w:rPr>
          <w:sz w:val="24"/>
        </w:rPr>
        <w:t>M,</w:t>
      </w:r>
      <w:r w:rsidRPr="00290AB7">
        <w:rPr>
          <w:spacing w:val="-14"/>
          <w:sz w:val="24"/>
        </w:rPr>
        <w:t xml:space="preserve"> </w:t>
      </w:r>
      <w:proofErr w:type="spellStart"/>
      <w:r w:rsidRPr="00290AB7">
        <w:rPr>
          <w:sz w:val="24"/>
        </w:rPr>
        <w:t>Plou</w:t>
      </w:r>
      <w:proofErr w:type="spellEnd"/>
      <w:r w:rsidRPr="00290AB7">
        <w:rPr>
          <w:spacing w:val="-15"/>
          <w:sz w:val="24"/>
        </w:rPr>
        <w:t xml:space="preserve"> </w:t>
      </w:r>
      <w:r w:rsidRPr="00290AB7">
        <w:rPr>
          <w:sz w:val="24"/>
        </w:rPr>
        <w:t>FJ,</w:t>
      </w:r>
      <w:r w:rsidRPr="00290AB7">
        <w:rPr>
          <w:spacing w:val="-15"/>
          <w:sz w:val="24"/>
        </w:rPr>
        <w:t xml:space="preserve"> </w:t>
      </w:r>
      <w:r w:rsidRPr="00290AB7">
        <w:rPr>
          <w:sz w:val="24"/>
        </w:rPr>
        <w:t>Ballesteros</w:t>
      </w:r>
      <w:r w:rsidRPr="00290AB7">
        <w:rPr>
          <w:spacing w:val="-14"/>
          <w:sz w:val="24"/>
        </w:rPr>
        <w:t xml:space="preserve"> </w:t>
      </w:r>
      <w:r w:rsidRPr="00290AB7">
        <w:rPr>
          <w:sz w:val="24"/>
        </w:rPr>
        <w:t>A.</w:t>
      </w:r>
      <w:r w:rsidRPr="00290AB7">
        <w:rPr>
          <w:spacing w:val="-15"/>
          <w:sz w:val="24"/>
        </w:rPr>
        <w:t xml:space="preserve"> </w:t>
      </w:r>
      <w:r w:rsidRPr="00290AB7">
        <w:rPr>
          <w:sz w:val="24"/>
        </w:rPr>
        <w:t>Environmental</w:t>
      </w:r>
      <w:r w:rsidRPr="00290AB7">
        <w:rPr>
          <w:spacing w:val="-15"/>
          <w:sz w:val="24"/>
        </w:rPr>
        <w:t xml:space="preserve"> </w:t>
      </w:r>
      <w:proofErr w:type="spellStart"/>
      <w:r w:rsidRPr="00290AB7">
        <w:rPr>
          <w:sz w:val="24"/>
        </w:rPr>
        <w:t>biocatalysis</w:t>
      </w:r>
      <w:proofErr w:type="spellEnd"/>
      <w:r w:rsidRPr="00290AB7">
        <w:rPr>
          <w:sz w:val="24"/>
        </w:rPr>
        <w:t>:</w:t>
      </w:r>
      <w:r w:rsidRPr="00290AB7">
        <w:rPr>
          <w:spacing w:val="-15"/>
          <w:sz w:val="24"/>
        </w:rPr>
        <w:t xml:space="preserve"> </w:t>
      </w:r>
      <w:r w:rsidRPr="00290AB7">
        <w:rPr>
          <w:sz w:val="24"/>
        </w:rPr>
        <w:t>from</w:t>
      </w:r>
      <w:r w:rsidRPr="00290AB7">
        <w:rPr>
          <w:spacing w:val="-14"/>
          <w:sz w:val="24"/>
        </w:rPr>
        <w:t xml:space="preserve"> </w:t>
      </w:r>
      <w:r w:rsidRPr="00290AB7">
        <w:rPr>
          <w:sz w:val="24"/>
        </w:rPr>
        <w:t>remediation</w:t>
      </w:r>
      <w:r w:rsidRPr="00290AB7">
        <w:rPr>
          <w:spacing w:val="-58"/>
          <w:sz w:val="24"/>
        </w:rPr>
        <w:t xml:space="preserve"> </w:t>
      </w:r>
      <w:r w:rsidRPr="00290AB7">
        <w:rPr>
          <w:sz w:val="24"/>
        </w:rPr>
        <w:t>with</w:t>
      </w:r>
      <w:r w:rsidRPr="00290AB7">
        <w:rPr>
          <w:spacing w:val="1"/>
          <w:sz w:val="24"/>
        </w:rPr>
        <w:t xml:space="preserve"> </w:t>
      </w:r>
      <w:r w:rsidRPr="00290AB7">
        <w:rPr>
          <w:sz w:val="24"/>
        </w:rPr>
        <w:t>enzymes</w:t>
      </w:r>
      <w:r w:rsidRPr="00290AB7">
        <w:rPr>
          <w:spacing w:val="1"/>
          <w:sz w:val="24"/>
        </w:rPr>
        <w:t xml:space="preserve"> </w:t>
      </w:r>
      <w:r w:rsidRPr="00290AB7">
        <w:rPr>
          <w:sz w:val="24"/>
        </w:rPr>
        <w:t>to</w:t>
      </w:r>
      <w:r w:rsidRPr="00290AB7">
        <w:rPr>
          <w:spacing w:val="1"/>
          <w:sz w:val="24"/>
        </w:rPr>
        <w:t xml:space="preserve"> </w:t>
      </w:r>
      <w:r w:rsidRPr="00290AB7">
        <w:rPr>
          <w:sz w:val="24"/>
        </w:rPr>
        <w:t>novel</w:t>
      </w:r>
      <w:r w:rsidRPr="00290AB7">
        <w:rPr>
          <w:spacing w:val="1"/>
          <w:sz w:val="24"/>
        </w:rPr>
        <w:t xml:space="preserve"> </w:t>
      </w:r>
      <w:r w:rsidRPr="00290AB7">
        <w:rPr>
          <w:sz w:val="24"/>
        </w:rPr>
        <w:t>green</w:t>
      </w:r>
      <w:r w:rsidRPr="00290AB7">
        <w:rPr>
          <w:spacing w:val="1"/>
          <w:sz w:val="24"/>
        </w:rPr>
        <w:t xml:space="preserve"> </w:t>
      </w:r>
      <w:r w:rsidRPr="00290AB7">
        <w:rPr>
          <w:sz w:val="24"/>
        </w:rPr>
        <w:t>processes.</w:t>
      </w:r>
      <w:r w:rsidRPr="00290AB7">
        <w:rPr>
          <w:spacing w:val="1"/>
          <w:sz w:val="24"/>
        </w:rPr>
        <w:t xml:space="preserve"> </w:t>
      </w:r>
      <w:proofErr w:type="spellStart"/>
      <w:r w:rsidRPr="005F5245">
        <w:rPr>
          <w:sz w:val="24"/>
          <w:lang w:val="es-ES_tradnl"/>
        </w:rPr>
        <w:t>Trends</w:t>
      </w:r>
      <w:proofErr w:type="spellEnd"/>
      <w:r w:rsidRPr="005F5245">
        <w:rPr>
          <w:spacing w:val="1"/>
          <w:sz w:val="24"/>
          <w:lang w:val="es-ES_tradnl"/>
        </w:rPr>
        <w:t xml:space="preserve"> </w:t>
      </w:r>
      <w:proofErr w:type="spellStart"/>
      <w:r w:rsidRPr="005F5245">
        <w:rPr>
          <w:sz w:val="24"/>
          <w:lang w:val="es-ES_tradnl"/>
        </w:rPr>
        <w:t>Biotechnol</w:t>
      </w:r>
      <w:proofErr w:type="spellEnd"/>
      <w:r w:rsidRPr="005F5245">
        <w:rPr>
          <w:sz w:val="24"/>
          <w:lang w:val="es-ES_tradnl"/>
        </w:rPr>
        <w:t>.</w:t>
      </w:r>
      <w:r w:rsidRPr="005F5245">
        <w:rPr>
          <w:spacing w:val="1"/>
          <w:sz w:val="24"/>
          <w:lang w:val="es-ES_tradnl"/>
        </w:rPr>
        <w:t xml:space="preserve"> </w:t>
      </w:r>
      <w:r w:rsidRPr="005F5245">
        <w:rPr>
          <w:sz w:val="24"/>
          <w:lang w:val="es-ES_tradnl"/>
        </w:rPr>
        <w:t>2006</w:t>
      </w:r>
      <w:r w:rsidRPr="005F5245">
        <w:rPr>
          <w:spacing w:val="1"/>
          <w:sz w:val="24"/>
          <w:lang w:val="es-ES_tradnl"/>
        </w:rPr>
        <w:t xml:space="preserve"> </w:t>
      </w:r>
      <w:proofErr w:type="gramStart"/>
      <w:r w:rsidRPr="005F5245">
        <w:rPr>
          <w:sz w:val="24"/>
          <w:lang w:val="es-ES_tradnl"/>
        </w:rPr>
        <w:t>Jun</w:t>
      </w:r>
      <w:proofErr w:type="gramEnd"/>
      <w:r w:rsidRPr="005F5245">
        <w:rPr>
          <w:sz w:val="24"/>
          <w:lang w:val="es-ES_tradnl"/>
        </w:rPr>
        <w:t>;24(6):281-7.</w:t>
      </w:r>
      <w:r w:rsidRPr="005F5245">
        <w:rPr>
          <w:spacing w:val="1"/>
          <w:sz w:val="24"/>
          <w:lang w:val="es-ES_tradnl"/>
        </w:rPr>
        <w:t xml:space="preserve"> </w:t>
      </w:r>
      <w:r w:rsidRPr="005F5245">
        <w:rPr>
          <w:sz w:val="24"/>
          <w:lang w:val="es-ES_tradnl"/>
        </w:rPr>
        <w:t>https://doi:</w:t>
      </w:r>
      <w:r w:rsidRPr="005F5245">
        <w:rPr>
          <w:spacing w:val="-1"/>
          <w:sz w:val="24"/>
          <w:lang w:val="es-ES_tradnl"/>
        </w:rPr>
        <w:t xml:space="preserve"> </w:t>
      </w:r>
      <w:r w:rsidRPr="005F5245">
        <w:rPr>
          <w:sz w:val="24"/>
          <w:lang w:val="es-ES_tradnl"/>
        </w:rPr>
        <w:t>10.1016/j.tibtech.2006.04.002.</w:t>
      </w:r>
    </w:p>
    <w:p w14:paraId="5ED25C75" w14:textId="77777777" w:rsidR="003876AC" w:rsidRPr="005F5245" w:rsidRDefault="003876AC">
      <w:pPr>
        <w:pStyle w:val="Textoindependiente"/>
        <w:rPr>
          <w:sz w:val="26"/>
          <w:lang w:val="es-ES_tradnl"/>
        </w:rPr>
      </w:pPr>
    </w:p>
    <w:p w14:paraId="4731EBCA" w14:textId="77777777" w:rsidR="003876AC" w:rsidRPr="005F5245" w:rsidRDefault="000B09CE">
      <w:pPr>
        <w:pStyle w:val="Prrafodelista"/>
        <w:numPr>
          <w:ilvl w:val="0"/>
          <w:numId w:val="1"/>
        </w:numPr>
        <w:tabs>
          <w:tab w:val="left" w:pos="492"/>
        </w:tabs>
        <w:spacing w:before="174" w:line="280" w:lineRule="auto"/>
        <w:ind w:right="106"/>
        <w:rPr>
          <w:sz w:val="24"/>
          <w:lang w:val="es-ES_tradnl"/>
        </w:rPr>
      </w:pPr>
      <w:r w:rsidRPr="00290AB7">
        <w:rPr>
          <w:sz w:val="24"/>
        </w:rPr>
        <w:t xml:space="preserve">Green BD, Keller M. Capturing the uncultivated majority. </w:t>
      </w:r>
      <w:proofErr w:type="spellStart"/>
      <w:r w:rsidRPr="005F5245">
        <w:rPr>
          <w:sz w:val="24"/>
          <w:lang w:val="es-ES_tradnl"/>
        </w:rPr>
        <w:t>Curr</w:t>
      </w:r>
      <w:proofErr w:type="spellEnd"/>
      <w:r w:rsidRPr="005F5245">
        <w:rPr>
          <w:sz w:val="24"/>
          <w:lang w:val="es-ES_tradnl"/>
        </w:rPr>
        <w:t xml:space="preserve"> </w:t>
      </w:r>
      <w:proofErr w:type="spellStart"/>
      <w:r w:rsidRPr="005F5245">
        <w:rPr>
          <w:sz w:val="24"/>
          <w:lang w:val="es-ES_tradnl"/>
        </w:rPr>
        <w:t>Opin</w:t>
      </w:r>
      <w:proofErr w:type="spellEnd"/>
      <w:r w:rsidRPr="005F5245">
        <w:rPr>
          <w:sz w:val="24"/>
          <w:lang w:val="es-ES_tradnl"/>
        </w:rPr>
        <w:t xml:space="preserve"> </w:t>
      </w:r>
      <w:proofErr w:type="spellStart"/>
      <w:r w:rsidRPr="005F5245">
        <w:rPr>
          <w:sz w:val="24"/>
          <w:lang w:val="es-ES_tradnl"/>
        </w:rPr>
        <w:t>Biotechnol</w:t>
      </w:r>
      <w:proofErr w:type="spellEnd"/>
      <w:r w:rsidRPr="005F5245">
        <w:rPr>
          <w:sz w:val="24"/>
          <w:lang w:val="es-ES_tradnl"/>
        </w:rPr>
        <w:t>. 2006</w:t>
      </w:r>
      <w:r w:rsidRPr="005F5245">
        <w:rPr>
          <w:spacing w:val="1"/>
          <w:sz w:val="24"/>
          <w:lang w:val="es-ES_tradnl"/>
        </w:rPr>
        <w:t xml:space="preserve"> </w:t>
      </w:r>
      <w:proofErr w:type="gramStart"/>
      <w:r w:rsidRPr="005F5245">
        <w:rPr>
          <w:sz w:val="24"/>
          <w:lang w:val="es-ES_tradnl"/>
        </w:rPr>
        <w:t>Jun</w:t>
      </w:r>
      <w:proofErr w:type="gramEnd"/>
      <w:r w:rsidRPr="005F5245">
        <w:rPr>
          <w:sz w:val="24"/>
          <w:lang w:val="es-ES_tradnl"/>
        </w:rPr>
        <w:t>;17(3):236-40.</w:t>
      </w:r>
      <w:r w:rsidRPr="005F5245">
        <w:rPr>
          <w:spacing w:val="-1"/>
          <w:sz w:val="24"/>
          <w:lang w:val="es-ES_tradnl"/>
        </w:rPr>
        <w:t xml:space="preserve"> </w:t>
      </w:r>
      <w:r w:rsidRPr="005F5245">
        <w:rPr>
          <w:sz w:val="24"/>
          <w:lang w:val="es-ES_tradnl"/>
        </w:rPr>
        <w:t>https://doi: 10.1016/j.copbio.2006.05.004.</w:t>
      </w:r>
    </w:p>
    <w:p w14:paraId="612F84D0" w14:textId="77777777" w:rsidR="003876AC" w:rsidRPr="005F5245" w:rsidRDefault="003876AC">
      <w:pPr>
        <w:pStyle w:val="Textoindependiente"/>
        <w:rPr>
          <w:sz w:val="26"/>
          <w:lang w:val="es-ES_tradnl"/>
        </w:rPr>
      </w:pPr>
    </w:p>
    <w:p w14:paraId="770716FF" w14:textId="77777777" w:rsidR="003876AC" w:rsidRPr="005F5245" w:rsidRDefault="000B09CE">
      <w:pPr>
        <w:pStyle w:val="Prrafodelista"/>
        <w:numPr>
          <w:ilvl w:val="0"/>
          <w:numId w:val="1"/>
        </w:numPr>
        <w:tabs>
          <w:tab w:val="left" w:pos="492"/>
        </w:tabs>
        <w:spacing w:before="169" w:line="276" w:lineRule="auto"/>
        <w:ind w:right="106"/>
        <w:rPr>
          <w:sz w:val="24"/>
          <w:lang w:val="es-ES_tradnl"/>
        </w:rPr>
      </w:pPr>
      <w:r w:rsidRPr="00290AB7">
        <w:rPr>
          <w:sz w:val="24"/>
        </w:rPr>
        <w:t>Tyson GW, Banfield JF. Cultivating the uncultivated: a community genomics perspective.</w:t>
      </w:r>
      <w:r w:rsidRPr="00290AB7">
        <w:rPr>
          <w:spacing w:val="-58"/>
          <w:sz w:val="24"/>
        </w:rPr>
        <w:t xml:space="preserve"> </w:t>
      </w:r>
      <w:proofErr w:type="spellStart"/>
      <w:r w:rsidRPr="005F5245">
        <w:rPr>
          <w:sz w:val="24"/>
          <w:lang w:val="es-ES_tradnl"/>
        </w:rPr>
        <w:t>Trends</w:t>
      </w:r>
      <w:proofErr w:type="spellEnd"/>
      <w:r w:rsidRPr="005F5245">
        <w:rPr>
          <w:spacing w:val="-1"/>
          <w:sz w:val="24"/>
          <w:lang w:val="es-ES_tradnl"/>
        </w:rPr>
        <w:t xml:space="preserve"> </w:t>
      </w:r>
      <w:proofErr w:type="spellStart"/>
      <w:r w:rsidRPr="005F5245">
        <w:rPr>
          <w:sz w:val="24"/>
          <w:lang w:val="es-ES_tradnl"/>
        </w:rPr>
        <w:t>Microbiol</w:t>
      </w:r>
      <w:proofErr w:type="spellEnd"/>
      <w:r w:rsidRPr="005F5245">
        <w:rPr>
          <w:sz w:val="24"/>
          <w:lang w:val="es-ES_tradnl"/>
        </w:rPr>
        <w:t>.</w:t>
      </w:r>
      <w:r w:rsidRPr="005F5245">
        <w:rPr>
          <w:spacing w:val="-1"/>
          <w:sz w:val="24"/>
          <w:lang w:val="es-ES_tradnl"/>
        </w:rPr>
        <w:t xml:space="preserve"> </w:t>
      </w:r>
      <w:r w:rsidRPr="005F5245">
        <w:rPr>
          <w:sz w:val="24"/>
          <w:lang w:val="es-ES_tradnl"/>
        </w:rPr>
        <w:t>2005 Sep;13(9):411-5.</w:t>
      </w:r>
      <w:r w:rsidRPr="005F5245">
        <w:rPr>
          <w:spacing w:val="-1"/>
          <w:sz w:val="24"/>
          <w:lang w:val="es-ES_tradnl"/>
        </w:rPr>
        <w:t xml:space="preserve"> </w:t>
      </w:r>
      <w:r w:rsidRPr="005F5245">
        <w:rPr>
          <w:sz w:val="24"/>
          <w:lang w:val="es-ES_tradnl"/>
        </w:rPr>
        <w:t>https://doi: 10.1016/j.tim.2005.07.003.</w:t>
      </w:r>
    </w:p>
    <w:p w14:paraId="660A2301" w14:textId="77777777" w:rsidR="003876AC" w:rsidRPr="005F5245" w:rsidRDefault="003876AC">
      <w:pPr>
        <w:pStyle w:val="Textoindependiente"/>
        <w:spacing w:before="10"/>
        <w:rPr>
          <w:sz w:val="27"/>
          <w:lang w:val="es-ES_tradnl"/>
        </w:rPr>
      </w:pPr>
    </w:p>
    <w:p w14:paraId="2DEDCCA2" w14:textId="77777777" w:rsidR="003876AC" w:rsidRPr="00290AB7" w:rsidRDefault="000B09CE">
      <w:pPr>
        <w:pStyle w:val="Prrafodelista"/>
        <w:numPr>
          <w:ilvl w:val="0"/>
          <w:numId w:val="1"/>
        </w:numPr>
        <w:tabs>
          <w:tab w:val="left" w:pos="492"/>
        </w:tabs>
        <w:spacing w:line="276" w:lineRule="auto"/>
        <w:rPr>
          <w:sz w:val="24"/>
        </w:rPr>
      </w:pPr>
      <w:r w:rsidRPr="00290AB7">
        <w:rPr>
          <w:sz w:val="24"/>
        </w:rPr>
        <w:t>Lawson,</w:t>
      </w:r>
      <w:r w:rsidRPr="00290AB7">
        <w:rPr>
          <w:spacing w:val="-11"/>
          <w:sz w:val="24"/>
        </w:rPr>
        <w:t xml:space="preserve"> </w:t>
      </w:r>
      <w:r w:rsidRPr="00290AB7">
        <w:rPr>
          <w:sz w:val="24"/>
        </w:rPr>
        <w:t>C.,</w:t>
      </w:r>
      <w:r w:rsidRPr="00290AB7">
        <w:rPr>
          <w:spacing w:val="-10"/>
          <w:sz w:val="24"/>
        </w:rPr>
        <w:t xml:space="preserve"> </w:t>
      </w:r>
      <w:proofErr w:type="spellStart"/>
      <w:r w:rsidRPr="00290AB7">
        <w:rPr>
          <w:sz w:val="24"/>
        </w:rPr>
        <w:t>Harcombe</w:t>
      </w:r>
      <w:proofErr w:type="spellEnd"/>
      <w:r w:rsidRPr="00290AB7">
        <w:rPr>
          <w:sz w:val="24"/>
        </w:rPr>
        <w:t>,</w:t>
      </w:r>
      <w:r w:rsidRPr="00290AB7">
        <w:rPr>
          <w:spacing w:val="-11"/>
          <w:sz w:val="24"/>
        </w:rPr>
        <w:t xml:space="preserve"> </w:t>
      </w:r>
      <w:r w:rsidRPr="00290AB7">
        <w:rPr>
          <w:sz w:val="24"/>
        </w:rPr>
        <w:t>W.,</w:t>
      </w:r>
      <w:r w:rsidRPr="00290AB7">
        <w:rPr>
          <w:spacing w:val="-10"/>
          <w:sz w:val="24"/>
        </w:rPr>
        <w:t xml:space="preserve"> </w:t>
      </w:r>
      <w:proofErr w:type="spellStart"/>
      <w:r w:rsidRPr="00290AB7">
        <w:rPr>
          <w:sz w:val="24"/>
        </w:rPr>
        <w:t>Hatzenpichler</w:t>
      </w:r>
      <w:proofErr w:type="spellEnd"/>
      <w:r w:rsidRPr="00290AB7">
        <w:rPr>
          <w:sz w:val="24"/>
        </w:rPr>
        <w:t>,</w:t>
      </w:r>
      <w:r w:rsidRPr="00290AB7">
        <w:rPr>
          <w:spacing w:val="-11"/>
          <w:sz w:val="24"/>
        </w:rPr>
        <w:t xml:space="preserve"> </w:t>
      </w:r>
      <w:r w:rsidRPr="00290AB7">
        <w:rPr>
          <w:sz w:val="24"/>
        </w:rPr>
        <w:t>R.,</w:t>
      </w:r>
      <w:r w:rsidRPr="00290AB7">
        <w:rPr>
          <w:spacing w:val="-10"/>
          <w:sz w:val="24"/>
        </w:rPr>
        <w:t xml:space="preserve"> </w:t>
      </w:r>
      <w:r w:rsidRPr="00290AB7">
        <w:rPr>
          <w:sz w:val="24"/>
        </w:rPr>
        <w:t>Lindemann,</w:t>
      </w:r>
      <w:r w:rsidRPr="00290AB7">
        <w:rPr>
          <w:spacing w:val="-11"/>
          <w:sz w:val="24"/>
        </w:rPr>
        <w:t xml:space="preserve"> </w:t>
      </w:r>
      <w:r w:rsidRPr="00290AB7">
        <w:rPr>
          <w:sz w:val="24"/>
        </w:rPr>
        <w:t>S.,</w:t>
      </w:r>
      <w:r w:rsidRPr="00290AB7">
        <w:rPr>
          <w:spacing w:val="-10"/>
          <w:sz w:val="24"/>
        </w:rPr>
        <w:t xml:space="preserve"> </w:t>
      </w:r>
      <w:proofErr w:type="spellStart"/>
      <w:r w:rsidRPr="00290AB7">
        <w:rPr>
          <w:sz w:val="24"/>
        </w:rPr>
        <w:t>Löffler</w:t>
      </w:r>
      <w:proofErr w:type="spellEnd"/>
      <w:r w:rsidRPr="00290AB7">
        <w:rPr>
          <w:sz w:val="24"/>
        </w:rPr>
        <w:t>,</w:t>
      </w:r>
      <w:r w:rsidRPr="00290AB7">
        <w:rPr>
          <w:spacing w:val="-11"/>
          <w:sz w:val="24"/>
        </w:rPr>
        <w:t xml:space="preserve"> </w:t>
      </w:r>
      <w:r w:rsidRPr="00290AB7">
        <w:rPr>
          <w:sz w:val="24"/>
        </w:rPr>
        <w:t>F.,</w:t>
      </w:r>
      <w:r w:rsidRPr="00290AB7">
        <w:rPr>
          <w:spacing w:val="-10"/>
          <w:sz w:val="24"/>
        </w:rPr>
        <w:t xml:space="preserve"> </w:t>
      </w:r>
      <w:r w:rsidRPr="00290AB7">
        <w:rPr>
          <w:sz w:val="24"/>
        </w:rPr>
        <w:t>&amp;</w:t>
      </w:r>
      <w:r w:rsidRPr="00290AB7">
        <w:rPr>
          <w:spacing w:val="-11"/>
          <w:sz w:val="24"/>
        </w:rPr>
        <w:t xml:space="preserve"> </w:t>
      </w:r>
      <w:r w:rsidRPr="00290AB7">
        <w:rPr>
          <w:sz w:val="24"/>
        </w:rPr>
        <w:t>O’Malley,</w:t>
      </w:r>
      <w:r w:rsidRPr="00290AB7">
        <w:rPr>
          <w:spacing w:val="-10"/>
          <w:sz w:val="24"/>
        </w:rPr>
        <w:t xml:space="preserve"> </w:t>
      </w:r>
      <w:r w:rsidRPr="00290AB7">
        <w:rPr>
          <w:sz w:val="24"/>
        </w:rPr>
        <w:t>M.</w:t>
      </w:r>
      <w:r w:rsidRPr="00290AB7">
        <w:rPr>
          <w:spacing w:val="-58"/>
          <w:sz w:val="24"/>
        </w:rPr>
        <w:t xml:space="preserve"> </w:t>
      </w:r>
      <w:r w:rsidRPr="00290AB7">
        <w:rPr>
          <w:sz w:val="24"/>
        </w:rPr>
        <w:t xml:space="preserve">et al. </w:t>
      </w:r>
      <w:r w:rsidRPr="005F25AF">
        <w:rPr>
          <w:sz w:val="24"/>
        </w:rPr>
        <w:t xml:space="preserve">(2019). </w:t>
      </w:r>
      <w:r w:rsidRPr="00290AB7">
        <w:rPr>
          <w:sz w:val="24"/>
        </w:rPr>
        <w:t xml:space="preserve">Common principles and best practices for engineering microbiomes. </w:t>
      </w:r>
      <w:r w:rsidRPr="00290AB7">
        <w:rPr>
          <w:i/>
          <w:sz w:val="24"/>
        </w:rPr>
        <w:t>Nature</w:t>
      </w:r>
      <w:r w:rsidRPr="00290AB7">
        <w:rPr>
          <w:i/>
          <w:spacing w:val="1"/>
          <w:sz w:val="24"/>
        </w:rPr>
        <w:t xml:space="preserve"> </w:t>
      </w:r>
      <w:r w:rsidRPr="00290AB7">
        <w:rPr>
          <w:i/>
          <w:sz w:val="24"/>
        </w:rPr>
        <w:t>Reviews</w:t>
      </w:r>
      <w:r w:rsidRPr="00290AB7">
        <w:rPr>
          <w:i/>
          <w:spacing w:val="-1"/>
          <w:sz w:val="24"/>
        </w:rPr>
        <w:t xml:space="preserve"> </w:t>
      </w:r>
      <w:r w:rsidRPr="00290AB7">
        <w:rPr>
          <w:i/>
          <w:sz w:val="24"/>
        </w:rPr>
        <w:t>Microbiology</w:t>
      </w:r>
      <w:r w:rsidRPr="00290AB7">
        <w:rPr>
          <w:sz w:val="24"/>
        </w:rPr>
        <w:t xml:space="preserve">, </w:t>
      </w:r>
      <w:r w:rsidRPr="00290AB7">
        <w:rPr>
          <w:i/>
          <w:sz w:val="24"/>
        </w:rPr>
        <w:t>17</w:t>
      </w:r>
      <w:r w:rsidRPr="00290AB7">
        <w:rPr>
          <w:sz w:val="24"/>
        </w:rPr>
        <w:t>(12), 725-741.</w:t>
      </w:r>
      <w:r w:rsidRPr="00290AB7">
        <w:rPr>
          <w:spacing w:val="-1"/>
          <w:sz w:val="24"/>
        </w:rPr>
        <w:t xml:space="preserve"> </w:t>
      </w:r>
      <w:proofErr w:type="spellStart"/>
      <w:r w:rsidRPr="00290AB7">
        <w:rPr>
          <w:sz w:val="24"/>
        </w:rPr>
        <w:t>doi</w:t>
      </w:r>
      <w:proofErr w:type="spellEnd"/>
      <w:r w:rsidRPr="00290AB7">
        <w:rPr>
          <w:sz w:val="24"/>
        </w:rPr>
        <w:t>: 10.1038/s41579-019-0255-9</w:t>
      </w:r>
    </w:p>
    <w:p w14:paraId="16D03294" w14:textId="77777777" w:rsidR="003876AC" w:rsidRPr="00290AB7" w:rsidRDefault="003876AC">
      <w:pPr>
        <w:pStyle w:val="Textoindependiente"/>
        <w:spacing w:before="5"/>
        <w:rPr>
          <w:sz w:val="27"/>
        </w:rPr>
      </w:pPr>
    </w:p>
    <w:p w14:paraId="4C31156E" w14:textId="77777777" w:rsidR="003876AC" w:rsidRPr="005F5245" w:rsidRDefault="000B09CE">
      <w:pPr>
        <w:pStyle w:val="Prrafodelista"/>
        <w:numPr>
          <w:ilvl w:val="0"/>
          <w:numId w:val="1"/>
        </w:numPr>
        <w:tabs>
          <w:tab w:val="left" w:pos="492"/>
        </w:tabs>
        <w:spacing w:line="276" w:lineRule="auto"/>
        <w:ind w:right="106"/>
        <w:rPr>
          <w:sz w:val="24"/>
          <w:lang w:val="es-ES_tradnl"/>
        </w:rPr>
      </w:pPr>
      <w:r w:rsidRPr="00290AB7">
        <w:rPr>
          <w:sz w:val="24"/>
        </w:rPr>
        <w:t xml:space="preserve">Gilmore, S., </w:t>
      </w:r>
      <w:proofErr w:type="spellStart"/>
      <w:r w:rsidRPr="00290AB7">
        <w:rPr>
          <w:sz w:val="24"/>
        </w:rPr>
        <w:t>Lankiewicz</w:t>
      </w:r>
      <w:proofErr w:type="spellEnd"/>
      <w:r w:rsidRPr="00290AB7">
        <w:rPr>
          <w:sz w:val="24"/>
        </w:rPr>
        <w:t xml:space="preserve">, T., Wilken, S., Brown, J., Sexton, J., &amp; Henske, J. et al. </w:t>
      </w:r>
      <w:r w:rsidRPr="005F25AF">
        <w:rPr>
          <w:sz w:val="24"/>
        </w:rPr>
        <w:t>(2019).</w:t>
      </w:r>
      <w:r w:rsidRPr="005F25AF">
        <w:rPr>
          <w:spacing w:val="1"/>
          <w:sz w:val="24"/>
        </w:rPr>
        <w:t xml:space="preserve"> </w:t>
      </w:r>
      <w:r w:rsidRPr="00290AB7">
        <w:rPr>
          <w:sz w:val="24"/>
        </w:rPr>
        <w:t>Top-Down</w:t>
      </w:r>
      <w:r w:rsidRPr="00290AB7">
        <w:rPr>
          <w:spacing w:val="-9"/>
          <w:sz w:val="24"/>
        </w:rPr>
        <w:t xml:space="preserve"> </w:t>
      </w:r>
      <w:r w:rsidRPr="00290AB7">
        <w:rPr>
          <w:sz w:val="24"/>
        </w:rPr>
        <w:t>Enrichment</w:t>
      </w:r>
      <w:r w:rsidRPr="00290AB7">
        <w:rPr>
          <w:spacing w:val="-9"/>
          <w:sz w:val="24"/>
        </w:rPr>
        <w:t xml:space="preserve"> </w:t>
      </w:r>
      <w:r w:rsidRPr="00290AB7">
        <w:rPr>
          <w:sz w:val="24"/>
        </w:rPr>
        <w:t>Guides</w:t>
      </w:r>
      <w:r w:rsidRPr="00290AB7">
        <w:rPr>
          <w:spacing w:val="-8"/>
          <w:sz w:val="24"/>
        </w:rPr>
        <w:t xml:space="preserve"> </w:t>
      </w:r>
      <w:r w:rsidRPr="00290AB7">
        <w:rPr>
          <w:sz w:val="24"/>
        </w:rPr>
        <w:t>in</w:t>
      </w:r>
      <w:r w:rsidRPr="00290AB7">
        <w:rPr>
          <w:spacing w:val="-9"/>
          <w:sz w:val="24"/>
        </w:rPr>
        <w:t xml:space="preserve"> </w:t>
      </w:r>
      <w:r w:rsidRPr="00290AB7">
        <w:rPr>
          <w:sz w:val="24"/>
        </w:rPr>
        <w:t>Formation</w:t>
      </w:r>
      <w:r w:rsidRPr="00290AB7">
        <w:rPr>
          <w:spacing w:val="-9"/>
          <w:sz w:val="24"/>
        </w:rPr>
        <w:t xml:space="preserve"> </w:t>
      </w:r>
      <w:r w:rsidRPr="00290AB7">
        <w:rPr>
          <w:sz w:val="24"/>
        </w:rPr>
        <w:t>of</w:t>
      </w:r>
      <w:r w:rsidRPr="00290AB7">
        <w:rPr>
          <w:spacing w:val="-8"/>
          <w:sz w:val="24"/>
        </w:rPr>
        <w:t xml:space="preserve"> </w:t>
      </w:r>
      <w:r w:rsidRPr="00290AB7">
        <w:rPr>
          <w:sz w:val="24"/>
        </w:rPr>
        <w:t>Synthetic</w:t>
      </w:r>
      <w:r w:rsidRPr="00290AB7">
        <w:rPr>
          <w:spacing w:val="-9"/>
          <w:sz w:val="24"/>
        </w:rPr>
        <w:t xml:space="preserve"> </w:t>
      </w:r>
      <w:r w:rsidRPr="00290AB7">
        <w:rPr>
          <w:sz w:val="24"/>
        </w:rPr>
        <w:t>Microbial</w:t>
      </w:r>
      <w:r w:rsidRPr="00290AB7">
        <w:rPr>
          <w:spacing w:val="-8"/>
          <w:sz w:val="24"/>
        </w:rPr>
        <w:t xml:space="preserve"> </w:t>
      </w:r>
      <w:r w:rsidRPr="00290AB7">
        <w:rPr>
          <w:sz w:val="24"/>
        </w:rPr>
        <w:t>Consortia</w:t>
      </w:r>
      <w:r w:rsidRPr="00290AB7">
        <w:rPr>
          <w:spacing w:val="-9"/>
          <w:sz w:val="24"/>
        </w:rPr>
        <w:t xml:space="preserve"> </w:t>
      </w:r>
      <w:r w:rsidRPr="00290AB7">
        <w:rPr>
          <w:sz w:val="24"/>
        </w:rPr>
        <w:t>for</w:t>
      </w:r>
      <w:r w:rsidRPr="00290AB7">
        <w:rPr>
          <w:spacing w:val="-9"/>
          <w:sz w:val="24"/>
        </w:rPr>
        <w:t xml:space="preserve"> </w:t>
      </w:r>
      <w:r w:rsidRPr="00290AB7">
        <w:rPr>
          <w:sz w:val="24"/>
        </w:rPr>
        <w:t>Biomass</w:t>
      </w:r>
      <w:r w:rsidRPr="00290AB7">
        <w:rPr>
          <w:spacing w:val="-57"/>
          <w:sz w:val="24"/>
        </w:rPr>
        <w:t xml:space="preserve"> </w:t>
      </w:r>
      <w:r w:rsidRPr="00290AB7">
        <w:rPr>
          <w:sz w:val="24"/>
        </w:rPr>
        <w:t>Degradation.</w:t>
      </w:r>
      <w:r w:rsidRPr="00290AB7">
        <w:rPr>
          <w:spacing w:val="-2"/>
          <w:sz w:val="24"/>
        </w:rPr>
        <w:t xml:space="preserve"> </w:t>
      </w:r>
      <w:r w:rsidRPr="005F5245">
        <w:rPr>
          <w:i/>
          <w:sz w:val="24"/>
          <w:lang w:val="es-ES_tradnl"/>
        </w:rPr>
        <w:t>ACS</w:t>
      </w:r>
      <w:r w:rsidRPr="005F5245">
        <w:rPr>
          <w:i/>
          <w:spacing w:val="-1"/>
          <w:sz w:val="24"/>
          <w:lang w:val="es-ES_tradnl"/>
        </w:rPr>
        <w:t xml:space="preserve"> </w:t>
      </w:r>
      <w:proofErr w:type="spellStart"/>
      <w:r w:rsidRPr="005F5245">
        <w:rPr>
          <w:i/>
          <w:sz w:val="24"/>
          <w:lang w:val="es-ES_tradnl"/>
        </w:rPr>
        <w:t>Synthetic</w:t>
      </w:r>
      <w:proofErr w:type="spellEnd"/>
      <w:r w:rsidRPr="005F5245">
        <w:rPr>
          <w:i/>
          <w:spacing w:val="-1"/>
          <w:sz w:val="24"/>
          <w:lang w:val="es-ES_tradnl"/>
        </w:rPr>
        <w:t xml:space="preserve"> </w:t>
      </w:r>
      <w:proofErr w:type="spellStart"/>
      <w:r w:rsidRPr="005F5245">
        <w:rPr>
          <w:i/>
          <w:sz w:val="24"/>
          <w:lang w:val="es-ES_tradnl"/>
        </w:rPr>
        <w:t>Biology</w:t>
      </w:r>
      <w:proofErr w:type="spellEnd"/>
      <w:r w:rsidRPr="005F5245">
        <w:rPr>
          <w:sz w:val="24"/>
          <w:lang w:val="es-ES_tradnl"/>
        </w:rPr>
        <w:t>,</w:t>
      </w:r>
      <w:r w:rsidRPr="005F5245">
        <w:rPr>
          <w:spacing w:val="-1"/>
          <w:sz w:val="24"/>
          <w:lang w:val="es-ES_tradnl"/>
        </w:rPr>
        <w:t xml:space="preserve"> </w:t>
      </w:r>
      <w:r w:rsidRPr="005F5245">
        <w:rPr>
          <w:i/>
          <w:sz w:val="24"/>
          <w:lang w:val="es-ES_tradnl"/>
        </w:rPr>
        <w:t>8</w:t>
      </w:r>
      <w:r w:rsidRPr="005F5245">
        <w:rPr>
          <w:sz w:val="24"/>
          <w:lang w:val="es-ES_tradnl"/>
        </w:rPr>
        <w:t>(9),</w:t>
      </w:r>
      <w:r w:rsidRPr="005F5245">
        <w:rPr>
          <w:spacing w:val="-1"/>
          <w:sz w:val="24"/>
          <w:lang w:val="es-ES_tradnl"/>
        </w:rPr>
        <w:t xml:space="preserve"> </w:t>
      </w:r>
      <w:r w:rsidRPr="005F5245">
        <w:rPr>
          <w:sz w:val="24"/>
          <w:lang w:val="es-ES_tradnl"/>
        </w:rPr>
        <w:t>2174-2185.</w:t>
      </w:r>
      <w:r w:rsidRPr="005F5245">
        <w:rPr>
          <w:spacing w:val="-1"/>
          <w:sz w:val="24"/>
          <w:lang w:val="es-ES_tradnl"/>
        </w:rPr>
        <w:t xml:space="preserve"> </w:t>
      </w:r>
      <w:proofErr w:type="spellStart"/>
      <w:r w:rsidRPr="005F5245">
        <w:rPr>
          <w:sz w:val="24"/>
          <w:lang w:val="es-ES_tradnl"/>
        </w:rPr>
        <w:t>doi</w:t>
      </w:r>
      <w:proofErr w:type="spellEnd"/>
      <w:r w:rsidRPr="005F5245">
        <w:rPr>
          <w:sz w:val="24"/>
          <w:lang w:val="es-ES_tradnl"/>
        </w:rPr>
        <w:t>:</w:t>
      </w:r>
      <w:r w:rsidRPr="005F5245">
        <w:rPr>
          <w:spacing w:val="-1"/>
          <w:sz w:val="24"/>
          <w:lang w:val="es-ES_tradnl"/>
        </w:rPr>
        <w:t xml:space="preserve"> </w:t>
      </w:r>
      <w:r w:rsidRPr="005F5245">
        <w:rPr>
          <w:sz w:val="24"/>
          <w:lang w:val="es-ES_tradnl"/>
        </w:rPr>
        <w:t>10.1021/acssynbio.9b00271.</w:t>
      </w:r>
    </w:p>
    <w:p w14:paraId="1210099C" w14:textId="77777777" w:rsidR="003876AC" w:rsidRPr="005F5245" w:rsidRDefault="003876AC">
      <w:pPr>
        <w:pStyle w:val="Textoindependiente"/>
        <w:spacing w:before="4"/>
        <w:rPr>
          <w:sz w:val="27"/>
          <w:lang w:val="es-ES_tradnl"/>
        </w:rPr>
      </w:pPr>
    </w:p>
    <w:p w14:paraId="0C4D67B0" w14:textId="77777777" w:rsidR="003876AC" w:rsidRPr="005F5245" w:rsidRDefault="000B09CE">
      <w:pPr>
        <w:pStyle w:val="Prrafodelista"/>
        <w:numPr>
          <w:ilvl w:val="0"/>
          <w:numId w:val="1"/>
        </w:numPr>
        <w:tabs>
          <w:tab w:val="left" w:pos="492"/>
        </w:tabs>
        <w:spacing w:line="276" w:lineRule="auto"/>
        <w:rPr>
          <w:sz w:val="24"/>
          <w:lang w:val="es-ES_tradnl"/>
        </w:rPr>
      </w:pPr>
      <w:r w:rsidRPr="00290AB7">
        <w:rPr>
          <w:sz w:val="24"/>
        </w:rPr>
        <w:t>Kang,</w:t>
      </w:r>
      <w:r w:rsidRPr="00290AB7">
        <w:rPr>
          <w:spacing w:val="1"/>
          <w:sz w:val="24"/>
        </w:rPr>
        <w:t xml:space="preserve"> </w:t>
      </w:r>
      <w:r w:rsidRPr="00290AB7">
        <w:rPr>
          <w:sz w:val="24"/>
        </w:rPr>
        <w:t>D.,</w:t>
      </w:r>
      <w:r w:rsidRPr="00290AB7">
        <w:rPr>
          <w:spacing w:val="1"/>
          <w:sz w:val="24"/>
        </w:rPr>
        <w:t xml:space="preserve"> </w:t>
      </w:r>
      <w:proofErr w:type="spellStart"/>
      <w:r w:rsidRPr="00290AB7">
        <w:rPr>
          <w:sz w:val="24"/>
        </w:rPr>
        <w:t>Jacquiod</w:t>
      </w:r>
      <w:proofErr w:type="spellEnd"/>
      <w:r w:rsidRPr="00290AB7">
        <w:rPr>
          <w:sz w:val="24"/>
        </w:rPr>
        <w:t>,</w:t>
      </w:r>
      <w:r w:rsidRPr="00290AB7">
        <w:rPr>
          <w:spacing w:val="1"/>
          <w:sz w:val="24"/>
        </w:rPr>
        <w:t xml:space="preserve"> </w:t>
      </w:r>
      <w:r w:rsidRPr="00290AB7">
        <w:rPr>
          <w:sz w:val="24"/>
        </w:rPr>
        <w:t>S.,</w:t>
      </w:r>
      <w:r w:rsidRPr="00290AB7">
        <w:rPr>
          <w:spacing w:val="1"/>
          <w:sz w:val="24"/>
        </w:rPr>
        <w:t xml:space="preserve"> </w:t>
      </w:r>
      <w:proofErr w:type="spellStart"/>
      <w:r w:rsidRPr="00290AB7">
        <w:rPr>
          <w:sz w:val="24"/>
        </w:rPr>
        <w:t>Herschend</w:t>
      </w:r>
      <w:proofErr w:type="spellEnd"/>
      <w:r w:rsidRPr="00290AB7">
        <w:rPr>
          <w:sz w:val="24"/>
        </w:rPr>
        <w:t>,</w:t>
      </w:r>
      <w:r w:rsidRPr="00290AB7">
        <w:rPr>
          <w:spacing w:val="1"/>
          <w:sz w:val="24"/>
        </w:rPr>
        <w:t xml:space="preserve"> </w:t>
      </w:r>
      <w:r w:rsidRPr="00290AB7">
        <w:rPr>
          <w:sz w:val="24"/>
        </w:rPr>
        <w:t>J.,</w:t>
      </w:r>
      <w:r w:rsidRPr="00290AB7">
        <w:rPr>
          <w:spacing w:val="1"/>
          <w:sz w:val="24"/>
        </w:rPr>
        <w:t xml:space="preserve"> </w:t>
      </w:r>
      <w:r w:rsidRPr="00290AB7">
        <w:rPr>
          <w:sz w:val="24"/>
        </w:rPr>
        <w:t>Wei,</w:t>
      </w:r>
      <w:r w:rsidRPr="00290AB7">
        <w:rPr>
          <w:spacing w:val="1"/>
          <w:sz w:val="24"/>
        </w:rPr>
        <w:t xml:space="preserve"> </w:t>
      </w:r>
      <w:r w:rsidRPr="00290AB7">
        <w:rPr>
          <w:sz w:val="24"/>
        </w:rPr>
        <w:t>S.,</w:t>
      </w:r>
      <w:r w:rsidRPr="00290AB7">
        <w:rPr>
          <w:spacing w:val="1"/>
          <w:sz w:val="24"/>
        </w:rPr>
        <w:t xml:space="preserve"> </w:t>
      </w:r>
      <w:proofErr w:type="spellStart"/>
      <w:r w:rsidRPr="00290AB7">
        <w:rPr>
          <w:sz w:val="24"/>
        </w:rPr>
        <w:t>Nesme</w:t>
      </w:r>
      <w:proofErr w:type="spellEnd"/>
      <w:r w:rsidRPr="00290AB7">
        <w:rPr>
          <w:sz w:val="24"/>
        </w:rPr>
        <w:t>,</w:t>
      </w:r>
      <w:r w:rsidRPr="00290AB7">
        <w:rPr>
          <w:spacing w:val="1"/>
          <w:sz w:val="24"/>
        </w:rPr>
        <w:t xml:space="preserve"> </w:t>
      </w:r>
      <w:r w:rsidRPr="00290AB7">
        <w:rPr>
          <w:sz w:val="24"/>
        </w:rPr>
        <w:t>J.,</w:t>
      </w:r>
      <w:r w:rsidRPr="00290AB7">
        <w:rPr>
          <w:spacing w:val="1"/>
          <w:sz w:val="24"/>
        </w:rPr>
        <w:t xml:space="preserve"> </w:t>
      </w:r>
      <w:r w:rsidRPr="00290AB7">
        <w:rPr>
          <w:sz w:val="24"/>
        </w:rPr>
        <w:t>&amp;</w:t>
      </w:r>
      <w:r w:rsidRPr="00290AB7">
        <w:rPr>
          <w:spacing w:val="1"/>
          <w:sz w:val="24"/>
        </w:rPr>
        <w:t xml:space="preserve"> </w:t>
      </w:r>
      <w:proofErr w:type="spellStart"/>
      <w:r w:rsidRPr="00290AB7">
        <w:rPr>
          <w:sz w:val="24"/>
        </w:rPr>
        <w:t>Sørensen</w:t>
      </w:r>
      <w:proofErr w:type="spellEnd"/>
      <w:r w:rsidRPr="00290AB7">
        <w:rPr>
          <w:sz w:val="24"/>
        </w:rPr>
        <w:t>,</w:t>
      </w:r>
      <w:r w:rsidRPr="00290AB7">
        <w:rPr>
          <w:spacing w:val="1"/>
          <w:sz w:val="24"/>
        </w:rPr>
        <w:t xml:space="preserve"> </w:t>
      </w:r>
      <w:r w:rsidRPr="00290AB7">
        <w:rPr>
          <w:sz w:val="24"/>
        </w:rPr>
        <w:t>S.</w:t>
      </w:r>
      <w:r w:rsidRPr="00290AB7">
        <w:rPr>
          <w:spacing w:val="1"/>
          <w:sz w:val="24"/>
        </w:rPr>
        <w:t xml:space="preserve"> </w:t>
      </w:r>
      <w:r w:rsidRPr="00290AB7">
        <w:rPr>
          <w:sz w:val="24"/>
        </w:rPr>
        <w:t>(2020).</w:t>
      </w:r>
      <w:r w:rsidRPr="00290AB7">
        <w:rPr>
          <w:spacing w:val="1"/>
          <w:sz w:val="24"/>
        </w:rPr>
        <w:t xml:space="preserve"> </w:t>
      </w:r>
      <w:r w:rsidRPr="00290AB7">
        <w:rPr>
          <w:sz w:val="24"/>
        </w:rPr>
        <w:t>Construction of Simplified Microbial Consortia to Degrade Recalcitrant Materials Based</w:t>
      </w:r>
      <w:r w:rsidRPr="00290AB7">
        <w:rPr>
          <w:spacing w:val="1"/>
          <w:sz w:val="24"/>
        </w:rPr>
        <w:t xml:space="preserve"> </w:t>
      </w:r>
      <w:r w:rsidRPr="00290AB7">
        <w:rPr>
          <w:sz w:val="24"/>
        </w:rPr>
        <w:t xml:space="preserve">on Enrichment and Dilution-to-Extinction Cultures. </w:t>
      </w:r>
      <w:proofErr w:type="spellStart"/>
      <w:r w:rsidRPr="005F5245">
        <w:rPr>
          <w:i/>
          <w:sz w:val="24"/>
          <w:lang w:val="es-ES_tradnl"/>
        </w:rPr>
        <w:t>Frontiers</w:t>
      </w:r>
      <w:proofErr w:type="spellEnd"/>
      <w:r w:rsidRPr="005F5245">
        <w:rPr>
          <w:i/>
          <w:sz w:val="24"/>
          <w:lang w:val="es-ES_tradnl"/>
        </w:rPr>
        <w:t xml:space="preserve"> In </w:t>
      </w:r>
      <w:proofErr w:type="spellStart"/>
      <w:r w:rsidRPr="005F5245">
        <w:rPr>
          <w:i/>
          <w:sz w:val="24"/>
          <w:lang w:val="es-ES_tradnl"/>
        </w:rPr>
        <w:t>Microbiology</w:t>
      </w:r>
      <w:proofErr w:type="spellEnd"/>
      <w:r w:rsidRPr="005F5245">
        <w:rPr>
          <w:sz w:val="24"/>
          <w:lang w:val="es-ES_tradnl"/>
        </w:rPr>
        <w:t xml:space="preserve">, </w:t>
      </w:r>
      <w:r w:rsidRPr="005F5245">
        <w:rPr>
          <w:i/>
          <w:sz w:val="24"/>
          <w:lang w:val="es-ES_tradnl"/>
        </w:rPr>
        <w:t>10</w:t>
      </w:r>
      <w:r w:rsidRPr="005F5245">
        <w:rPr>
          <w:sz w:val="24"/>
          <w:lang w:val="es-ES_tradnl"/>
        </w:rPr>
        <w:t xml:space="preserve">. </w:t>
      </w:r>
      <w:proofErr w:type="spellStart"/>
      <w:r w:rsidRPr="005F5245">
        <w:rPr>
          <w:sz w:val="24"/>
          <w:lang w:val="es-ES_tradnl"/>
        </w:rPr>
        <w:t>doi</w:t>
      </w:r>
      <w:proofErr w:type="spellEnd"/>
      <w:r w:rsidRPr="005F5245">
        <w:rPr>
          <w:sz w:val="24"/>
          <w:lang w:val="es-ES_tradnl"/>
        </w:rPr>
        <w:t>:</w:t>
      </w:r>
      <w:r w:rsidRPr="005F5245">
        <w:rPr>
          <w:spacing w:val="1"/>
          <w:sz w:val="24"/>
          <w:lang w:val="es-ES_tradnl"/>
        </w:rPr>
        <w:t xml:space="preserve"> </w:t>
      </w:r>
      <w:r w:rsidRPr="005F5245">
        <w:rPr>
          <w:sz w:val="24"/>
          <w:lang w:val="es-ES_tradnl"/>
        </w:rPr>
        <w:t>10.3389/fmicb.2019.03010</w:t>
      </w:r>
    </w:p>
    <w:p w14:paraId="108F7F64" w14:textId="77777777" w:rsidR="003876AC" w:rsidRPr="005F5245" w:rsidRDefault="003876AC">
      <w:pPr>
        <w:pStyle w:val="Textoindependiente"/>
        <w:spacing w:before="4"/>
        <w:rPr>
          <w:sz w:val="27"/>
          <w:lang w:val="es-ES_tradnl"/>
        </w:rPr>
      </w:pPr>
    </w:p>
    <w:p w14:paraId="6C16D87F" w14:textId="77777777" w:rsidR="003876AC" w:rsidRPr="005F5245" w:rsidRDefault="000B09CE">
      <w:pPr>
        <w:pStyle w:val="Prrafodelista"/>
        <w:numPr>
          <w:ilvl w:val="0"/>
          <w:numId w:val="1"/>
        </w:numPr>
        <w:tabs>
          <w:tab w:val="left" w:pos="492"/>
        </w:tabs>
        <w:rPr>
          <w:sz w:val="24"/>
          <w:lang w:val="es-ES_tradnl"/>
        </w:rPr>
      </w:pPr>
      <w:r w:rsidRPr="00290AB7">
        <w:rPr>
          <w:sz w:val="24"/>
        </w:rPr>
        <w:t xml:space="preserve">Bohra, V., </w:t>
      </w:r>
      <w:proofErr w:type="spellStart"/>
      <w:r w:rsidRPr="00290AB7">
        <w:rPr>
          <w:sz w:val="24"/>
        </w:rPr>
        <w:t>Dafale</w:t>
      </w:r>
      <w:proofErr w:type="spellEnd"/>
      <w:r w:rsidRPr="00290AB7">
        <w:rPr>
          <w:sz w:val="24"/>
        </w:rPr>
        <w:t>, N., Hathi, Z., &amp; Purohit, H. (2019). Genomic annotation and validation</w:t>
      </w:r>
      <w:r w:rsidRPr="00290AB7">
        <w:rPr>
          <w:spacing w:val="-57"/>
          <w:sz w:val="24"/>
        </w:rPr>
        <w:t xml:space="preserve"> </w:t>
      </w:r>
      <w:r w:rsidRPr="00290AB7">
        <w:rPr>
          <w:sz w:val="24"/>
        </w:rPr>
        <w:t xml:space="preserve">of bacterial consortium NDMC-1 for enhanced degradation of sugarcane bagasse. </w:t>
      </w:r>
      <w:proofErr w:type="spellStart"/>
      <w:r w:rsidRPr="005F5245">
        <w:rPr>
          <w:i/>
          <w:sz w:val="24"/>
          <w:lang w:val="es-ES_tradnl"/>
        </w:rPr>
        <w:t>Annals</w:t>
      </w:r>
      <w:proofErr w:type="spellEnd"/>
      <w:r w:rsidRPr="005F5245">
        <w:rPr>
          <w:i/>
          <w:spacing w:val="1"/>
          <w:sz w:val="24"/>
          <w:lang w:val="es-ES_tradnl"/>
        </w:rPr>
        <w:t xml:space="preserve"> </w:t>
      </w:r>
      <w:r w:rsidRPr="005F5245">
        <w:rPr>
          <w:i/>
          <w:sz w:val="24"/>
          <w:lang w:val="es-ES_tradnl"/>
        </w:rPr>
        <w:t>Of</w:t>
      </w:r>
      <w:r w:rsidRPr="005F5245">
        <w:rPr>
          <w:i/>
          <w:spacing w:val="-1"/>
          <w:sz w:val="24"/>
          <w:lang w:val="es-ES_tradnl"/>
        </w:rPr>
        <w:t xml:space="preserve"> </w:t>
      </w:r>
      <w:proofErr w:type="spellStart"/>
      <w:r w:rsidRPr="005F5245">
        <w:rPr>
          <w:i/>
          <w:sz w:val="24"/>
          <w:lang w:val="es-ES_tradnl"/>
        </w:rPr>
        <w:t>Microbiology</w:t>
      </w:r>
      <w:proofErr w:type="spellEnd"/>
      <w:r w:rsidRPr="005F5245">
        <w:rPr>
          <w:sz w:val="24"/>
          <w:lang w:val="es-ES_tradnl"/>
        </w:rPr>
        <w:t xml:space="preserve">, </w:t>
      </w:r>
      <w:r w:rsidRPr="005F5245">
        <w:rPr>
          <w:i/>
          <w:sz w:val="24"/>
          <w:lang w:val="es-ES_tradnl"/>
        </w:rPr>
        <w:t>69</w:t>
      </w:r>
      <w:r w:rsidRPr="005F5245">
        <w:rPr>
          <w:sz w:val="24"/>
          <w:lang w:val="es-ES_tradnl"/>
        </w:rPr>
        <w:t xml:space="preserve">(7), 695-711. </w:t>
      </w:r>
      <w:proofErr w:type="spellStart"/>
      <w:r w:rsidRPr="005F5245">
        <w:rPr>
          <w:sz w:val="24"/>
          <w:lang w:val="es-ES_tradnl"/>
        </w:rPr>
        <w:t>doi</w:t>
      </w:r>
      <w:proofErr w:type="spellEnd"/>
      <w:r w:rsidRPr="005F5245">
        <w:rPr>
          <w:sz w:val="24"/>
          <w:lang w:val="es-ES_tradnl"/>
        </w:rPr>
        <w:t>: 10.1007/s13213-019-01462-x</w:t>
      </w:r>
    </w:p>
    <w:p w14:paraId="17FB9676" w14:textId="3F915BFC" w:rsidR="003876AC" w:rsidRPr="005F5245" w:rsidRDefault="000B09CE" w:rsidP="005F5245">
      <w:pPr>
        <w:pStyle w:val="Prrafodelista"/>
        <w:numPr>
          <w:ilvl w:val="0"/>
          <w:numId w:val="1"/>
        </w:numPr>
        <w:tabs>
          <w:tab w:val="left" w:pos="492"/>
        </w:tabs>
        <w:spacing w:before="70"/>
        <w:rPr>
          <w:sz w:val="24"/>
          <w:lang w:val="es-ES_tradnl"/>
        </w:rPr>
      </w:pPr>
      <w:r w:rsidRPr="00290AB7">
        <w:rPr>
          <w:sz w:val="24"/>
        </w:rPr>
        <w:t>Song, H., Ding, M., Jia, X., Ma, Q., &amp; Yuan, Y. (2014). Synthetic microbial consortia:</w:t>
      </w:r>
      <w:r w:rsidRPr="00290AB7">
        <w:rPr>
          <w:spacing w:val="1"/>
          <w:sz w:val="24"/>
        </w:rPr>
        <w:t xml:space="preserve"> </w:t>
      </w:r>
      <w:r w:rsidRPr="00290AB7">
        <w:rPr>
          <w:sz w:val="24"/>
        </w:rPr>
        <w:t xml:space="preserve">from systematic analysis to construction and applications. </w:t>
      </w:r>
      <w:proofErr w:type="spellStart"/>
      <w:r w:rsidRPr="005F5245">
        <w:rPr>
          <w:i/>
          <w:sz w:val="24"/>
          <w:lang w:val="es-ES_tradnl"/>
        </w:rPr>
        <w:t>Chem</w:t>
      </w:r>
      <w:proofErr w:type="spellEnd"/>
      <w:r w:rsidRPr="005F5245">
        <w:rPr>
          <w:i/>
          <w:sz w:val="24"/>
          <w:lang w:val="es-ES_tradnl"/>
        </w:rPr>
        <w:t>. Soc. Rev.</w:t>
      </w:r>
      <w:r w:rsidRPr="005F5245">
        <w:rPr>
          <w:sz w:val="24"/>
          <w:lang w:val="es-ES_tradnl"/>
        </w:rPr>
        <w:t xml:space="preserve">, </w:t>
      </w:r>
      <w:r w:rsidRPr="005F5245">
        <w:rPr>
          <w:i/>
          <w:sz w:val="24"/>
          <w:lang w:val="es-ES_tradnl"/>
        </w:rPr>
        <w:t>43</w:t>
      </w:r>
      <w:r w:rsidRPr="005F5245">
        <w:rPr>
          <w:sz w:val="24"/>
          <w:lang w:val="es-ES_tradnl"/>
        </w:rPr>
        <w:t>(20), 6954-</w:t>
      </w:r>
      <w:r w:rsidRPr="005F5245">
        <w:rPr>
          <w:spacing w:val="-57"/>
          <w:sz w:val="24"/>
          <w:lang w:val="es-ES_tradnl"/>
        </w:rPr>
        <w:t xml:space="preserve"> </w:t>
      </w:r>
      <w:r w:rsidRPr="005F5245">
        <w:rPr>
          <w:sz w:val="24"/>
          <w:lang w:val="es-ES_tradnl"/>
        </w:rPr>
        <w:t>6981.</w:t>
      </w:r>
      <w:r w:rsidRPr="005F5245">
        <w:rPr>
          <w:spacing w:val="-1"/>
          <w:sz w:val="24"/>
          <w:lang w:val="es-ES_tradnl"/>
        </w:rPr>
        <w:t xml:space="preserve"> </w:t>
      </w:r>
      <w:proofErr w:type="spellStart"/>
      <w:r w:rsidRPr="005F5245">
        <w:rPr>
          <w:sz w:val="24"/>
          <w:lang w:val="es-ES_tradnl"/>
        </w:rPr>
        <w:t>doi</w:t>
      </w:r>
      <w:proofErr w:type="spellEnd"/>
      <w:r w:rsidRPr="005F5245">
        <w:rPr>
          <w:sz w:val="24"/>
          <w:lang w:val="es-ES_tradnl"/>
        </w:rPr>
        <w:t>: 10.1039/c4cs00114a</w:t>
      </w:r>
    </w:p>
    <w:p w14:paraId="29C7D8C7" w14:textId="77777777" w:rsidR="003876AC" w:rsidRPr="005F5245" w:rsidRDefault="003876AC">
      <w:pPr>
        <w:pStyle w:val="Textoindependiente"/>
        <w:rPr>
          <w:lang w:val="es-ES_tradnl"/>
        </w:rPr>
      </w:pPr>
    </w:p>
    <w:p w14:paraId="72D40EB3" w14:textId="77777777" w:rsidR="003876AC" w:rsidRPr="005F5245" w:rsidRDefault="000B09CE">
      <w:pPr>
        <w:pStyle w:val="Prrafodelista"/>
        <w:numPr>
          <w:ilvl w:val="0"/>
          <w:numId w:val="1"/>
        </w:numPr>
        <w:tabs>
          <w:tab w:val="left" w:pos="492"/>
        </w:tabs>
        <w:rPr>
          <w:sz w:val="24"/>
          <w:lang w:val="es-ES_tradnl"/>
        </w:rPr>
      </w:pPr>
      <w:r w:rsidRPr="00290AB7">
        <w:rPr>
          <w:sz w:val="24"/>
        </w:rPr>
        <w:t>Jia,</w:t>
      </w:r>
      <w:r w:rsidRPr="00290AB7">
        <w:rPr>
          <w:spacing w:val="-8"/>
          <w:sz w:val="24"/>
        </w:rPr>
        <w:t xml:space="preserve"> </w:t>
      </w:r>
      <w:r w:rsidRPr="00290AB7">
        <w:rPr>
          <w:sz w:val="24"/>
        </w:rPr>
        <w:t>Y.,</w:t>
      </w:r>
      <w:r w:rsidRPr="00290AB7">
        <w:rPr>
          <w:spacing w:val="-7"/>
          <w:sz w:val="24"/>
        </w:rPr>
        <w:t xml:space="preserve"> </w:t>
      </w:r>
      <w:proofErr w:type="spellStart"/>
      <w:r w:rsidRPr="00290AB7">
        <w:rPr>
          <w:sz w:val="24"/>
        </w:rPr>
        <w:t>Niu</w:t>
      </w:r>
      <w:proofErr w:type="spellEnd"/>
      <w:r w:rsidRPr="00290AB7">
        <w:rPr>
          <w:sz w:val="24"/>
        </w:rPr>
        <w:t>,</w:t>
      </w:r>
      <w:r w:rsidRPr="00290AB7">
        <w:rPr>
          <w:spacing w:val="-8"/>
          <w:sz w:val="24"/>
        </w:rPr>
        <w:t xml:space="preserve"> </w:t>
      </w:r>
      <w:r w:rsidRPr="00290AB7">
        <w:rPr>
          <w:sz w:val="24"/>
        </w:rPr>
        <w:t>C.,</w:t>
      </w:r>
      <w:r w:rsidRPr="00290AB7">
        <w:rPr>
          <w:spacing w:val="-7"/>
          <w:sz w:val="24"/>
        </w:rPr>
        <w:t xml:space="preserve"> </w:t>
      </w:r>
      <w:r w:rsidRPr="00290AB7">
        <w:rPr>
          <w:sz w:val="24"/>
        </w:rPr>
        <w:t>Lu,</w:t>
      </w:r>
      <w:r w:rsidRPr="00290AB7">
        <w:rPr>
          <w:spacing w:val="-8"/>
          <w:sz w:val="24"/>
        </w:rPr>
        <w:t xml:space="preserve"> </w:t>
      </w:r>
      <w:r w:rsidRPr="00290AB7">
        <w:rPr>
          <w:sz w:val="24"/>
        </w:rPr>
        <w:t>Z.,</w:t>
      </w:r>
      <w:r w:rsidRPr="00290AB7">
        <w:rPr>
          <w:spacing w:val="-7"/>
          <w:sz w:val="24"/>
        </w:rPr>
        <w:t xml:space="preserve"> </w:t>
      </w:r>
      <w:r w:rsidRPr="00290AB7">
        <w:rPr>
          <w:sz w:val="24"/>
        </w:rPr>
        <w:t>Zhang,</w:t>
      </w:r>
      <w:r w:rsidRPr="00290AB7">
        <w:rPr>
          <w:spacing w:val="-8"/>
          <w:sz w:val="24"/>
        </w:rPr>
        <w:t xml:space="preserve"> </w:t>
      </w:r>
      <w:r w:rsidRPr="00290AB7">
        <w:rPr>
          <w:sz w:val="24"/>
        </w:rPr>
        <w:t>X.,</w:t>
      </w:r>
      <w:r w:rsidRPr="00290AB7">
        <w:rPr>
          <w:spacing w:val="-7"/>
          <w:sz w:val="24"/>
        </w:rPr>
        <w:t xml:space="preserve"> </w:t>
      </w:r>
      <w:r w:rsidRPr="00290AB7">
        <w:rPr>
          <w:sz w:val="24"/>
        </w:rPr>
        <w:t>Chai,</w:t>
      </w:r>
      <w:r w:rsidRPr="00290AB7">
        <w:rPr>
          <w:spacing w:val="-8"/>
          <w:sz w:val="24"/>
        </w:rPr>
        <w:t xml:space="preserve"> </w:t>
      </w:r>
      <w:r w:rsidRPr="00290AB7">
        <w:rPr>
          <w:sz w:val="24"/>
        </w:rPr>
        <w:t>L.,</w:t>
      </w:r>
      <w:r w:rsidRPr="00290AB7">
        <w:rPr>
          <w:spacing w:val="-7"/>
          <w:sz w:val="24"/>
        </w:rPr>
        <w:t xml:space="preserve"> </w:t>
      </w:r>
      <w:r w:rsidRPr="00290AB7">
        <w:rPr>
          <w:sz w:val="24"/>
        </w:rPr>
        <w:t>&amp;</w:t>
      </w:r>
      <w:r w:rsidRPr="00290AB7">
        <w:rPr>
          <w:spacing w:val="-8"/>
          <w:sz w:val="24"/>
        </w:rPr>
        <w:t xml:space="preserve"> </w:t>
      </w:r>
      <w:r w:rsidRPr="00290AB7">
        <w:rPr>
          <w:sz w:val="24"/>
        </w:rPr>
        <w:t>Shi,</w:t>
      </w:r>
      <w:r w:rsidRPr="00290AB7">
        <w:rPr>
          <w:spacing w:val="-7"/>
          <w:sz w:val="24"/>
        </w:rPr>
        <w:t xml:space="preserve"> </w:t>
      </w:r>
      <w:r w:rsidRPr="00290AB7">
        <w:rPr>
          <w:sz w:val="24"/>
        </w:rPr>
        <w:t>J.</w:t>
      </w:r>
      <w:r w:rsidRPr="00290AB7">
        <w:rPr>
          <w:spacing w:val="-8"/>
          <w:sz w:val="24"/>
        </w:rPr>
        <w:t xml:space="preserve"> </w:t>
      </w:r>
      <w:r w:rsidRPr="00290AB7">
        <w:rPr>
          <w:sz w:val="24"/>
        </w:rPr>
        <w:t>et</w:t>
      </w:r>
      <w:r w:rsidRPr="00290AB7">
        <w:rPr>
          <w:spacing w:val="-7"/>
          <w:sz w:val="24"/>
        </w:rPr>
        <w:t xml:space="preserve"> </w:t>
      </w:r>
      <w:r w:rsidRPr="00290AB7">
        <w:rPr>
          <w:sz w:val="24"/>
        </w:rPr>
        <w:t>al.</w:t>
      </w:r>
      <w:r w:rsidRPr="00290AB7">
        <w:rPr>
          <w:spacing w:val="-8"/>
          <w:sz w:val="24"/>
        </w:rPr>
        <w:t xml:space="preserve"> </w:t>
      </w:r>
      <w:r w:rsidRPr="005F5245">
        <w:rPr>
          <w:sz w:val="24"/>
          <w:lang w:val="es-ES_tradnl"/>
        </w:rPr>
        <w:t>(2020).</w:t>
      </w:r>
      <w:r w:rsidRPr="005F5245">
        <w:rPr>
          <w:spacing w:val="-7"/>
          <w:sz w:val="24"/>
          <w:lang w:val="es-ES_tradnl"/>
        </w:rPr>
        <w:t xml:space="preserve"> </w:t>
      </w:r>
      <w:r w:rsidRPr="00290AB7">
        <w:rPr>
          <w:sz w:val="24"/>
        </w:rPr>
        <w:t>A</w:t>
      </w:r>
      <w:r w:rsidRPr="00290AB7">
        <w:rPr>
          <w:spacing w:val="-8"/>
          <w:sz w:val="24"/>
        </w:rPr>
        <w:t xml:space="preserve"> </w:t>
      </w:r>
      <w:r w:rsidRPr="00290AB7">
        <w:rPr>
          <w:sz w:val="24"/>
        </w:rPr>
        <w:t>Bottom-Up</w:t>
      </w:r>
      <w:r w:rsidRPr="00290AB7">
        <w:rPr>
          <w:spacing w:val="-7"/>
          <w:sz w:val="24"/>
        </w:rPr>
        <w:t xml:space="preserve"> </w:t>
      </w:r>
      <w:r w:rsidRPr="00290AB7">
        <w:rPr>
          <w:sz w:val="24"/>
        </w:rPr>
        <w:t>Approach</w:t>
      </w:r>
      <w:r w:rsidRPr="00290AB7">
        <w:rPr>
          <w:spacing w:val="-58"/>
          <w:sz w:val="24"/>
        </w:rPr>
        <w:t xml:space="preserve"> </w:t>
      </w:r>
      <w:proofErr w:type="gramStart"/>
      <w:r w:rsidRPr="00290AB7">
        <w:rPr>
          <w:sz w:val="24"/>
        </w:rPr>
        <w:t>To</w:t>
      </w:r>
      <w:proofErr w:type="gramEnd"/>
      <w:r w:rsidRPr="00290AB7">
        <w:rPr>
          <w:sz w:val="24"/>
        </w:rPr>
        <w:t xml:space="preserve"> Develop a Synthetic Microbial Community Model: Application for Efficient Reduced-</w:t>
      </w:r>
      <w:r w:rsidRPr="00290AB7">
        <w:rPr>
          <w:spacing w:val="-57"/>
          <w:sz w:val="24"/>
        </w:rPr>
        <w:t xml:space="preserve"> </w:t>
      </w:r>
      <w:r w:rsidRPr="00290AB7">
        <w:rPr>
          <w:sz w:val="24"/>
        </w:rPr>
        <w:t xml:space="preserve">Salt Broad Bean Paste Fermentation. </w:t>
      </w:r>
      <w:proofErr w:type="spellStart"/>
      <w:r w:rsidRPr="005F5245">
        <w:rPr>
          <w:i/>
          <w:sz w:val="24"/>
          <w:lang w:val="es-ES_tradnl"/>
        </w:rPr>
        <w:t>Applied</w:t>
      </w:r>
      <w:proofErr w:type="spellEnd"/>
      <w:r w:rsidRPr="005F5245">
        <w:rPr>
          <w:i/>
          <w:sz w:val="24"/>
          <w:lang w:val="es-ES_tradnl"/>
        </w:rPr>
        <w:t xml:space="preserve"> And </w:t>
      </w:r>
      <w:proofErr w:type="spellStart"/>
      <w:r w:rsidRPr="005F5245">
        <w:rPr>
          <w:i/>
          <w:sz w:val="24"/>
          <w:lang w:val="es-ES_tradnl"/>
        </w:rPr>
        <w:t>Environmental</w:t>
      </w:r>
      <w:proofErr w:type="spellEnd"/>
      <w:r w:rsidRPr="005F5245">
        <w:rPr>
          <w:i/>
          <w:sz w:val="24"/>
          <w:lang w:val="es-ES_tradnl"/>
        </w:rPr>
        <w:t xml:space="preserve"> </w:t>
      </w:r>
      <w:proofErr w:type="spellStart"/>
      <w:r w:rsidRPr="005F5245">
        <w:rPr>
          <w:i/>
          <w:sz w:val="24"/>
          <w:lang w:val="es-ES_tradnl"/>
        </w:rPr>
        <w:t>Microbiology</w:t>
      </w:r>
      <w:proofErr w:type="spellEnd"/>
      <w:r w:rsidRPr="005F5245">
        <w:rPr>
          <w:sz w:val="24"/>
          <w:lang w:val="es-ES_tradnl"/>
        </w:rPr>
        <w:t xml:space="preserve">, </w:t>
      </w:r>
      <w:r w:rsidRPr="005F5245">
        <w:rPr>
          <w:i/>
          <w:sz w:val="24"/>
          <w:lang w:val="es-ES_tradnl"/>
        </w:rPr>
        <w:t>86</w:t>
      </w:r>
      <w:r w:rsidRPr="005F5245">
        <w:rPr>
          <w:sz w:val="24"/>
          <w:lang w:val="es-ES_tradnl"/>
        </w:rPr>
        <w:t>(12).</w:t>
      </w:r>
      <w:r w:rsidRPr="005F5245">
        <w:rPr>
          <w:spacing w:val="1"/>
          <w:sz w:val="24"/>
          <w:lang w:val="es-ES_tradnl"/>
        </w:rPr>
        <w:t xml:space="preserve"> </w:t>
      </w:r>
      <w:proofErr w:type="spellStart"/>
      <w:r w:rsidRPr="005F5245">
        <w:rPr>
          <w:sz w:val="24"/>
          <w:lang w:val="es-ES_tradnl"/>
        </w:rPr>
        <w:t>doi</w:t>
      </w:r>
      <w:proofErr w:type="spellEnd"/>
      <w:r w:rsidRPr="005F5245">
        <w:rPr>
          <w:sz w:val="24"/>
          <w:lang w:val="es-ES_tradnl"/>
        </w:rPr>
        <w:t>:</w:t>
      </w:r>
      <w:r w:rsidRPr="005F5245">
        <w:rPr>
          <w:spacing w:val="-1"/>
          <w:sz w:val="24"/>
          <w:lang w:val="es-ES_tradnl"/>
        </w:rPr>
        <w:t xml:space="preserve"> </w:t>
      </w:r>
      <w:r w:rsidRPr="005F5245">
        <w:rPr>
          <w:sz w:val="24"/>
          <w:lang w:val="es-ES_tradnl"/>
        </w:rPr>
        <w:t>10.1128/aem.00306-20</w:t>
      </w:r>
    </w:p>
    <w:p w14:paraId="4C44E303" w14:textId="77777777" w:rsidR="003876AC" w:rsidRPr="005F5245" w:rsidRDefault="003876AC">
      <w:pPr>
        <w:pStyle w:val="Textoindependiente"/>
        <w:spacing w:before="9"/>
        <w:rPr>
          <w:sz w:val="23"/>
          <w:lang w:val="es-ES_tradnl"/>
        </w:rPr>
      </w:pPr>
    </w:p>
    <w:p w14:paraId="09C5B8D8" w14:textId="77777777" w:rsidR="003876AC" w:rsidRPr="005F5245" w:rsidRDefault="000B09CE">
      <w:pPr>
        <w:pStyle w:val="Prrafodelista"/>
        <w:numPr>
          <w:ilvl w:val="0"/>
          <w:numId w:val="1"/>
        </w:numPr>
        <w:tabs>
          <w:tab w:val="left" w:pos="492"/>
        </w:tabs>
        <w:spacing w:before="1" w:line="242" w:lineRule="auto"/>
        <w:ind w:right="106"/>
        <w:rPr>
          <w:sz w:val="24"/>
          <w:lang w:val="es-ES_tradnl"/>
        </w:rPr>
      </w:pPr>
      <w:r w:rsidRPr="00290AB7">
        <w:rPr>
          <w:sz w:val="24"/>
        </w:rPr>
        <w:t>Sims</w:t>
      </w:r>
      <w:r w:rsidRPr="00290AB7">
        <w:rPr>
          <w:spacing w:val="-14"/>
          <w:sz w:val="24"/>
        </w:rPr>
        <w:t xml:space="preserve"> </w:t>
      </w:r>
      <w:r w:rsidRPr="00290AB7">
        <w:rPr>
          <w:sz w:val="24"/>
        </w:rPr>
        <w:t>D,</w:t>
      </w:r>
      <w:r w:rsidRPr="00290AB7">
        <w:rPr>
          <w:spacing w:val="-13"/>
          <w:sz w:val="24"/>
        </w:rPr>
        <w:t xml:space="preserve"> </w:t>
      </w:r>
      <w:proofErr w:type="spellStart"/>
      <w:r w:rsidRPr="00290AB7">
        <w:rPr>
          <w:sz w:val="24"/>
        </w:rPr>
        <w:t>Sudbery</w:t>
      </w:r>
      <w:proofErr w:type="spellEnd"/>
      <w:r w:rsidRPr="00290AB7">
        <w:rPr>
          <w:spacing w:val="-13"/>
          <w:sz w:val="24"/>
        </w:rPr>
        <w:t xml:space="preserve"> </w:t>
      </w:r>
      <w:r w:rsidRPr="00290AB7">
        <w:rPr>
          <w:sz w:val="24"/>
        </w:rPr>
        <w:t>I,</w:t>
      </w:r>
      <w:r w:rsidRPr="00290AB7">
        <w:rPr>
          <w:spacing w:val="-13"/>
          <w:sz w:val="24"/>
        </w:rPr>
        <w:t xml:space="preserve"> </w:t>
      </w:r>
      <w:proofErr w:type="spellStart"/>
      <w:r w:rsidRPr="00290AB7">
        <w:rPr>
          <w:sz w:val="24"/>
        </w:rPr>
        <w:t>Ilott</w:t>
      </w:r>
      <w:proofErr w:type="spellEnd"/>
      <w:r w:rsidRPr="00290AB7">
        <w:rPr>
          <w:spacing w:val="-13"/>
          <w:sz w:val="24"/>
        </w:rPr>
        <w:t xml:space="preserve"> </w:t>
      </w:r>
      <w:r w:rsidRPr="00290AB7">
        <w:rPr>
          <w:sz w:val="24"/>
        </w:rPr>
        <w:t>NE,</w:t>
      </w:r>
      <w:r w:rsidRPr="00290AB7">
        <w:rPr>
          <w:spacing w:val="-13"/>
          <w:sz w:val="24"/>
        </w:rPr>
        <w:t xml:space="preserve"> </w:t>
      </w:r>
      <w:proofErr w:type="spellStart"/>
      <w:r w:rsidRPr="00290AB7">
        <w:rPr>
          <w:sz w:val="24"/>
        </w:rPr>
        <w:t>Heger</w:t>
      </w:r>
      <w:proofErr w:type="spellEnd"/>
      <w:r w:rsidRPr="00290AB7">
        <w:rPr>
          <w:spacing w:val="-13"/>
          <w:sz w:val="24"/>
        </w:rPr>
        <w:t xml:space="preserve"> </w:t>
      </w:r>
      <w:r w:rsidRPr="00290AB7">
        <w:rPr>
          <w:sz w:val="24"/>
        </w:rPr>
        <w:t>A,</w:t>
      </w:r>
      <w:r w:rsidRPr="00290AB7">
        <w:rPr>
          <w:spacing w:val="-13"/>
          <w:sz w:val="24"/>
        </w:rPr>
        <w:t xml:space="preserve"> </w:t>
      </w:r>
      <w:r w:rsidRPr="00290AB7">
        <w:rPr>
          <w:sz w:val="24"/>
        </w:rPr>
        <w:t>Ponting</w:t>
      </w:r>
      <w:r w:rsidRPr="00290AB7">
        <w:rPr>
          <w:spacing w:val="-13"/>
          <w:sz w:val="24"/>
        </w:rPr>
        <w:t xml:space="preserve"> </w:t>
      </w:r>
      <w:r w:rsidRPr="00290AB7">
        <w:rPr>
          <w:sz w:val="24"/>
        </w:rPr>
        <w:t>CP.</w:t>
      </w:r>
      <w:r w:rsidRPr="00290AB7">
        <w:rPr>
          <w:spacing w:val="-13"/>
          <w:sz w:val="24"/>
        </w:rPr>
        <w:t xml:space="preserve"> </w:t>
      </w:r>
      <w:r w:rsidRPr="005F25AF">
        <w:rPr>
          <w:sz w:val="24"/>
        </w:rPr>
        <w:t>(2014).</w:t>
      </w:r>
      <w:r w:rsidRPr="005F25AF">
        <w:rPr>
          <w:spacing w:val="-13"/>
          <w:sz w:val="24"/>
        </w:rPr>
        <w:t xml:space="preserve"> </w:t>
      </w:r>
      <w:r w:rsidRPr="00290AB7">
        <w:rPr>
          <w:sz w:val="24"/>
        </w:rPr>
        <w:t>Sequencing</w:t>
      </w:r>
      <w:r w:rsidRPr="00290AB7">
        <w:rPr>
          <w:spacing w:val="-14"/>
          <w:sz w:val="24"/>
        </w:rPr>
        <w:t xml:space="preserve"> </w:t>
      </w:r>
      <w:r w:rsidRPr="00290AB7">
        <w:rPr>
          <w:sz w:val="24"/>
        </w:rPr>
        <w:t>depth</w:t>
      </w:r>
      <w:r w:rsidRPr="00290AB7">
        <w:rPr>
          <w:spacing w:val="-13"/>
          <w:sz w:val="24"/>
        </w:rPr>
        <w:t xml:space="preserve"> </w:t>
      </w:r>
      <w:r w:rsidRPr="00290AB7">
        <w:rPr>
          <w:sz w:val="24"/>
        </w:rPr>
        <w:t>and</w:t>
      </w:r>
      <w:r w:rsidRPr="00290AB7">
        <w:rPr>
          <w:spacing w:val="-13"/>
          <w:sz w:val="24"/>
        </w:rPr>
        <w:t xml:space="preserve"> </w:t>
      </w:r>
      <w:r w:rsidRPr="00290AB7">
        <w:rPr>
          <w:sz w:val="24"/>
        </w:rPr>
        <w:t>coverage:</w:t>
      </w:r>
      <w:r w:rsidRPr="00290AB7">
        <w:rPr>
          <w:spacing w:val="-57"/>
          <w:sz w:val="24"/>
        </w:rPr>
        <w:t xml:space="preserve"> </w:t>
      </w:r>
      <w:r w:rsidRPr="00290AB7">
        <w:rPr>
          <w:sz w:val="24"/>
        </w:rPr>
        <w:t>key</w:t>
      </w:r>
      <w:r w:rsidRPr="00290AB7">
        <w:rPr>
          <w:spacing w:val="-2"/>
          <w:sz w:val="24"/>
        </w:rPr>
        <w:t xml:space="preserve"> </w:t>
      </w:r>
      <w:r w:rsidRPr="00290AB7">
        <w:rPr>
          <w:sz w:val="24"/>
        </w:rPr>
        <w:t>considerations</w:t>
      </w:r>
      <w:r w:rsidRPr="00290AB7">
        <w:rPr>
          <w:spacing w:val="-2"/>
          <w:sz w:val="24"/>
        </w:rPr>
        <w:t xml:space="preserve"> </w:t>
      </w:r>
      <w:r w:rsidRPr="00290AB7">
        <w:rPr>
          <w:sz w:val="24"/>
        </w:rPr>
        <w:t>in</w:t>
      </w:r>
      <w:r w:rsidRPr="00290AB7">
        <w:rPr>
          <w:spacing w:val="-2"/>
          <w:sz w:val="24"/>
        </w:rPr>
        <w:t xml:space="preserve"> </w:t>
      </w:r>
      <w:r w:rsidRPr="00290AB7">
        <w:rPr>
          <w:sz w:val="24"/>
        </w:rPr>
        <w:t>genomic</w:t>
      </w:r>
      <w:r w:rsidRPr="00290AB7">
        <w:rPr>
          <w:spacing w:val="-3"/>
          <w:sz w:val="24"/>
        </w:rPr>
        <w:t xml:space="preserve"> </w:t>
      </w:r>
      <w:r w:rsidRPr="00290AB7">
        <w:rPr>
          <w:sz w:val="24"/>
        </w:rPr>
        <w:t>analyses.</w:t>
      </w:r>
      <w:r w:rsidRPr="00290AB7">
        <w:rPr>
          <w:spacing w:val="-1"/>
          <w:sz w:val="24"/>
        </w:rPr>
        <w:t xml:space="preserve"> </w:t>
      </w:r>
      <w:proofErr w:type="spellStart"/>
      <w:r w:rsidRPr="005F5245">
        <w:rPr>
          <w:sz w:val="24"/>
          <w:lang w:val="es-ES_tradnl"/>
        </w:rPr>
        <w:t>Nature</w:t>
      </w:r>
      <w:proofErr w:type="spellEnd"/>
      <w:r w:rsidRPr="005F5245">
        <w:rPr>
          <w:spacing w:val="-3"/>
          <w:sz w:val="24"/>
          <w:lang w:val="es-ES_tradnl"/>
        </w:rPr>
        <w:t xml:space="preserve"> </w:t>
      </w:r>
      <w:proofErr w:type="spellStart"/>
      <w:r w:rsidRPr="005F5245">
        <w:rPr>
          <w:sz w:val="24"/>
          <w:lang w:val="es-ES_tradnl"/>
        </w:rPr>
        <w:t>Reviews</w:t>
      </w:r>
      <w:proofErr w:type="spellEnd"/>
      <w:r w:rsidRPr="005F5245">
        <w:rPr>
          <w:spacing w:val="-2"/>
          <w:sz w:val="24"/>
          <w:lang w:val="es-ES_tradnl"/>
        </w:rPr>
        <w:t xml:space="preserve"> </w:t>
      </w:r>
      <w:proofErr w:type="spellStart"/>
      <w:r w:rsidRPr="005F5245">
        <w:rPr>
          <w:sz w:val="24"/>
          <w:lang w:val="es-ES_tradnl"/>
        </w:rPr>
        <w:t>Genetics</w:t>
      </w:r>
      <w:proofErr w:type="spellEnd"/>
      <w:r w:rsidRPr="005F5245">
        <w:rPr>
          <w:sz w:val="24"/>
          <w:lang w:val="es-ES_tradnl"/>
        </w:rPr>
        <w:t>.</w:t>
      </w:r>
      <w:r w:rsidRPr="005F5245">
        <w:rPr>
          <w:spacing w:val="-2"/>
          <w:sz w:val="24"/>
          <w:lang w:val="es-ES_tradnl"/>
        </w:rPr>
        <w:t xml:space="preserve"> </w:t>
      </w:r>
      <w:proofErr w:type="spellStart"/>
      <w:r w:rsidRPr="005F5245">
        <w:rPr>
          <w:sz w:val="24"/>
          <w:lang w:val="es-ES_tradnl"/>
        </w:rPr>
        <w:t>doi</w:t>
      </w:r>
      <w:proofErr w:type="spellEnd"/>
      <w:r w:rsidRPr="005F5245">
        <w:rPr>
          <w:sz w:val="24"/>
          <w:lang w:val="es-ES_tradnl"/>
        </w:rPr>
        <w:t>:</w:t>
      </w:r>
      <w:r w:rsidRPr="005F5245">
        <w:rPr>
          <w:spacing w:val="-1"/>
          <w:sz w:val="24"/>
          <w:lang w:val="es-ES_tradnl"/>
        </w:rPr>
        <w:t xml:space="preserve"> </w:t>
      </w:r>
      <w:r w:rsidRPr="005F5245">
        <w:rPr>
          <w:sz w:val="24"/>
          <w:lang w:val="es-ES_tradnl"/>
        </w:rPr>
        <w:t>10.1038/nrg3642.</w:t>
      </w:r>
    </w:p>
    <w:p w14:paraId="0150E647" w14:textId="77777777" w:rsidR="003876AC" w:rsidRPr="005F5245" w:rsidRDefault="003876AC">
      <w:pPr>
        <w:pStyle w:val="Textoindependiente"/>
        <w:spacing w:before="10"/>
        <w:rPr>
          <w:sz w:val="23"/>
          <w:lang w:val="es-ES_tradnl"/>
        </w:rPr>
      </w:pPr>
    </w:p>
    <w:p w14:paraId="179EE0ED" w14:textId="77777777" w:rsidR="003876AC" w:rsidRPr="005F5245" w:rsidRDefault="000B09CE">
      <w:pPr>
        <w:pStyle w:val="Prrafodelista"/>
        <w:numPr>
          <w:ilvl w:val="0"/>
          <w:numId w:val="1"/>
        </w:numPr>
        <w:tabs>
          <w:tab w:val="left" w:pos="492"/>
        </w:tabs>
        <w:spacing w:line="237" w:lineRule="auto"/>
        <w:ind w:right="106"/>
        <w:rPr>
          <w:sz w:val="24"/>
          <w:lang w:val="es-ES_tradnl"/>
        </w:rPr>
      </w:pPr>
      <w:r w:rsidRPr="00290AB7">
        <w:rPr>
          <w:sz w:val="24"/>
        </w:rPr>
        <w:t>Zhang,</w:t>
      </w:r>
      <w:r w:rsidRPr="00290AB7">
        <w:rPr>
          <w:spacing w:val="1"/>
          <w:sz w:val="24"/>
        </w:rPr>
        <w:t xml:space="preserve"> </w:t>
      </w:r>
      <w:r w:rsidRPr="00290AB7">
        <w:rPr>
          <w:sz w:val="24"/>
        </w:rPr>
        <w:t>W.,</w:t>
      </w:r>
      <w:r w:rsidRPr="00290AB7">
        <w:rPr>
          <w:spacing w:val="1"/>
          <w:sz w:val="24"/>
        </w:rPr>
        <w:t xml:space="preserve"> </w:t>
      </w:r>
      <w:r w:rsidRPr="00290AB7">
        <w:rPr>
          <w:sz w:val="24"/>
        </w:rPr>
        <w:t>Jia,</w:t>
      </w:r>
      <w:r w:rsidRPr="00290AB7">
        <w:rPr>
          <w:spacing w:val="1"/>
          <w:sz w:val="24"/>
        </w:rPr>
        <w:t xml:space="preserve"> </w:t>
      </w:r>
      <w:r w:rsidRPr="00290AB7">
        <w:rPr>
          <w:sz w:val="24"/>
        </w:rPr>
        <w:t>B.</w:t>
      </w:r>
      <w:r w:rsidRPr="00290AB7">
        <w:rPr>
          <w:spacing w:val="1"/>
          <w:sz w:val="24"/>
        </w:rPr>
        <w:t xml:space="preserve"> </w:t>
      </w:r>
      <w:r w:rsidRPr="00290AB7">
        <w:rPr>
          <w:sz w:val="24"/>
        </w:rPr>
        <w:t>&amp;</w:t>
      </w:r>
      <w:r w:rsidRPr="00290AB7">
        <w:rPr>
          <w:spacing w:val="1"/>
          <w:sz w:val="24"/>
        </w:rPr>
        <w:t xml:space="preserve"> </w:t>
      </w:r>
      <w:r w:rsidRPr="00290AB7">
        <w:rPr>
          <w:sz w:val="24"/>
        </w:rPr>
        <w:t>Wei,</w:t>
      </w:r>
      <w:r w:rsidRPr="00290AB7">
        <w:rPr>
          <w:spacing w:val="1"/>
          <w:sz w:val="24"/>
        </w:rPr>
        <w:t xml:space="preserve"> </w:t>
      </w:r>
      <w:r w:rsidRPr="00290AB7">
        <w:rPr>
          <w:sz w:val="24"/>
        </w:rPr>
        <w:t>C.</w:t>
      </w:r>
      <w:r w:rsidRPr="00290AB7">
        <w:rPr>
          <w:spacing w:val="1"/>
          <w:sz w:val="24"/>
        </w:rPr>
        <w:t xml:space="preserve"> </w:t>
      </w:r>
      <w:r w:rsidRPr="00290AB7">
        <w:rPr>
          <w:sz w:val="24"/>
        </w:rPr>
        <w:t>(2019).</w:t>
      </w:r>
      <w:r w:rsidRPr="00290AB7">
        <w:rPr>
          <w:spacing w:val="1"/>
          <w:sz w:val="24"/>
        </w:rPr>
        <w:t xml:space="preserve"> </w:t>
      </w:r>
      <w:proofErr w:type="spellStart"/>
      <w:r w:rsidRPr="00290AB7">
        <w:rPr>
          <w:sz w:val="24"/>
        </w:rPr>
        <w:t>PaSS</w:t>
      </w:r>
      <w:proofErr w:type="spellEnd"/>
      <w:r w:rsidRPr="00290AB7">
        <w:rPr>
          <w:sz w:val="24"/>
        </w:rPr>
        <w:t>:</w:t>
      </w:r>
      <w:r w:rsidRPr="00290AB7">
        <w:rPr>
          <w:spacing w:val="1"/>
          <w:sz w:val="24"/>
        </w:rPr>
        <w:t xml:space="preserve"> </w:t>
      </w:r>
      <w:r w:rsidRPr="00290AB7">
        <w:rPr>
          <w:sz w:val="24"/>
        </w:rPr>
        <w:t>a</w:t>
      </w:r>
      <w:r w:rsidRPr="00290AB7">
        <w:rPr>
          <w:spacing w:val="1"/>
          <w:sz w:val="24"/>
        </w:rPr>
        <w:t xml:space="preserve"> </w:t>
      </w:r>
      <w:r w:rsidRPr="00290AB7">
        <w:rPr>
          <w:sz w:val="24"/>
        </w:rPr>
        <w:t>sequencing</w:t>
      </w:r>
      <w:r w:rsidRPr="00290AB7">
        <w:rPr>
          <w:spacing w:val="1"/>
          <w:sz w:val="24"/>
        </w:rPr>
        <w:t xml:space="preserve"> </w:t>
      </w:r>
      <w:r w:rsidRPr="00290AB7">
        <w:rPr>
          <w:sz w:val="24"/>
        </w:rPr>
        <w:t>simulator</w:t>
      </w:r>
      <w:r w:rsidRPr="00290AB7">
        <w:rPr>
          <w:spacing w:val="1"/>
          <w:sz w:val="24"/>
        </w:rPr>
        <w:t xml:space="preserve"> </w:t>
      </w:r>
      <w:r w:rsidRPr="00290AB7">
        <w:rPr>
          <w:sz w:val="24"/>
        </w:rPr>
        <w:t>for</w:t>
      </w:r>
      <w:r w:rsidRPr="00290AB7">
        <w:rPr>
          <w:spacing w:val="1"/>
          <w:sz w:val="24"/>
        </w:rPr>
        <w:t xml:space="preserve"> </w:t>
      </w:r>
      <w:r w:rsidRPr="00290AB7">
        <w:rPr>
          <w:sz w:val="24"/>
        </w:rPr>
        <w:t>PacBio</w:t>
      </w:r>
      <w:r w:rsidRPr="00290AB7">
        <w:rPr>
          <w:spacing w:val="1"/>
          <w:sz w:val="24"/>
        </w:rPr>
        <w:t xml:space="preserve"> </w:t>
      </w:r>
      <w:r w:rsidRPr="00290AB7">
        <w:rPr>
          <w:sz w:val="24"/>
        </w:rPr>
        <w:t>sequencing.</w:t>
      </w:r>
      <w:r w:rsidRPr="00290AB7">
        <w:rPr>
          <w:spacing w:val="-1"/>
          <w:sz w:val="24"/>
        </w:rPr>
        <w:t xml:space="preserve"> </w:t>
      </w:r>
      <w:r w:rsidRPr="005F5245">
        <w:rPr>
          <w:i/>
          <w:sz w:val="24"/>
          <w:lang w:val="es-ES_tradnl"/>
        </w:rPr>
        <w:t>BMC</w:t>
      </w:r>
      <w:r w:rsidRPr="005F5245">
        <w:rPr>
          <w:i/>
          <w:spacing w:val="-1"/>
          <w:sz w:val="24"/>
          <w:lang w:val="es-ES_tradnl"/>
        </w:rPr>
        <w:t xml:space="preserve"> </w:t>
      </w:r>
      <w:proofErr w:type="spellStart"/>
      <w:r w:rsidRPr="005F5245">
        <w:rPr>
          <w:i/>
          <w:sz w:val="24"/>
          <w:lang w:val="es-ES_tradnl"/>
        </w:rPr>
        <w:t>Bioinformatics</w:t>
      </w:r>
      <w:proofErr w:type="spellEnd"/>
      <w:r w:rsidRPr="005F5245">
        <w:rPr>
          <w:i/>
          <w:spacing w:val="-1"/>
          <w:sz w:val="24"/>
          <w:lang w:val="es-ES_tradnl"/>
        </w:rPr>
        <w:t xml:space="preserve"> </w:t>
      </w:r>
      <w:r w:rsidRPr="005F5245">
        <w:rPr>
          <w:sz w:val="24"/>
          <w:lang w:val="es-ES_tradnl"/>
        </w:rPr>
        <w:t>20</w:t>
      </w:r>
      <w:r w:rsidRPr="005F5245">
        <w:rPr>
          <w:b/>
          <w:sz w:val="24"/>
          <w:lang w:val="es-ES_tradnl"/>
        </w:rPr>
        <w:t>,</w:t>
      </w:r>
      <w:r w:rsidRPr="005F5245">
        <w:rPr>
          <w:b/>
          <w:spacing w:val="-1"/>
          <w:sz w:val="24"/>
          <w:lang w:val="es-ES_tradnl"/>
        </w:rPr>
        <w:t xml:space="preserve"> </w:t>
      </w:r>
      <w:r w:rsidRPr="005F5245">
        <w:rPr>
          <w:sz w:val="24"/>
          <w:lang w:val="es-ES_tradnl"/>
        </w:rPr>
        <w:t>352.</w:t>
      </w:r>
      <w:r w:rsidRPr="005F5245">
        <w:rPr>
          <w:spacing w:val="-1"/>
          <w:sz w:val="24"/>
          <w:lang w:val="es-ES_tradnl"/>
        </w:rPr>
        <w:t xml:space="preserve"> </w:t>
      </w:r>
      <w:r w:rsidRPr="005F5245">
        <w:rPr>
          <w:sz w:val="24"/>
          <w:lang w:val="es-ES_tradnl"/>
        </w:rPr>
        <w:t>https://doi.org/10.1186/s12859-019-2901-7</w:t>
      </w:r>
    </w:p>
    <w:p w14:paraId="4527A13E" w14:textId="77777777" w:rsidR="003876AC" w:rsidRPr="005F5245" w:rsidRDefault="003876AC">
      <w:pPr>
        <w:pStyle w:val="Textoindependiente"/>
        <w:spacing w:before="7"/>
        <w:rPr>
          <w:sz w:val="26"/>
          <w:lang w:val="es-ES_tradnl"/>
        </w:rPr>
      </w:pPr>
    </w:p>
    <w:p w14:paraId="1C618EE5" w14:textId="77777777" w:rsidR="003876AC" w:rsidRPr="00290AB7" w:rsidRDefault="000B09CE">
      <w:pPr>
        <w:pStyle w:val="Prrafodelista"/>
        <w:numPr>
          <w:ilvl w:val="0"/>
          <w:numId w:val="1"/>
        </w:numPr>
        <w:tabs>
          <w:tab w:val="left" w:pos="492"/>
          <w:tab w:val="left" w:pos="3055"/>
          <w:tab w:val="left" w:pos="5833"/>
          <w:tab w:val="left" w:pos="7871"/>
        </w:tabs>
        <w:spacing w:line="259" w:lineRule="auto"/>
        <w:rPr>
          <w:sz w:val="24"/>
        </w:rPr>
      </w:pPr>
      <w:r w:rsidRPr="00290AB7">
        <w:rPr>
          <w:sz w:val="24"/>
        </w:rPr>
        <w:t>Ryan</w:t>
      </w:r>
      <w:r w:rsidRPr="00290AB7">
        <w:rPr>
          <w:spacing w:val="1"/>
          <w:sz w:val="24"/>
        </w:rPr>
        <w:t xml:space="preserve"> </w:t>
      </w:r>
      <w:r w:rsidRPr="00290AB7">
        <w:rPr>
          <w:sz w:val="24"/>
        </w:rPr>
        <w:t>R.</w:t>
      </w:r>
      <w:r w:rsidRPr="00290AB7">
        <w:rPr>
          <w:spacing w:val="1"/>
          <w:sz w:val="24"/>
        </w:rPr>
        <w:t xml:space="preserve"> </w:t>
      </w:r>
      <w:r w:rsidRPr="00290AB7">
        <w:rPr>
          <w:sz w:val="24"/>
        </w:rPr>
        <w:t>Wick,</w:t>
      </w:r>
      <w:r w:rsidRPr="00290AB7">
        <w:rPr>
          <w:spacing w:val="1"/>
          <w:sz w:val="24"/>
        </w:rPr>
        <w:t xml:space="preserve"> </w:t>
      </w:r>
      <w:r w:rsidRPr="00290AB7">
        <w:rPr>
          <w:sz w:val="24"/>
        </w:rPr>
        <w:t>Mark</w:t>
      </w:r>
      <w:r w:rsidRPr="00290AB7">
        <w:rPr>
          <w:spacing w:val="1"/>
          <w:sz w:val="24"/>
        </w:rPr>
        <w:t xml:space="preserve"> </w:t>
      </w:r>
      <w:r w:rsidRPr="00290AB7">
        <w:rPr>
          <w:sz w:val="24"/>
        </w:rPr>
        <w:t>B.</w:t>
      </w:r>
      <w:r w:rsidRPr="00290AB7">
        <w:rPr>
          <w:spacing w:val="1"/>
          <w:sz w:val="24"/>
        </w:rPr>
        <w:t xml:space="preserve"> </w:t>
      </w:r>
      <w:r w:rsidRPr="00290AB7">
        <w:rPr>
          <w:sz w:val="24"/>
        </w:rPr>
        <w:t>Schultz,</w:t>
      </w:r>
      <w:r w:rsidRPr="00290AB7">
        <w:rPr>
          <w:spacing w:val="1"/>
          <w:sz w:val="24"/>
        </w:rPr>
        <w:t xml:space="preserve"> </w:t>
      </w:r>
      <w:r w:rsidRPr="00290AB7">
        <w:rPr>
          <w:sz w:val="24"/>
        </w:rPr>
        <w:t>Justin</w:t>
      </w:r>
      <w:r w:rsidRPr="00290AB7">
        <w:rPr>
          <w:spacing w:val="1"/>
          <w:sz w:val="24"/>
        </w:rPr>
        <w:t xml:space="preserve"> </w:t>
      </w:r>
      <w:r w:rsidRPr="00290AB7">
        <w:rPr>
          <w:sz w:val="24"/>
        </w:rPr>
        <w:t>Zobel,</w:t>
      </w:r>
      <w:r w:rsidRPr="00290AB7">
        <w:rPr>
          <w:spacing w:val="1"/>
          <w:sz w:val="24"/>
        </w:rPr>
        <w:t xml:space="preserve"> </w:t>
      </w:r>
      <w:r w:rsidRPr="00290AB7">
        <w:rPr>
          <w:sz w:val="24"/>
        </w:rPr>
        <w:t>Kathryn</w:t>
      </w:r>
      <w:r w:rsidRPr="00290AB7">
        <w:rPr>
          <w:spacing w:val="1"/>
          <w:sz w:val="24"/>
        </w:rPr>
        <w:t xml:space="preserve"> </w:t>
      </w:r>
      <w:r w:rsidRPr="00290AB7">
        <w:rPr>
          <w:sz w:val="24"/>
        </w:rPr>
        <w:t>E.</w:t>
      </w:r>
      <w:r w:rsidRPr="00290AB7">
        <w:rPr>
          <w:spacing w:val="1"/>
          <w:sz w:val="24"/>
        </w:rPr>
        <w:t xml:space="preserve"> </w:t>
      </w:r>
      <w:r w:rsidRPr="00290AB7">
        <w:rPr>
          <w:sz w:val="24"/>
        </w:rPr>
        <w:t>Holt.</w:t>
      </w:r>
      <w:r w:rsidRPr="00290AB7">
        <w:rPr>
          <w:spacing w:val="1"/>
          <w:sz w:val="24"/>
        </w:rPr>
        <w:t xml:space="preserve"> </w:t>
      </w:r>
      <w:r w:rsidRPr="00290AB7">
        <w:rPr>
          <w:sz w:val="24"/>
        </w:rPr>
        <w:t>(2015).</w:t>
      </w:r>
      <w:r w:rsidRPr="00290AB7">
        <w:rPr>
          <w:spacing w:val="1"/>
          <w:sz w:val="24"/>
        </w:rPr>
        <w:t xml:space="preserve"> </w:t>
      </w:r>
      <w:r w:rsidRPr="00290AB7">
        <w:rPr>
          <w:sz w:val="24"/>
        </w:rPr>
        <w:t>Bandage:</w:t>
      </w:r>
      <w:r w:rsidRPr="00290AB7">
        <w:rPr>
          <w:spacing w:val="1"/>
          <w:sz w:val="24"/>
        </w:rPr>
        <w:t xml:space="preserve"> </w:t>
      </w:r>
      <w:r w:rsidRPr="00290AB7">
        <w:rPr>
          <w:sz w:val="24"/>
        </w:rPr>
        <w:t>interactive</w:t>
      </w:r>
      <w:r w:rsidRPr="00290AB7">
        <w:rPr>
          <w:sz w:val="24"/>
        </w:rPr>
        <w:tab/>
        <w:t>visualization</w:t>
      </w:r>
      <w:r w:rsidRPr="00290AB7">
        <w:rPr>
          <w:sz w:val="24"/>
        </w:rPr>
        <w:tab/>
        <w:t xml:space="preserve">of </w:t>
      </w:r>
      <w:r w:rsidRPr="00290AB7">
        <w:rPr>
          <w:i/>
          <w:sz w:val="24"/>
        </w:rPr>
        <w:t>de</w:t>
      </w:r>
      <w:r w:rsidRPr="00290AB7">
        <w:rPr>
          <w:i/>
          <w:sz w:val="24"/>
        </w:rPr>
        <w:tab/>
        <w:t xml:space="preserve">novo </w:t>
      </w:r>
      <w:r w:rsidRPr="00290AB7">
        <w:rPr>
          <w:sz w:val="24"/>
        </w:rPr>
        <w:t>genome</w:t>
      </w:r>
      <w:r w:rsidRPr="00290AB7">
        <w:rPr>
          <w:spacing w:val="-57"/>
          <w:sz w:val="24"/>
        </w:rPr>
        <w:t xml:space="preserve"> </w:t>
      </w:r>
      <w:r w:rsidRPr="00290AB7">
        <w:rPr>
          <w:sz w:val="24"/>
        </w:rPr>
        <w:t>assemblies,</w:t>
      </w:r>
      <w:r w:rsidRPr="00290AB7">
        <w:rPr>
          <w:spacing w:val="-1"/>
          <w:sz w:val="24"/>
        </w:rPr>
        <w:t xml:space="preserve"> </w:t>
      </w:r>
      <w:r w:rsidRPr="00290AB7">
        <w:rPr>
          <w:i/>
          <w:sz w:val="24"/>
        </w:rPr>
        <w:t>Bioinformatics</w:t>
      </w:r>
      <w:r w:rsidRPr="00290AB7">
        <w:rPr>
          <w:sz w:val="24"/>
        </w:rPr>
        <w:t>,</w:t>
      </w:r>
      <w:r w:rsidRPr="00290AB7">
        <w:rPr>
          <w:spacing w:val="59"/>
          <w:sz w:val="24"/>
        </w:rPr>
        <w:t xml:space="preserve"> </w:t>
      </w:r>
      <w:r w:rsidRPr="00290AB7">
        <w:rPr>
          <w:sz w:val="24"/>
        </w:rPr>
        <w:t>https://doi.org/10.1093/bioinformatics/btv383</w:t>
      </w:r>
    </w:p>
    <w:sectPr w:rsidR="003876AC" w:rsidRPr="00290AB7">
      <w:pgSz w:w="11910" w:h="16840"/>
      <w:pgMar w:top="1360" w:right="1320" w:bottom="280" w:left="132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ego Javier Jimenez Avella" w:date="2021-04-12T10:23:00Z" w:initials="DA">
    <w:p w14:paraId="2444FA97" w14:textId="67474F44" w:rsidR="2D6E98B5" w:rsidRPr="00290AB7" w:rsidRDefault="2D6E98B5">
      <w:r w:rsidRPr="00290AB7">
        <w:t xml:space="preserve">pilas... la </w:t>
      </w:r>
      <w:proofErr w:type="spellStart"/>
      <w:r w:rsidRPr="00290AB7">
        <w:t>fermentacion</w:t>
      </w:r>
      <w:proofErr w:type="spellEnd"/>
      <w:r w:rsidRPr="00290AB7">
        <w:t xml:space="preserve"> es diferente al proceso de </w:t>
      </w:r>
      <w:proofErr w:type="spellStart"/>
      <w:r w:rsidRPr="00290AB7">
        <w:t>depolymerizcion</w:t>
      </w:r>
      <w:proofErr w:type="spellEnd"/>
      <w:r w:rsidRPr="00290AB7">
        <w:t xml:space="preserve"> de biomasa vegetal</w:t>
      </w:r>
      <w:r>
        <w:annotationRef/>
      </w:r>
    </w:p>
  </w:comment>
  <w:comment w:id="1" w:author="Maryam Chaib De Mares" w:date="2021-04-08T11:38:00Z" w:initials="MM">
    <w:p w14:paraId="24BDD145" w14:textId="19D2D0A5" w:rsidR="20C12B2E" w:rsidRPr="00290AB7" w:rsidRDefault="20C12B2E">
      <w:r w:rsidRPr="00290AB7">
        <w:t>Si bien esta sección ayuda mucho a comprender aspectos clave del estudio base, aún se queda corta en describir el diseño experimental. Especialmente, porque se refieren más adelante a puntos o tomas específicas para las cuales no tenemos contexto para comprender por qué se seleccionaron o qué implicaciones tienen esas decisiones</w:t>
      </w:r>
      <w:r>
        <w:annotationRef/>
      </w:r>
    </w:p>
    <w:p w14:paraId="205733D4" w14:textId="61A940C0" w:rsidR="20C12B2E" w:rsidRPr="00290AB7" w:rsidRDefault="20C12B2E"/>
  </w:comment>
  <w:comment w:id="3" w:author="Maryam Chaib De Mares" w:date="2021-04-08T11:28:00Z" w:initials="MM">
    <w:p w14:paraId="708866D8" w14:textId="2234FC09" w:rsidR="20C12B2E" w:rsidRPr="00290AB7" w:rsidRDefault="20C12B2E">
      <w:r w:rsidRPr="00290AB7">
        <w:t>Encuentro esta frase muy general. Datos de qué tipo? Categorización para qué?</w:t>
      </w:r>
      <w:r>
        <w:annotationRef/>
      </w:r>
    </w:p>
  </w:comment>
  <w:comment w:id="4" w:author="Maryam Chaib De Mares" w:date="2021-04-08T11:45:00Z" w:initials="MM">
    <w:p w14:paraId="450668CE" w14:textId="00958E22" w:rsidR="20C12B2E" w:rsidRPr="00290AB7" w:rsidRDefault="20C12B2E">
      <w:r w:rsidRPr="00290AB7">
        <w:t>Qué hay de las especies de baja abundancia? Se discutía como fundamental en la presentación, pero aquí no está reflejado</w:t>
      </w:r>
      <w:r>
        <w:annotationRef/>
      </w:r>
    </w:p>
  </w:comment>
  <w:comment w:id="2" w:author="Diego Javier Jimenez Avella" w:date="2021-04-12T10:31:00Z" w:initials="DA">
    <w:p w14:paraId="264E7358" w14:textId="0FD35E78" w:rsidR="2D6E98B5" w:rsidRPr="00290AB7" w:rsidRDefault="2D6E98B5">
      <w:r w:rsidRPr="00290AB7">
        <w:t xml:space="preserve">Estoy de acuerdo, que los objetivos están muy vagos y podrían mejorar. </w:t>
      </w:r>
      <w:r>
        <w:annotationRef/>
      </w:r>
    </w:p>
    <w:p w14:paraId="1262676F" w14:textId="0B00102E" w:rsidR="2D6E98B5" w:rsidRPr="00290AB7" w:rsidRDefault="2D6E98B5">
      <w:r w:rsidRPr="00290AB7">
        <w:t xml:space="preserve">El objetivo general es realizar la reconstrucción y análisis funcional de genomas bacterianos provenientes de un consorcio </w:t>
      </w:r>
      <w:proofErr w:type="spellStart"/>
      <w:r w:rsidRPr="00290AB7">
        <w:t>lignocelullitico</w:t>
      </w:r>
      <w:proofErr w:type="spellEnd"/>
      <w:r w:rsidRPr="00290AB7">
        <w:t xml:space="preserve"> (8 especies) con el fin de develar el potencial funcional de  </w:t>
      </w:r>
      <w:proofErr w:type="spellStart"/>
      <w:r w:rsidRPr="00290AB7">
        <w:t>de</w:t>
      </w:r>
      <w:proofErr w:type="spellEnd"/>
      <w:r w:rsidRPr="00290AB7">
        <w:t xml:space="preserve"> cada miembro y </w:t>
      </w:r>
      <w:proofErr w:type="spellStart"/>
      <w:r w:rsidRPr="00290AB7">
        <w:t>asi</w:t>
      </w:r>
      <w:proofErr w:type="spellEnd"/>
      <w:r w:rsidRPr="00290AB7">
        <w:t xml:space="preserve"> entender sus </w:t>
      </w:r>
      <w:proofErr w:type="spellStart"/>
      <w:r w:rsidRPr="00290AB7">
        <w:t>intreacciones</w:t>
      </w:r>
      <w:proofErr w:type="spellEnd"/>
      <w:r w:rsidRPr="00290AB7">
        <w:t xml:space="preserve"> dentro del contexto de la </w:t>
      </w:r>
      <w:proofErr w:type="spellStart"/>
      <w:r w:rsidRPr="00290AB7">
        <w:t>degradacion</w:t>
      </w:r>
      <w:proofErr w:type="spellEnd"/>
      <w:r w:rsidRPr="00290AB7">
        <w:t xml:space="preserve"> de biomas vegetal.  Algo </w:t>
      </w:r>
      <w:proofErr w:type="spellStart"/>
      <w:r w:rsidRPr="00290AB7">
        <w:t>asi</w:t>
      </w:r>
      <w:proofErr w:type="spellEnd"/>
      <w:r w:rsidRPr="00290AB7">
        <w:t>......</w:t>
      </w:r>
    </w:p>
  </w:comment>
  <w:comment w:id="5" w:author="Alejandro Reyes Muñoz" w:date="2021-04-06T13:23:00Z" w:initials="AM">
    <w:p w14:paraId="1CCDE791" w14:textId="633BBF81" w:rsidR="53D2115B" w:rsidRPr="00290AB7" w:rsidRDefault="53D2115B">
      <w:r w:rsidRPr="00290AB7">
        <w:t xml:space="preserve">Se </w:t>
      </w:r>
      <w:proofErr w:type="spellStart"/>
      <w:r w:rsidRPr="00290AB7">
        <w:t>deberia</w:t>
      </w:r>
      <w:proofErr w:type="spellEnd"/>
      <w:r w:rsidRPr="00290AB7">
        <w:t xml:space="preserve"> dar más información de las transferencias, acá queda muy suelto.</w:t>
      </w:r>
      <w:r>
        <w:annotationRef/>
      </w:r>
    </w:p>
  </w:comment>
  <w:comment w:id="7" w:author="Alejandro Reyes Muñoz" w:date="2021-04-06T13:25:00Z" w:initials="AM">
    <w:p w14:paraId="560F6087" w14:textId="6AA2F337" w:rsidR="53D2115B" w:rsidRPr="00290AB7" w:rsidRDefault="53D2115B">
      <w:r w:rsidRPr="00290AB7">
        <w:t>Conjunto? o una ASV?</w:t>
      </w:r>
      <w:r>
        <w:annotationRef/>
      </w:r>
    </w:p>
  </w:comment>
  <w:comment w:id="8" w:author="Alejandro Reyes Muñoz" w:date="2021-04-06T13:26:00Z" w:initials="AM">
    <w:p w14:paraId="1107BDB5" w14:textId="09CDBD9D" w:rsidR="53D2115B" w:rsidRPr="00290AB7" w:rsidRDefault="53D2115B">
      <w:r w:rsidRPr="00290AB7">
        <w:t>Toda esta parte no es relevante a la metodología, debería ir sea en introducción o resultados</w:t>
      </w:r>
      <w:r>
        <w:annotationRef/>
      </w:r>
    </w:p>
  </w:comment>
  <w:comment w:id="9" w:author="Alejandro Reyes Muñoz" w:date="2021-04-06T13:29:00Z" w:initials="AM">
    <w:p w14:paraId="4C9CCA19" w14:textId="4FDD738E" w:rsidR="53D2115B" w:rsidRPr="00290AB7" w:rsidRDefault="53D2115B">
      <w:r w:rsidRPr="00290AB7">
        <w:t xml:space="preserve">Este tipo de justificaciones va mejor en resultados, en </w:t>
      </w:r>
      <w:proofErr w:type="spellStart"/>
      <w:r w:rsidRPr="00290AB7">
        <w:t>metodos</w:t>
      </w:r>
      <w:proofErr w:type="spellEnd"/>
      <w:r w:rsidRPr="00290AB7">
        <w:t xml:space="preserve"> es mejor ser muy concreto a lo que se hizo</w:t>
      </w:r>
      <w:r>
        <w:annotationRef/>
      </w:r>
    </w:p>
  </w:comment>
  <w:comment w:id="10" w:author="Alejandro Reyes Muñoz" w:date="2021-04-06T13:30:00Z" w:initials="AM">
    <w:p w14:paraId="46B23B7B" w14:textId="420790AC" w:rsidR="53D2115B" w:rsidRPr="00290AB7" w:rsidRDefault="53D2115B">
      <w:r w:rsidRPr="00290AB7">
        <w:t>Esto es resultados</w:t>
      </w:r>
      <w:r>
        <w:annotationRef/>
      </w:r>
    </w:p>
  </w:comment>
  <w:comment w:id="11" w:author="Alejandro Reyes Muñoz" w:date="2021-04-06T13:31:00Z" w:initials="AM">
    <w:p w14:paraId="31DBC81C" w14:textId="380D3005" w:rsidR="53D2115B" w:rsidRPr="00290AB7" w:rsidRDefault="53D2115B">
      <w:r w:rsidRPr="00290AB7">
        <w:t>Y que van a hacer después? Acá la idea era plantear toda la metodología a usar, no solo lo que ya hicieron.</w:t>
      </w:r>
      <w:r>
        <w:annotationRef/>
      </w:r>
    </w:p>
  </w:comment>
  <w:comment w:id="12" w:author="Diego Javier Jimenez Avella" w:date="2021-04-12T10:35:00Z" w:initials="DA">
    <w:p w14:paraId="42813665" w14:textId="31FA7AE9" w:rsidR="2D6E98B5" w:rsidRPr="00290AB7" w:rsidRDefault="2D6E98B5">
      <w:r w:rsidRPr="00290AB7">
        <w:t>de acuerdo con Alejo</w:t>
      </w:r>
      <w:r>
        <w:annotationRef/>
      </w:r>
    </w:p>
  </w:comment>
  <w:comment w:id="13" w:author="Alejandro Reyes Muñoz" w:date="2021-04-06T13:36:00Z" w:initials="AM">
    <w:p w14:paraId="3DC820C9" w14:textId="590D61CD" w:rsidR="53D2115B" w:rsidRPr="00290AB7" w:rsidRDefault="53D2115B">
      <w:r w:rsidRPr="00290AB7">
        <w:t>Ok y ahora que van a hacer?</w:t>
      </w:r>
      <w:r>
        <w:annotationRef/>
      </w:r>
    </w:p>
    <w:p w14:paraId="223D0723" w14:textId="7ACC9B05" w:rsidR="53D2115B" w:rsidRPr="00290AB7" w:rsidRDefault="53D2115B">
      <w:r w:rsidRPr="005F25AF">
        <w:rPr>
          <w:highlight w:val="green"/>
        </w:rPr>
        <w:t xml:space="preserve">Sugiero que calculen el GC de cada contig y </w:t>
      </w:r>
      <w:r w:rsidRPr="005F25AF">
        <w:rPr>
          <w:highlight w:val="yellow"/>
        </w:rPr>
        <w:t xml:space="preserve">hagan un </w:t>
      </w:r>
      <w:proofErr w:type="spellStart"/>
      <w:r w:rsidRPr="005F25AF">
        <w:rPr>
          <w:highlight w:val="yellow"/>
        </w:rPr>
        <w:t>plot</w:t>
      </w:r>
      <w:proofErr w:type="spellEnd"/>
      <w:r w:rsidRPr="005F25AF">
        <w:rPr>
          <w:highlight w:val="yellow"/>
        </w:rPr>
        <w:t xml:space="preserve"> de GC vs cobertura</w:t>
      </w:r>
      <w:r w:rsidRPr="00290AB7">
        <w:t>, para ver si hay contigs relacionados.</w:t>
      </w:r>
    </w:p>
    <w:p w14:paraId="1E798F03" w14:textId="3CC2423E" w:rsidR="53D2115B" w:rsidRPr="00290AB7" w:rsidRDefault="53D2115B">
      <w:r w:rsidRPr="00290AB7">
        <w:t xml:space="preserve">Vale la pena que relacionen la cobertura obtenida con la predicha por </w:t>
      </w:r>
      <w:proofErr w:type="spellStart"/>
      <w:r w:rsidRPr="00290AB7">
        <w:t>ASVs</w:t>
      </w:r>
      <w:proofErr w:type="spellEnd"/>
      <w:r w:rsidRPr="00290AB7">
        <w:t xml:space="preserve"> para ver si encuentran correlación con lo esperado.</w:t>
      </w:r>
    </w:p>
    <w:p w14:paraId="2128313B" w14:textId="7032406C" w:rsidR="53D2115B" w:rsidRPr="00290AB7" w:rsidRDefault="53D2115B">
      <w:r w:rsidRPr="00290AB7">
        <w:t>También vale la pena que mapeen las lecturas a los ensamblajes y remuevan las que mapean y ensayen un ensamblaje con las que no mapearon a ver si pueden ensamblar algo adicional.</w:t>
      </w:r>
    </w:p>
  </w:comment>
  <w:comment w:id="14" w:author="Maryam Chaib De Mares" w:date="2021-04-08T11:43:00Z" w:initials="MM">
    <w:p w14:paraId="3664D657" w14:textId="3E187259" w:rsidR="20C12B2E" w:rsidRPr="00290AB7" w:rsidRDefault="20C12B2E">
      <w:r w:rsidRPr="00290AB7">
        <w:t>De acuerdo con Alejandro, una de las sugerencias más importante en la presentación era remover las lecturas de los organismos más abundantes, para tratar de ensamblar los demás organismos con menor abundancia... de hecho esto se presentaba en ese momento como esencial, y no se ve reflejado en este escrito</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44FA97" w15:done="0"/>
  <w15:commentEx w15:paraId="205733D4" w15:done="0"/>
  <w15:commentEx w15:paraId="708866D8" w15:done="0"/>
  <w15:commentEx w15:paraId="450668CE" w15:done="0"/>
  <w15:commentEx w15:paraId="1262676F" w15:done="0"/>
  <w15:commentEx w15:paraId="1CCDE791" w15:done="0"/>
  <w15:commentEx w15:paraId="560F6087" w15:done="0"/>
  <w15:commentEx w15:paraId="1107BDB5" w15:done="0"/>
  <w15:commentEx w15:paraId="4C9CCA19" w15:done="0"/>
  <w15:commentEx w15:paraId="46B23B7B" w15:done="0"/>
  <w15:commentEx w15:paraId="31DBC81C" w15:done="0"/>
  <w15:commentEx w15:paraId="42813665" w15:paraIdParent="31DBC81C" w15:done="0"/>
  <w15:commentEx w15:paraId="2128313B" w15:done="0"/>
  <w15:commentEx w15:paraId="3664D6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10E412D" w16cex:dateUtc="2021-04-12T15:23:00Z"/>
  <w16cex:commentExtensible w16cex:durableId="3BA5BC24" w16cex:dateUtc="2021-04-08T16:38:00Z"/>
  <w16cex:commentExtensible w16cex:durableId="1AC639B6" w16cex:dateUtc="2021-04-08T16:28:00Z"/>
  <w16cex:commentExtensible w16cex:durableId="2CA8D012" w16cex:dateUtc="2021-04-08T16:45:00Z"/>
  <w16cex:commentExtensible w16cex:durableId="03424A59" w16cex:dateUtc="2021-04-12T15:31:00Z"/>
  <w16cex:commentExtensible w16cex:durableId="3F8DACBF" w16cex:dateUtc="2021-04-06T18:23:00Z"/>
  <w16cex:commentExtensible w16cex:durableId="27D23BF3" w16cex:dateUtc="2021-04-06T18:25:00Z"/>
  <w16cex:commentExtensible w16cex:durableId="56E578E5" w16cex:dateUtc="2021-04-06T18:26:00Z"/>
  <w16cex:commentExtensible w16cex:durableId="45A8F0EA" w16cex:dateUtc="2021-04-06T18:29:00Z"/>
  <w16cex:commentExtensible w16cex:durableId="5153B263" w16cex:dateUtc="2021-04-06T18:30:00Z"/>
  <w16cex:commentExtensible w16cex:durableId="0B785C4C" w16cex:dateUtc="2021-04-06T18:31:00Z"/>
  <w16cex:commentExtensible w16cex:durableId="073774BF" w16cex:dateUtc="2021-04-12T15:35:00Z"/>
  <w16cex:commentExtensible w16cex:durableId="0EDB4E8E" w16cex:dateUtc="2021-04-06T18:36:00Z"/>
  <w16cex:commentExtensible w16cex:durableId="5BC07A3C" w16cex:dateUtc="2021-04-08T1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44FA97" w16cid:durableId="610E412D"/>
  <w16cid:commentId w16cid:paraId="205733D4" w16cid:durableId="3BA5BC24"/>
  <w16cid:commentId w16cid:paraId="708866D8" w16cid:durableId="1AC639B6"/>
  <w16cid:commentId w16cid:paraId="450668CE" w16cid:durableId="2CA8D012"/>
  <w16cid:commentId w16cid:paraId="1262676F" w16cid:durableId="03424A59"/>
  <w16cid:commentId w16cid:paraId="1CCDE791" w16cid:durableId="3F8DACBF"/>
  <w16cid:commentId w16cid:paraId="560F6087" w16cid:durableId="27D23BF3"/>
  <w16cid:commentId w16cid:paraId="1107BDB5" w16cid:durableId="56E578E5"/>
  <w16cid:commentId w16cid:paraId="4C9CCA19" w16cid:durableId="45A8F0EA"/>
  <w16cid:commentId w16cid:paraId="46B23B7B" w16cid:durableId="5153B263"/>
  <w16cid:commentId w16cid:paraId="31DBC81C" w16cid:durableId="0B785C4C"/>
  <w16cid:commentId w16cid:paraId="42813665" w16cid:durableId="073774BF"/>
  <w16cid:commentId w16cid:paraId="2128313B" w16cid:durableId="0EDB4E8E"/>
  <w16cid:commentId w16cid:paraId="3664D657" w16cid:durableId="5BC07A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BoldItalicMT">
    <w:altName w:val="Times New Roman"/>
    <w:panose1 w:val="020B0604020202020204"/>
    <w:charset w:val="00"/>
    <w:family w:val="roman"/>
    <w:pitch w:val="variable"/>
  </w:font>
  <w:font w:name="Menlo">
    <w:altName w:val="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C29B4"/>
    <w:multiLevelType w:val="hybridMultilevel"/>
    <w:tmpl w:val="208884E8"/>
    <w:lvl w:ilvl="0" w:tplc="31FA8F88">
      <w:start w:val="1"/>
      <w:numFmt w:val="decimal"/>
      <w:lvlText w:val="%1."/>
      <w:lvlJc w:val="left"/>
      <w:pPr>
        <w:ind w:left="911" w:hanging="360"/>
      </w:pPr>
      <w:rPr>
        <w:rFonts w:ascii="Times New Roman" w:eastAsia="Times New Roman" w:hAnsi="Times New Roman" w:cs="Times New Roman" w:hint="default"/>
        <w:w w:val="100"/>
        <w:sz w:val="24"/>
        <w:szCs w:val="24"/>
      </w:rPr>
    </w:lvl>
    <w:lvl w:ilvl="1" w:tplc="B5DE8182">
      <w:numFmt w:val="bullet"/>
      <w:lvlText w:val="•"/>
      <w:lvlJc w:val="left"/>
      <w:pPr>
        <w:ind w:left="1754" w:hanging="360"/>
      </w:pPr>
      <w:rPr>
        <w:rFonts w:hint="default"/>
      </w:rPr>
    </w:lvl>
    <w:lvl w:ilvl="2" w:tplc="EFB8F2FE">
      <w:numFmt w:val="bullet"/>
      <w:lvlText w:val="•"/>
      <w:lvlJc w:val="left"/>
      <w:pPr>
        <w:ind w:left="2589" w:hanging="360"/>
      </w:pPr>
      <w:rPr>
        <w:rFonts w:hint="default"/>
      </w:rPr>
    </w:lvl>
    <w:lvl w:ilvl="3" w:tplc="AEB87A22">
      <w:numFmt w:val="bullet"/>
      <w:lvlText w:val="•"/>
      <w:lvlJc w:val="left"/>
      <w:pPr>
        <w:ind w:left="3423" w:hanging="360"/>
      </w:pPr>
      <w:rPr>
        <w:rFonts w:hint="default"/>
      </w:rPr>
    </w:lvl>
    <w:lvl w:ilvl="4" w:tplc="F0AA6B0A">
      <w:numFmt w:val="bullet"/>
      <w:lvlText w:val="•"/>
      <w:lvlJc w:val="left"/>
      <w:pPr>
        <w:ind w:left="4258" w:hanging="360"/>
      </w:pPr>
      <w:rPr>
        <w:rFonts w:hint="default"/>
      </w:rPr>
    </w:lvl>
    <w:lvl w:ilvl="5" w:tplc="D31A0408">
      <w:numFmt w:val="bullet"/>
      <w:lvlText w:val="•"/>
      <w:lvlJc w:val="left"/>
      <w:pPr>
        <w:ind w:left="5092" w:hanging="360"/>
      </w:pPr>
      <w:rPr>
        <w:rFonts w:hint="default"/>
      </w:rPr>
    </w:lvl>
    <w:lvl w:ilvl="6" w:tplc="F1A601D2">
      <w:numFmt w:val="bullet"/>
      <w:lvlText w:val="•"/>
      <w:lvlJc w:val="left"/>
      <w:pPr>
        <w:ind w:left="5927" w:hanging="360"/>
      </w:pPr>
      <w:rPr>
        <w:rFonts w:hint="default"/>
      </w:rPr>
    </w:lvl>
    <w:lvl w:ilvl="7" w:tplc="51268358">
      <w:numFmt w:val="bullet"/>
      <w:lvlText w:val="•"/>
      <w:lvlJc w:val="left"/>
      <w:pPr>
        <w:ind w:left="6761" w:hanging="360"/>
      </w:pPr>
      <w:rPr>
        <w:rFonts w:hint="default"/>
      </w:rPr>
    </w:lvl>
    <w:lvl w:ilvl="8" w:tplc="4292699A">
      <w:numFmt w:val="bullet"/>
      <w:lvlText w:val="•"/>
      <w:lvlJc w:val="left"/>
      <w:pPr>
        <w:ind w:left="7596" w:hanging="360"/>
      </w:pPr>
      <w:rPr>
        <w:rFonts w:hint="default"/>
      </w:rPr>
    </w:lvl>
  </w:abstractNum>
  <w:abstractNum w:abstractNumId="1" w15:restartNumberingAfterBreak="0">
    <w:nsid w:val="4AB714E4"/>
    <w:multiLevelType w:val="hybridMultilevel"/>
    <w:tmpl w:val="374CCF6C"/>
    <w:lvl w:ilvl="0" w:tplc="DAA47002">
      <w:start w:val="1"/>
      <w:numFmt w:val="decimal"/>
      <w:lvlText w:val="%1."/>
      <w:lvlJc w:val="left"/>
      <w:pPr>
        <w:ind w:left="911" w:hanging="360"/>
      </w:pPr>
      <w:rPr>
        <w:rFonts w:ascii="Times New Roman" w:eastAsia="Times New Roman" w:hAnsi="Times New Roman" w:cs="Times New Roman" w:hint="default"/>
        <w:w w:val="100"/>
        <w:sz w:val="24"/>
        <w:szCs w:val="24"/>
      </w:rPr>
    </w:lvl>
    <w:lvl w:ilvl="1" w:tplc="9A4A9C3A">
      <w:numFmt w:val="bullet"/>
      <w:lvlText w:val="•"/>
      <w:lvlJc w:val="left"/>
      <w:pPr>
        <w:ind w:left="1754" w:hanging="360"/>
      </w:pPr>
      <w:rPr>
        <w:rFonts w:hint="default"/>
      </w:rPr>
    </w:lvl>
    <w:lvl w:ilvl="2" w:tplc="C5C0CDBE">
      <w:numFmt w:val="bullet"/>
      <w:lvlText w:val="•"/>
      <w:lvlJc w:val="left"/>
      <w:pPr>
        <w:ind w:left="2589" w:hanging="360"/>
      </w:pPr>
      <w:rPr>
        <w:rFonts w:hint="default"/>
      </w:rPr>
    </w:lvl>
    <w:lvl w:ilvl="3" w:tplc="8C924862">
      <w:numFmt w:val="bullet"/>
      <w:lvlText w:val="•"/>
      <w:lvlJc w:val="left"/>
      <w:pPr>
        <w:ind w:left="3423" w:hanging="360"/>
      </w:pPr>
      <w:rPr>
        <w:rFonts w:hint="default"/>
      </w:rPr>
    </w:lvl>
    <w:lvl w:ilvl="4" w:tplc="39B2DDD2">
      <w:numFmt w:val="bullet"/>
      <w:lvlText w:val="•"/>
      <w:lvlJc w:val="left"/>
      <w:pPr>
        <w:ind w:left="4258" w:hanging="360"/>
      </w:pPr>
      <w:rPr>
        <w:rFonts w:hint="default"/>
      </w:rPr>
    </w:lvl>
    <w:lvl w:ilvl="5" w:tplc="7A5CA16E">
      <w:numFmt w:val="bullet"/>
      <w:lvlText w:val="•"/>
      <w:lvlJc w:val="left"/>
      <w:pPr>
        <w:ind w:left="5092" w:hanging="360"/>
      </w:pPr>
      <w:rPr>
        <w:rFonts w:hint="default"/>
      </w:rPr>
    </w:lvl>
    <w:lvl w:ilvl="6" w:tplc="67129698">
      <w:numFmt w:val="bullet"/>
      <w:lvlText w:val="•"/>
      <w:lvlJc w:val="left"/>
      <w:pPr>
        <w:ind w:left="5927" w:hanging="360"/>
      </w:pPr>
      <w:rPr>
        <w:rFonts w:hint="default"/>
      </w:rPr>
    </w:lvl>
    <w:lvl w:ilvl="7" w:tplc="CD7E15EE">
      <w:numFmt w:val="bullet"/>
      <w:lvlText w:val="•"/>
      <w:lvlJc w:val="left"/>
      <w:pPr>
        <w:ind w:left="6761" w:hanging="360"/>
      </w:pPr>
      <w:rPr>
        <w:rFonts w:hint="default"/>
      </w:rPr>
    </w:lvl>
    <w:lvl w:ilvl="8" w:tplc="CC6E1AF6">
      <w:numFmt w:val="bullet"/>
      <w:lvlText w:val="•"/>
      <w:lvlJc w:val="left"/>
      <w:pPr>
        <w:ind w:left="7596" w:hanging="360"/>
      </w:pPr>
      <w:rPr>
        <w:rFonts w:hint="default"/>
      </w:rPr>
    </w:lvl>
  </w:abstractNum>
  <w:abstractNum w:abstractNumId="2" w15:restartNumberingAfterBreak="0">
    <w:nsid w:val="52BE7761"/>
    <w:multiLevelType w:val="hybridMultilevel"/>
    <w:tmpl w:val="2B36203A"/>
    <w:lvl w:ilvl="0" w:tplc="B6568906">
      <w:start w:val="1"/>
      <w:numFmt w:val="decimal"/>
      <w:lvlText w:val="%1."/>
      <w:lvlJc w:val="left"/>
      <w:pPr>
        <w:ind w:left="911" w:hanging="360"/>
      </w:pPr>
      <w:rPr>
        <w:rFonts w:ascii="Times New Roman" w:eastAsia="Times New Roman" w:hAnsi="Times New Roman" w:cs="Times New Roman" w:hint="default"/>
        <w:w w:val="100"/>
        <w:sz w:val="24"/>
        <w:szCs w:val="24"/>
      </w:rPr>
    </w:lvl>
    <w:lvl w:ilvl="1" w:tplc="0CC2AC88">
      <w:numFmt w:val="bullet"/>
      <w:lvlText w:val="•"/>
      <w:lvlJc w:val="left"/>
      <w:pPr>
        <w:ind w:left="1754" w:hanging="360"/>
      </w:pPr>
      <w:rPr>
        <w:rFonts w:hint="default"/>
      </w:rPr>
    </w:lvl>
    <w:lvl w:ilvl="2" w:tplc="91B2ECA8">
      <w:numFmt w:val="bullet"/>
      <w:lvlText w:val="•"/>
      <w:lvlJc w:val="left"/>
      <w:pPr>
        <w:ind w:left="2589" w:hanging="360"/>
      </w:pPr>
      <w:rPr>
        <w:rFonts w:hint="default"/>
      </w:rPr>
    </w:lvl>
    <w:lvl w:ilvl="3" w:tplc="885E2082">
      <w:numFmt w:val="bullet"/>
      <w:lvlText w:val="•"/>
      <w:lvlJc w:val="left"/>
      <w:pPr>
        <w:ind w:left="3423" w:hanging="360"/>
      </w:pPr>
      <w:rPr>
        <w:rFonts w:hint="default"/>
      </w:rPr>
    </w:lvl>
    <w:lvl w:ilvl="4" w:tplc="96082FE8">
      <w:numFmt w:val="bullet"/>
      <w:lvlText w:val="•"/>
      <w:lvlJc w:val="left"/>
      <w:pPr>
        <w:ind w:left="4258" w:hanging="360"/>
      </w:pPr>
      <w:rPr>
        <w:rFonts w:hint="default"/>
      </w:rPr>
    </w:lvl>
    <w:lvl w:ilvl="5" w:tplc="1C5A1964">
      <w:numFmt w:val="bullet"/>
      <w:lvlText w:val="•"/>
      <w:lvlJc w:val="left"/>
      <w:pPr>
        <w:ind w:left="5092" w:hanging="360"/>
      </w:pPr>
      <w:rPr>
        <w:rFonts w:hint="default"/>
      </w:rPr>
    </w:lvl>
    <w:lvl w:ilvl="6" w:tplc="7A4405DA">
      <w:numFmt w:val="bullet"/>
      <w:lvlText w:val="•"/>
      <w:lvlJc w:val="left"/>
      <w:pPr>
        <w:ind w:left="5927" w:hanging="360"/>
      </w:pPr>
      <w:rPr>
        <w:rFonts w:hint="default"/>
      </w:rPr>
    </w:lvl>
    <w:lvl w:ilvl="7" w:tplc="FB686A4C">
      <w:numFmt w:val="bullet"/>
      <w:lvlText w:val="•"/>
      <w:lvlJc w:val="left"/>
      <w:pPr>
        <w:ind w:left="6761" w:hanging="360"/>
      </w:pPr>
      <w:rPr>
        <w:rFonts w:hint="default"/>
      </w:rPr>
    </w:lvl>
    <w:lvl w:ilvl="8" w:tplc="716CDA4E">
      <w:numFmt w:val="bullet"/>
      <w:lvlText w:val="•"/>
      <w:lvlJc w:val="left"/>
      <w:pPr>
        <w:ind w:left="7596" w:hanging="360"/>
      </w:pPr>
      <w:rPr>
        <w:rFonts w:hint="default"/>
      </w:rPr>
    </w:lvl>
  </w:abstractNum>
  <w:abstractNum w:abstractNumId="3" w15:restartNumberingAfterBreak="0">
    <w:nsid w:val="5D280CC4"/>
    <w:multiLevelType w:val="hybridMultilevel"/>
    <w:tmpl w:val="BDD8B658"/>
    <w:lvl w:ilvl="0" w:tplc="F06A9FFC">
      <w:numFmt w:val="bullet"/>
      <w:lvlText w:val=""/>
      <w:lvlJc w:val="left"/>
      <w:pPr>
        <w:ind w:left="851" w:hanging="360"/>
      </w:pPr>
      <w:rPr>
        <w:rFonts w:ascii="Symbol" w:eastAsia="Symbol" w:hAnsi="Symbol" w:cs="Symbol" w:hint="default"/>
        <w:w w:val="76"/>
        <w:sz w:val="24"/>
        <w:szCs w:val="24"/>
      </w:rPr>
    </w:lvl>
    <w:lvl w:ilvl="1" w:tplc="F99205CA">
      <w:numFmt w:val="bullet"/>
      <w:lvlText w:val="•"/>
      <w:lvlJc w:val="left"/>
      <w:pPr>
        <w:ind w:left="1700" w:hanging="360"/>
      </w:pPr>
      <w:rPr>
        <w:rFonts w:hint="default"/>
      </w:rPr>
    </w:lvl>
    <w:lvl w:ilvl="2" w:tplc="77D0D950">
      <w:numFmt w:val="bullet"/>
      <w:lvlText w:val="•"/>
      <w:lvlJc w:val="left"/>
      <w:pPr>
        <w:ind w:left="2541" w:hanging="360"/>
      </w:pPr>
      <w:rPr>
        <w:rFonts w:hint="default"/>
      </w:rPr>
    </w:lvl>
    <w:lvl w:ilvl="3" w:tplc="71EA7E14">
      <w:numFmt w:val="bullet"/>
      <w:lvlText w:val="•"/>
      <w:lvlJc w:val="left"/>
      <w:pPr>
        <w:ind w:left="3381" w:hanging="360"/>
      </w:pPr>
      <w:rPr>
        <w:rFonts w:hint="default"/>
      </w:rPr>
    </w:lvl>
    <w:lvl w:ilvl="4" w:tplc="6C382542">
      <w:numFmt w:val="bullet"/>
      <w:lvlText w:val="•"/>
      <w:lvlJc w:val="left"/>
      <w:pPr>
        <w:ind w:left="4222" w:hanging="360"/>
      </w:pPr>
      <w:rPr>
        <w:rFonts w:hint="default"/>
      </w:rPr>
    </w:lvl>
    <w:lvl w:ilvl="5" w:tplc="AE9037F2">
      <w:numFmt w:val="bullet"/>
      <w:lvlText w:val="•"/>
      <w:lvlJc w:val="left"/>
      <w:pPr>
        <w:ind w:left="5062" w:hanging="360"/>
      </w:pPr>
      <w:rPr>
        <w:rFonts w:hint="default"/>
      </w:rPr>
    </w:lvl>
    <w:lvl w:ilvl="6" w:tplc="8990F14A">
      <w:numFmt w:val="bullet"/>
      <w:lvlText w:val="•"/>
      <w:lvlJc w:val="left"/>
      <w:pPr>
        <w:ind w:left="5903" w:hanging="360"/>
      </w:pPr>
      <w:rPr>
        <w:rFonts w:hint="default"/>
      </w:rPr>
    </w:lvl>
    <w:lvl w:ilvl="7" w:tplc="339E96C6">
      <w:numFmt w:val="bullet"/>
      <w:lvlText w:val="•"/>
      <w:lvlJc w:val="left"/>
      <w:pPr>
        <w:ind w:left="6743" w:hanging="360"/>
      </w:pPr>
      <w:rPr>
        <w:rFonts w:hint="default"/>
      </w:rPr>
    </w:lvl>
    <w:lvl w:ilvl="8" w:tplc="B810E09E">
      <w:numFmt w:val="bullet"/>
      <w:lvlText w:val="•"/>
      <w:lvlJc w:val="left"/>
      <w:pPr>
        <w:ind w:left="7584" w:hanging="360"/>
      </w:pPr>
      <w:rPr>
        <w:rFonts w:hint="default"/>
      </w:rPr>
    </w:lvl>
  </w:abstractNum>
  <w:abstractNum w:abstractNumId="4" w15:restartNumberingAfterBreak="0">
    <w:nsid w:val="7E8221FA"/>
    <w:multiLevelType w:val="hybridMultilevel"/>
    <w:tmpl w:val="54F46C3E"/>
    <w:lvl w:ilvl="0" w:tplc="F62EE24E">
      <w:start w:val="1"/>
      <w:numFmt w:val="decimal"/>
      <w:lvlText w:val="%1."/>
      <w:lvlJc w:val="left"/>
      <w:pPr>
        <w:ind w:left="491" w:hanging="360"/>
      </w:pPr>
      <w:rPr>
        <w:rFonts w:ascii="Times New Roman" w:eastAsia="Times New Roman" w:hAnsi="Times New Roman" w:cs="Times New Roman" w:hint="default"/>
        <w:w w:val="100"/>
        <w:sz w:val="24"/>
        <w:szCs w:val="24"/>
      </w:rPr>
    </w:lvl>
    <w:lvl w:ilvl="1" w:tplc="537632BE">
      <w:numFmt w:val="bullet"/>
      <w:lvlText w:val="•"/>
      <w:lvlJc w:val="left"/>
      <w:pPr>
        <w:ind w:left="1376" w:hanging="360"/>
      </w:pPr>
      <w:rPr>
        <w:rFonts w:hint="default"/>
      </w:rPr>
    </w:lvl>
    <w:lvl w:ilvl="2" w:tplc="0648799C">
      <w:numFmt w:val="bullet"/>
      <w:lvlText w:val="•"/>
      <w:lvlJc w:val="left"/>
      <w:pPr>
        <w:ind w:left="2253" w:hanging="360"/>
      </w:pPr>
      <w:rPr>
        <w:rFonts w:hint="default"/>
      </w:rPr>
    </w:lvl>
    <w:lvl w:ilvl="3" w:tplc="C85C0958">
      <w:numFmt w:val="bullet"/>
      <w:lvlText w:val="•"/>
      <w:lvlJc w:val="left"/>
      <w:pPr>
        <w:ind w:left="3129" w:hanging="360"/>
      </w:pPr>
      <w:rPr>
        <w:rFonts w:hint="default"/>
      </w:rPr>
    </w:lvl>
    <w:lvl w:ilvl="4" w:tplc="C0D09970">
      <w:numFmt w:val="bullet"/>
      <w:lvlText w:val="•"/>
      <w:lvlJc w:val="left"/>
      <w:pPr>
        <w:ind w:left="4006" w:hanging="360"/>
      </w:pPr>
      <w:rPr>
        <w:rFonts w:hint="default"/>
      </w:rPr>
    </w:lvl>
    <w:lvl w:ilvl="5" w:tplc="F1A4D4AC">
      <w:numFmt w:val="bullet"/>
      <w:lvlText w:val="•"/>
      <w:lvlJc w:val="left"/>
      <w:pPr>
        <w:ind w:left="4882" w:hanging="360"/>
      </w:pPr>
      <w:rPr>
        <w:rFonts w:hint="default"/>
      </w:rPr>
    </w:lvl>
    <w:lvl w:ilvl="6" w:tplc="4562485A">
      <w:numFmt w:val="bullet"/>
      <w:lvlText w:val="•"/>
      <w:lvlJc w:val="left"/>
      <w:pPr>
        <w:ind w:left="5759" w:hanging="360"/>
      </w:pPr>
      <w:rPr>
        <w:rFonts w:hint="default"/>
      </w:rPr>
    </w:lvl>
    <w:lvl w:ilvl="7" w:tplc="0D8887B2">
      <w:numFmt w:val="bullet"/>
      <w:lvlText w:val="•"/>
      <w:lvlJc w:val="left"/>
      <w:pPr>
        <w:ind w:left="6635" w:hanging="360"/>
      </w:pPr>
      <w:rPr>
        <w:rFonts w:hint="default"/>
      </w:rPr>
    </w:lvl>
    <w:lvl w:ilvl="8" w:tplc="616E3852">
      <w:numFmt w:val="bullet"/>
      <w:lvlText w:val="•"/>
      <w:lvlJc w:val="left"/>
      <w:pPr>
        <w:ind w:left="7512" w:hanging="360"/>
      </w:pPr>
      <w:rPr>
        <w:rFonts w:hint="default"/>
      </w:rPr>
    </w:lvl>
  </w:abstractNum>
  <w:num w:numId="1">
    <w:abstractNumId w:val="4"/>
  </w:num>
  <w:num w:numId="2">
    <w:abstractNumId w:val="0"/>
  </w:num>
  <w:num w:numId="3">
    <w:abstractNumId w:val="3"/>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ego Javier Jimenez Avella">
    <w15:presenceInfo w15:providerId="AD" w15:userId="S::dj.jimenez@uniandes.edu.co::72b2f126-7971-43b8-8e39-041dd1dde8f5"/>
  </w15:person>
  <w15:person w15:author="Maryam Chaib De Mares">
    <w15:presenceInfo w15:providerId="AD" w15:userId="S::m.chaib@uniandes.edu.co::e3b25522-7da7-4e5e-a995-21012bb0aaff"/>
  </w15:person>
  <w15:person w15:author="Alejandro Reyes Muñoz">
    <w15:presenceInfo w15:providerId="AD" w15:userId="S::a.reyes@uniandes.edu.co::89ab74c1-5f5a-4199-92f6-e0431f3116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6AC"/>
    <w:rsid w:val="00076A36"/>
    <w:rsid w:val="000B09CE"/>
    <w:rsid w:val="000E572B"/>
    <w:rsid w:val="001D2E3D"/>
    <w:rsid w:val="002068EF"/>
    <w:rsid w:val="00263C8E"/>
    <w:rsid w:val="00290AB7"/>
    <w:rsid w:val="00311822"/>
    <w:rsid w:val="00326ECD"/>
    <w:rsid w:val="003876AC"/>
    <w:rsid w:val="0040576D"/>
    <w:rsid w:val="005A28DD"/>
    <w:rsid w:val="005F25AF"/>
    <w:rsid w:val="005F5245"/>
    <w:rsid w:val="00692EBD"/>
    <w:rsid w:val="006D3E6A"/>
    <w:rsid w:val="006E18E0"/>
    <w:rsid w:val="006F6B6E"/>
    <w:rsid w:val="007C61E1"/>
    <w:rsid w:val="00837AC3"/>
    <w:rsid w:val="00844CAA"/>
    <w:rsid w:val="0084694E"/>
    <w:rsid w:val="008C05A0"/>
    <w:rsid w:val="00A21023"/>
    <w:rsid w:val="00CD5942"/>
    <w:rsid w:val="00DB16D2"/>
    <w:rsid w:val="00E00CF6"/>
    <w:rsid w:val="00FC51BD"/>
    <w:rsid w:val="0B32F981"/>
    <w:rsid w:val="0CCEC9E2"/>
    <w:rsid w:val="10247385"/>
    <w:rsid w:val="111355F4"/>
    <w:rsid w:val="14C0A904"/>
    <w:rsid w:val="14EE4A5C"/>
    <w:rsid w:val="20C12B2E"/>
    <w:rsid w:val="24595FCB"/>
    <w:rsid w:val="298F1D56"/>
    <w:rsid w:val="2C530408"/>
    <w:rsid w:val="2D6E98B5"/>
    <w:rsid w:val="2E96B001"/>
    <w:rsid w:val="33A6C5E6"/>
    <w:rsid w:val="36EDA941"/>
    <w:rsid w:val="3F0C799C"/>
    <w:rsid w:val="53D2115B"/>
    <w:rsid w:val="5A3D49BE"/>
    <w:rsid w:val="7A45945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AC37C"/>
  <w15:docId w15:val="{E8BB3016-7897-C243-A130-549CF2BB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ECD"/>
    <w:pPr>
      <w:widowControl/>
      <w:autoSpaceDE/>
      <w:autoSpaceDN/>
    </w:pPr>
    <w:rPr>
      <w:rFonts w:ascii="Times New Roman" w:eastAsia="Times New Roman" w:hAnsi="Times New Roman" w:cs="Times New Roman"/>
      <w:sz w:val="24"/>
      <w:szCs w:val="24"/>
      <w:lang w:val="es-CO" w:eastAsia="ja-JP"/>
    </w:rPr>
  </w:style>
  <w:style w:type="paragraph" w:styleId="Ttulo1">
    <w:name w:val="heading 1"/>
    <w:basedOn w:val="Normal"/>
    <w:uiPriority w:val="9"/>
    <w:qFormat/>
    <w:pPr>
      <w:widowControl w:val="0"/>
      <w:autoSpaceDE w:val="0"/>
      <w:autoSpaceDN w:val="0"/>
      <w:ind w:left="131"/>
      <w:outlineLvl w:val="0"/>
    </w:pPr>
    <w:rPr>
      <w:b/>
      <w:bCs/>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widowControl w:val="0"/>
      <w:autoSpaceDE w:val="0"/>
      <w:autoSpaceDN w:val="0"/>
    </w:pPr>
    <w:rPr>
      <w:lang w:val="en-US" w:eastAsia="en-US"/>
    </w:rPr>
  </w:style>
  <w:style w:type="paragraph" w:styleId="Ttulo">
    <w:name w:val="Title"/>
    <w:basedOn w:val="Normal"/>
    <w:uiPriority w:val="10"/>
    <w:qFormat/>
    <w:pPr>
      <w:widowControl w:val="0"/>
      <w:autoSpaceDE w:val="0"/>
      <w:autoSpaceDN w:val="0"/>
      <w:spacing w:before="77"/>
      <w:ind w:left="319" w:right="292" w:hanging="2"/>
      <w:jc w:val="center"/>
    </w:pPr>
    <w:rPr>
      <w:b/>
      <w:bCs/>
      <w:sz w:val="32"/>
      <w:szCs w:val="32"/>
      <w:lang w:val="en-US" w:eastAsia="en-US"/>
    </w:rPr>
  </w:style>
  <w:style w:type="paragraph" w:styleId="Prrafodelista">
    <w:name w:val="List Paragraph"/>
    <w:basedOn w:val="Normal"/>
    <w:uiPriority w:val="1"/>
    <w:qFormat/>
    <w:pPr>
      <w:widowControl w:val="0"/>
      <w:autoSpaceDE w:val="0"/>
      <w:autoSpaceDN w:val="0"/>
      <w:ind w:left="491" w:right="105" w:hanging="360"/>
      <w:jc w:val="both"/>
    </w:pPr>
    <w:rPr>
      <w:sz w:val="22"/>
      <w:szCs w:val="22"/>
      <w:lang w:val="en-US" w:eastAsia="en-US"/>
    </w:rPr>
  </w:style>
  <w:style w:type="paragraph" w:customStyle="1" w:styleId="TableParagraph">
    <w:name w:val="Table Paragraph"/>
    <w:basedOn w:val="Normal"/>
    <w:uiPriority w:val="1"/>
    <w:qFormat/>
    <w:pPr>
      <w:widowControl w:val="0"/>
      <w:autoSpaceDE w:val="0"/>
      <w:autoSpaceDN w:val="0"/>
      <w:spacing w:line="249" w:lineRule="exact"/>
      <w:jc w:val="center"/>
    </w:pPr>
    <w:rPr>
      <w:rFonts w:ascii="Calibri" w:eastAsia="Calibri" w:hAnsi="Calibri" w:cs="Calibri"/>
      <w:sz w:val="22"/>
      <w:szCs w:val="22"/>
      <w:lang w:val="en-US" w:eastAsia="en-US"/>
    </w:rPr>
  </w:style>
  <w:style w:type="paragraph" w:styleId="Textocomentario">
    <w:name w:val="annotation text"/>
    <w:basedOn w:val="Normal"/>
    <w:link w:val="TextocomentarioCar"/>
    <w:uiPriority w:val="99"/>
    <w:semiHidden/>
    <w:unhideWhenUsed/>
    <w:pPr>
      <w:widowControl w:val="0"/>
      <w:autoSpaceDE w:val="0"/>
      <w:autoSpaceDN w:val="0"/>
    </w:pPr>
    <w:rPr>
      <w:sz w:val="20"/>
      <w:szCs w:val="20"/>
      <w:lang w:val="en-US" w:eastAsia="en-US"/>
    </w:rPr>
  </w:style>
  <w:style w:type="character" w:customStyle="1" w:styleId="TextocomentarioCar">
    <w:name w:val="Texto comentario Car"/>
    <w:basedOn w:val="Fuentedeprrafopredeter"/>
    <w:link w:val="Textocomentario"/>
    <w:uiPriority w:val="99"/>
    <w:semiHidden/>
    <w:rPr>
      <w:rFonts w:ascii="Times New Roman" w:eastAsia="Times New Roman" w:hAnsi="Times New Roman" w:cs="Times New Roman"/>
      <w:sz w:val="20"/>
      <w:szCs w:val="20"/>
    </w:rPr>
  </w:style>
  <w:style w:type="character" w:styleId="Refdecomentario">
    <w:name w:val="annotation reference"/>
    <w:basedOn w:val="Fuentedeprrafopredeter"/>
    <w:uiPriority w:val="99"/>
    <w:semiHidden/>
    <w:unhideWhenUsed/>
    <w:rPr>
      <w:sz w:val="16"/>
      <w:szCs w:val="16"/>
    </w:rPr>
  </w:style>
  <w:style w:type="character" w:customStyle="1" w:styleId="normaltextrun">
    <w:name w:val="normaltextrun"/>
    <w:basedOn w:val="Fuentedeprrafopredeter"/>
    <w:rsid w:val="00311822"/>
  </w:style>
  <w:style w:type="character" w:customStyle="1" w:styleId="findhit">
    <w:name w:val="findhit"/>
    <w:basedOn w:val="Fuentedeprrafopredeter"/>
    <w:rsid w:val="00326ECD"/>
  </w:style>
  <w:style w:type="character" w:customStyle="1" w:styleId="eop">
    <w:name w:val="eop"/>
    <w:basedOn w:val="Fuentedeprrafopredeter"/>
    <w:rsid w:val="00326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63695">
      <w:bodyDiv w:val="1"/>
      <w:marLeft w:val="0"/>
      <w:marRight w:val="0"/>
      <w:marTop w:val="0"/>
      <w:marBottom w:val="0"/>
      <w:divBdr>
        <w:top w:val="none" w:sz="0" w:space="0" w:color="auto"/>
        <w:left w:val="none" w:sz="0" w:space="0" w:color="auto"/>
        <w:bottom w:val="none" w:sz="0" w:space="0" w:color="auto"/>
        <w:right w:val="none" w:sz="0" w:space="0" w:color="auto"/>
      </w:divBdr>
    </w:div>
    <w:div w:id="142622117">
      <w:bodyDiv w:val="1"/>
      <w:marLeft w:val="0"/>
      <w:marRight w:val="0"/>
      <w:marTop w:val="0"/>
      <w:marBottom w:val="0"/>
      <w:divBdr>
        <w:top w:val="none" w:sz="0" w:space="0" w:color="auto"/>
        <w:left w:val="none" w:sz="0" w:space="0" w:color="auto"/>
        <w:bottom w:val="none" w:sz="0" w:space="0" w:color="auto"/>
        <w:right w:val="none" w:sz="0" w:space="0" w:color="auto"/>
      </w:divBdr>
    </w:div>
    <w:div w:id="259608876">
      <w:bodyDiv w:val="1"/>
      <w:marLeft w:val="0"/>
      <w:marRight w:val="0"/>
      <w:marTop w:val="0"/>
      <w:marBottom w:val="0"/>
      <w:divBdr>
        <w:top w:val="none" w:sz="0" w:space="0" w:color="auto"/>
        <w:left w:val="none" w:sz="0" w:space="0" w:color="auto"/>
        <w:bottom w:val="none" w:sz="0" w:space="0" w:color="auto"/>
        <w:right w:val="none" w:sz="0" w:space="0" w:color="auto"/>
      </w:divBdr>
    </w:div>
    <w:div w:id="448159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192EE-9318-AF41-A893-71DC75224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3958</Words>
  <Characters>21770</Characters>
  <Application>Microsoft Office Word</Application>
  <DocSecurity>0</DocSecurity>
  <Lines>181</Lines>
  <Paragraphs>51</Paragraphs>
  <ScaleCrop>false</ScaleCrop>
  <Company/>
  <LinksUpToDate>false</LinksUpToDate>
  <CharactersWithSpaces>25677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Entrega metodología y resultados preliminares.docx</dc:title>
  <cp:lastModifiedBy>David Arturo Leon Robayo</cp:lastModifiedBy>
  <cp:revision>24</cp:revision>
  <dcterms:created xsi:type="dcterms:W3CDTF">2021-04-18T03:52:00Z</dcterms:created>
  <dcterms:modified xsi:type="dcterms:W3CDTF">2021-04-23T00:56:00Z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2021-03-26T00:00:00Z</vt:filetime>
  </property>
  <property fmtid="{D5CDD505-2E9C-101B-9397-08002B2CF9AE}" pid="3" name="Creator">
    <vt:lpwstr>Word</vt:lpwstr>
  </property>
  <property fmtid="{D5CDD505-2E9C-101B-9397-08002B2CF9AE}" pid="4" name="LastSaved">
    <vt:filetime>2021-04-06T00:00:00Z</vt:filetime>
  </property>
</Properties>
</file>