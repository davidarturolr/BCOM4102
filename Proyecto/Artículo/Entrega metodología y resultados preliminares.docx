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1DE4" w14:textId="0590E98E" w:rsidR="00674B3E" w:rsidRDefault="00763979" w:rsidP="5A9D48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</w:pPr>
      <w:bookmarkStart w:id="0" w:name="_Hlk63859634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Análisis </w:t>
      </w:r>
      <w:r w:rsidR="00446D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bioinformático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</w:t>
      </w:r>
      <w:r w:rsidR="00F303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las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comunidades 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microbianas provenientes</w:t>
      </w:r>
      <w:r w:rsidR="00AA16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una muestra de bosque andino</w:t>
      </w:r>
      <w:r w:rsidR="00C3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empleadas en la construcción de un consorcio </w:t>
      </w:r>
      <w:r w:rsidR="009012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con actividad lignocelulo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lítica</w:t>
      </w:r>
      <w:r w:rsidR="00674B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.</w:t>
      </w:r>
    </w:p>
    <w:p w14:paraId="181C6270" w14:textId="45A48169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Díaz-Rodríguez</w:t>
      </w:r>
      <w:r w:rsidRPr="0073199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Carlos Andrés, </w:t>
      </w: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León David,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3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Patiño </w:t>
      </w:r>
      <w:r w:rsidR="00796D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esar</w:t>
      </w:r>
    </w:p>
    <w:p w14:paraId="13F9156B" w14:textId="77777777" w:rsidR="00674B3E" w:rsidRPr="00EF20C6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1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Ciencias Biológicas, Facultad de Ciencias, Universidad de los Andes. Colombia</w:t>
      </w:r>
    </w:p>
    <w:p w14:paraId="55B75C39" w14:textId="08C5D2D4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2</w:t>
      </w:r>
      <w:r w:rsidR="00BA7D61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Ingeniería de sistemas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, Facultad de Ingeniería, Universidad de los Andes. Colombia</w:t>
      </w:r>
    </w:p>
    <w:p w14:paraId="70DC2118" w14:textId="7CEB236C" w:rsidR="00301FC3" w:rsidRPr="00EF20C6" w:rsidRDefault="00301FC3" w:rsidP="00301F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3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Biología Computacional, Facultad de Ingeniería, Universidad de los Andes. Colombia</w:t>
      </w:r>
    </w:p>
    <w:p w14:paraId="736662A9" w14:textId="77777777" w:rsidR="00FC3DB1" w:rsidRPr="00FA6D89" w:rsidRDefault="00FC3DB1" w:rsidP="00FC3D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A6D8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INTRODUCCIÓN</w:t>
      </w:r>
    </w:p>
    <w:p w14:paraId="779CF93B" w14:textId="4D97F9DE" w:rsidR="0050680A" w:rsidRPr="00AD3D35" w:rsidRDefault="002F1785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</w:t>
      </w:r>
      <w:r w:rsidR="00B86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transición energética 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sde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no renovables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amigables con el medio ambiente es 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vita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importancia para todos los países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en el </w:t>
      </w:r>
      <w:r w:rsidR="004232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mundo</w:t>
      </w:r>
      <w:r w:rsidR="3D5CF2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2DCD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8B0EA3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ste cambio 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ha sido apalancado gracias a </w:t>
      </w:r>
      <w:r w:rsidR="00A314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 implementación de una economía verde también llamada bioeconomía</w:t>
      </w:r>
      <w:r w:rsidR="00921FE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921FE5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 nueva economía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busca 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aprovechamiento de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los residuos vegetales</w:t>
      </w:r>
      <w:r w:rsidR="003C62E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47F9C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puesto que </w:t>
      </w:r>
      <w:r w:rsidR="00252DC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estos</w:t>
      </w:r>
      <w:r w:rsidR="00252DC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permite</w:t>
      </w:r>
      <w:r w:rsidR="00330E7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síntesis de gran variedad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productos</w:t>
      </w:r>
      <w:r w:rsidR="009A5A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A5ADF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tales</w:t>
      </w:r>
      <w:r w:rsidR="007D14F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combustibles de tercera generación (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Arpia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2021)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compuestos base para reacciones de polimerización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958E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productos químicos de gran complejidad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(Li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2020</w:t>
      </w:r>
      <w:r w:rsid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proofErr w:type="spellStart"/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Kohli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2019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A26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compuestos para la industria alimenticia 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(Mahro &amp; Timm, 2007</w:t>
      </w:r>
      <w:r w:rsid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Muscat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2020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2817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entre otr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múltiples aplicaciones que todavía present</w:t>
      </w:r>
      <w:r w:rsidR="009B4B1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79517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algunos retos im</w:t>
      </w:r>
      <w:r w:rsidR="00604CA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portantes (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Singhvi</w:t>
      </w:r>
      <w:r w:rsidR="00604CA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04CA7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2019).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21EEE" w:rsidRPr="00CE47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Específicamente para el caso colombiano</w:t>
      </w:r>
      <w:r w:rsidR="001B1D0D" w:rsidRPr="00CE47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la implementación de este tipo de tecnologías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impulsará la industria biotecnológica en el país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pues permite un mejor aprovechamiento de los resid</w:t>
      </w:r>
      <w:r w:rsidR="005B7FD3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os agroindustriales que, de acuerdo con </w:t>
      </w:r>
      <w:r w:rsidR="00A35887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Peñaranda </w:t>
      </w:r>
      <w:r w:rsidR="00035916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González</w:t>
      </w:r>
      <w:r w:rsidR="00CD30A2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y colaboradores</w:t>
      </w:r>
      <w:r w:rsidR="00A35887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(2017)</w:t>
      </w:r>
      <w:r w:rsidR="00CD30A2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8750A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no ha logrado superar el 17%</w:t>
      </w:r>
      <w:r w:rsidR="008B2C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eficiencia</w:t>
      </w:r>
      <w:r w:rsidR="00A950B3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 Actualmente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existen diversas estrategias para el aprovechamiento 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residuos</w:t>
      </w:r>
      <w:r w:rsidR="007C2F7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por ejemplo </w:t>
      </w:r>
      <w:r w:rsidR="00E55ED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procesos de gasificación para 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producción de syngas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(Ren</w:t>
      </w:r>
      <w:r w:rsidR="00CD30A2" w:rsidRP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D30A2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2019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procesos de digestión </w:t>
      </w:r>
      <w:r w:rsid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anaerobia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5740F" w:rsidRP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(Ahmed et al., 2019)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803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pretratamiento térmico de residuos</w:t>
      </w:r>
      <w:r w:rsid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la producción de biohidrógeno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(Eskicioglu et al., 2017)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50A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así como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diversos tipo</w:t>
      </w:r>
      <w:r w:rsidR="00C31F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fermentación</w:t>
      </w:r>
      <w:r w:rsidR="002B47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tanto en estado </w:t>
      </w:r>
      <w:r w:rsidR="00B96A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sólido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como fermentaciones sumergidas 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para la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producción de compuestos de alto valor agregado</w:t>
      </w:r>
      <w:r w:rsidR="00234CF6" w:rsidRPr="00234CF6">
        <w:t xml:space="preserve"> </w:t>
      </w:r>
      <w:r w:rsidR="00234CF6" w:rsidRPr="00B870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(Cerda et al., 2019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ins w:id="1" w:author="Maryam Chaib De Mares" w:date="2021-03-02T20:24:00Z">
        <w:r w:rsidR="6C7825DB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 xml:space="preserve"> </w:t>
        </w:r>
      </w:ins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Rahmati et al., 2020)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3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5B9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Dentro de los métodos anteriormente descritos</w:t>
      </w:r>
      <w:r w:rsidR="006F7F1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destacan las fermentaciones sumergidas para la conversión de biomasa </w:t>
      </w:r>
      <w:r w:rsidR="006F7F15" w:rsidRPr="00EB723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vegetal</w:t>
      </w:r>
      <w:r w:rsidR="00B95C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 D</w:t>
      </w:r>
      <w:r w:rsidR="001425C4" w:rsidRPr="00EB723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ichas 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fermentaciones pueden ser llevadas a cabo por </w:t>
      </w:r>
      <w:r w:rsidR="009B505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cultivos puros de 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organismos relativamente sencillos como 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bacterias 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(Ju et al., 2020</w:t>
      </w:r>
      <w:r w:rsid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84F8E" w:rsidRPr="00084F8E">
        <w:t xml:space="preserve">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Sadhukhan</w:t>
      </w:r>
      <w:r w:rsid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4F8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por organismos más complejos como levaduras</w:t>
      </w:r>
      <w:r w:rsidR="008E21D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(Diethard </w:t>
      </w:r>
      <w:r w:rsidR="003C3C7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2016;</w:t>
      </w:r>
      <w:r w:rsidR="009432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Li et al., 2007)</w:t>
      </w:r>
      <w:r w:rsidR="00577EB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1F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además del uso de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otras plataformas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 que</w:t>
      </w:r>
      <w:r w:rsidR="004417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emplea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búsqueda de un organismo que presenta la actividad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deseada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optimización de su producción y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posterior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recuperación de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</w:t>
      </w:r>
      <w:r w:rsidR="0020360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z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ima, esto se logra comúnmente clonando su gen en una plataforma celular de expresión apropiada</w:t>
      </w:r>
      <w:r w:rsidR="0049174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(Alcalde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2006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;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Green et al., 2006; Tyson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2005)</w:t>
      </w:r>
      <w:r w:rsid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</w:p>
    <w:p w14:paraId="3E786517" w14:textId="503C8502" w:rsidR="00340911" w:rsidRPr="00107591" w:rsidRDefault="009B5055" w:rsidP="00545F7A">
      <w:pPr>
        <w:spacing w:line="276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lastRenderedPageBreak/>
        <w:t>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n este punto es importante resaltar que </w:t>
      </w:r>
      <w:r w:rsidR="0034091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las fermentaciones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realizadas por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puros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microorganismos presentan limitaciones con respecto a 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los cultivos </w:t>
      </w:r>
      <w:r w:rsidR="00AA3D5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mixtos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10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ejemplo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los cultivos mixtos presentan una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7586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mayor resistencia</w:t>
      </w:r>
      <w:r w:rsidR="0071147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 cambios bruscos en el medio de cultivo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contaminaciones con otros microorganismos del ambiente que afecten negativamente </w:t>
      </w:r>
      <w:r w:rsidR="0009334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su crecimiento </w:t>
      </w:r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</w:t>
      </w:r>
      <w:proofErr w:type="spellStart"/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Pandey</w:t>
      </w:r>
      <w:proofErr w:type="spellEnd"/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et al., 2020)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. P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 lo 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cual,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mixtos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comunidades microbianas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estables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capaces de degradar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material vegetal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complejo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ha sido </w:t>
      </w:r>
      <w:r w:rsidR="003455BC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ampliamente investigado en una gran variedad de sustratos</w:t>
      </w:r>
      <w:r w:rsidR="00326CF4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D6BBB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resultado de dichos estudios </w:t>
      </w:r>
      <w:r w:rsidR="00C96DC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indica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</w:t>
      </w:r>
      <w:r w:rsidR="00224C8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posible obtener</w:t>
      </w:r>
      <w:r w:rsidR="008D6BBB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altos porcentajes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transformaciones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sustratos</w:t>
      </w:r>
      <w:r w:rsidR="003C2AF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 p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tal razón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D5AF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de vital importancia la caracterización </w:t>
      </w:r>
      <w:r w:rsidR="00C73F7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es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comunidades microbianas o consorcios</w:t>
      </w:r>
      <w:r w:rsidR="007B54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debido al gran potencial metabólico que presen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tan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ara investigar dicho potencia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comunidad científica e industrial </w:t>
      </w:r>
      <w:r w:rsidR="00637BC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 empleado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una gran variedad de técnicas</w:t>
      </w:r>
      <w:r w:rsidR="006C69A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modernas</w:t>
      </w:r>
      <w:r w:rsidR="005F20F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</w:t>
      </w:r>
      <w:r w:rsidR="00A5494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 ejemplo</w:t>
      </w:r>
      <w:r w:rsidR="00337D0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 análisis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de 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metatran</w:t>
      </w:r>
      <w:r w:rsidR="00EA6FF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criptómic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con el fin de evaluar los perfiles de expresión</w:t>
      </w:r>
      <w:r w:rsidR="008A24C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34F6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enzimas relacionadas con la degradación de material vegetal</w:t>
      </w:r>
      <w:r w:rsidR="0058737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6373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y así poder</w:t>
      </w:r>
      <w:r w:rsidR="00DB73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generar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cocteles enzimáticos que permitan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liberación de monómeros más sencillos</w:t>
      </w:r>
      <w:r w:rsidR="00CF1B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B029F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(Simmons et al., </w:t>
      </w:r>
      <w:r w:rsidR="00B63288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2014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Lopes</w:t>
      </w:r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Ferreira Filho &amp; Moreira, 2018)</w:t>
      </w:r>
      <w:r w:rsid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5398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6145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uso de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técnicas más conservadas y ampliamente </w:t>
      </w:r>
      <w:r w:rsidR="00DD01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utilizadas como la anotación funcional de los metagenomas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consorcios microbianos </w:t>
      </w:r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Jia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Ng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, Lu,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Cai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&amp; Lee, 2018)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</w:p>
    <w:p w14:paraId="19F39A5D" w14:textId="77777777" w:rsidR="00C43BDA" w:rsidRDefault="001E5327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Dada la importanc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ia </w:t>
      </w:r>
      <w:r w:rsidR="001055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que tiene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75C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</w:t>
      </w:r>
      <w:r w:rsid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studio de </w:t>
      </w:r>
      <w:r w:rsidR="00802E9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comunidades de microorganismos </w:t>
      </w:r>
      <w:r w:rsidR="009929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también llamados consorcios microbianos, </w:t>
      </w:r>
      <w:r w:rsidR="004D3D2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han implementado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diferentes estrategias para el ensamblaje de </w:t>
      </w:r>
      <w:r w:rsidR="007F63B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dichas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comunidades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>or ejemplo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2CCB">
        <w:rPr>
          <w:rFonts w:ascii="Times New Roman" w:hAnsi="Times New Roman" w:cs="Times New Roman"/>
          <w:sz w:val="24"/>
          <w:szCs w:val="24"/>
          <w:lang w:val="es-CO"/>
        </w:rPr>
        <w:t>la selección</w:t>
      </w:r>
      <w:r w:rsidR="00A86217">
        <w:rPr>
          <w:rFonts w:ascii="Times New Roman" w:hAnsi="Times New Roman" w:cs="Times New Roman"/>
          <w:sz w:val="24"/>
          <w:szCs w:val="24"/>
          <w:lang w:val="es-CO"/>
        </w:rPr>
        <w:t xml:space="preserve"> de comunidades </w:t>
      </w:r>
      <w:r w:rsidR="00EA2CCB">
        <w:rPr>
          <w:rFonts w:ascii="Times New Roman" w:hAnsi="Times New Roman" w:cs="Times New Roman"/>
          <w:sz w:val="24"/>
          <w:szCs w:val="24"/>
          <w:lang w:val="es-CO"/>
        </w:rPr>
        <w:t xml:space="preserve">microbianas </w:t>
      </w:r>
      <w:r w:rsidR="0005666D">
        <w:rPr>
          <w:rFonts w:ascii="Times New Roman" w:hAnsi="Times New Roman" w:cs="Times New Roman"/>
          <w:sz w:val="24"/>
          <w:szCs w:val="24"/>
          <w:lang w:val="es-CO"/>
        </w:rPr>
        <w:t xml:space="preserve">con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>una baja diversidad</w:t>
      </w:r>
      <w:r w:rsidR="00A779D4">
        <w:rPr>
          <w:rFonts w:ascii="Times New Roman" w:hAnsi="Times New Roman" w:cs="Times New Roman"/>
          <w:sz w:val="24"/>
          <w:szCs w:val="24"/>
          <w:lang w:val="es-CO"/>
        </w:rPr>
        <w:t xml:space="preserve"> de especies</w:t>
      </w:r>
      <w:r w:rsidR="00FC2F70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 xml:space="preserve"> pero </w:t>
      </w:r>
      <w:r w:rsidR="00E262A4">
        <w:rPr>
          <w:rFonts w:ascii="Times New Roman" w:hAnsi="Times New Roman" w:cs="Times New Roman"/>
          <w:sz w:val="24"/>
          <w:szCs w:val="24"/>
          <w:lang w:val="es-CO"/>
        </w:rPr>
        <w:t xml:space="preserve">con </w:t>
      </w:r>
      <w:r w:rsidR="00C43929">
        <w:rPr>
          <w:rFonts w:ascii="Times New Roman" w:hAnsi="Times New Roman" w:cs="Times New Roman"/>
          <w:sz w:val="24"/>
          <w:szCs w:val="24"/>
          <w:lang w:val="es-CO"/>
        </w:rPr>
        <w:t xml:space="preserve">funciones metabólicas específicas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>mediante el uso de medios selectivos</w:t>
      </w:r>
      <w:r w:rsidR="002C691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E0EA1" w:rsidRPr="004E0E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EA1" w:rsidRPr="004E0EA1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="004E0EA1" w:rsidRPr="004E0EA1">
        <w:rPr>
          <w:rFonts w:ascii="Times New Roman" w:hAnsi="Times New Roman" w:cs="Times New Roman"/>
          <w:sz w:val="24"/>
          <w:szCs w:val="24"/>
        </w:rPr>
        <w:t xml:space="preserve"> et al., 2020)</w:t>
      </w:r>
      <w:r w:rsidR="002C691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31ACB">
        <w:rPr>
          <w:rFonts w:ascii="Times New Roman" w:hAnsi="Times New Roman" w:cs="Times New Roman"/>
          <w:sz w:val="24"/>
          <w:szCs w:val="24"/>
          <w:lang w:val="es-CO"/>
        </w:rPr>
        <w:t xml:space="preserve">o 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el uso de 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 xml:space="preserve">herramientas de la biología sintética </w:t>
      </w:r>
      <w:r w:rsidR="00C46C52">
        <w:rPr>
          <w:rFonts w:ascii="Times New Roman" w:hAnsi="Times New Roman" w:cs="Times New Roman"/>
          <w:sz w:val="24"/>
          <w:szCs w:val="24"/>
          <w:lang w:val="es-CO"/>
        </w:rPr>
        <w:t>y la biología de sistemas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 xml:space="preserve"> para </w:t>
      </w:r>
      <w:r w:rsidR="00394AB6">
        <w:rPr>
          <w:rFonts w:ascii="Times New Roman" w:hAnsi="Times New Roman" w:cs="Times New Roman"/>
          <w:sz w:val="24"/>
          <w:szCs w:val="24"/>
          <w:lang w:val="es-CO"/>
        </w:rPr>
        <w:t xml:space="preserve">la creación de comunidades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microbianas </w:t>
      </w:r>
      <w:r w:rsidR="0017772B">
        <w:rPr>
          <w:rFonts w:ascii="Times New Roman" w:hAnsi="Times New Roman" w:cs="Times New Roman"/>
          <w:sz w:val="24"/>
          <w:szCs w:val="24"/>
          <w:lang w:val="es-CO"/>
        </w:rPr>
        <w:t>con funciones metabólicas definidas</w:t>
      </w:r>
      <w:r w:rsidR="00FC0AB2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1459F6">
        <w:rPr>
          <w:rFonts w:ascii="Times New Roman" w:hAnsi="Times New Roman" w:cs="Times New Roman"/>
          <w:sz w:val="24"/>
          <w:szCs w:val="24"/>
          <w:lang w:val="es-CO"/>
        </w:rPr>
        <w:t xml:space="preserve"> que pueden ser aplicadas en áreas como la medicina o los biocombustibles</w:t>
      </w:r>
      <w:r w:rsidR="0071416C" w:rsidRPr="007141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1416C" w:rsidRPr="00714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416C" w:rsidRPr="0071416C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="0071416C" w:rsidRPr="0071416C">
        <w:rPr>
          <w:rFonts w:ascii="Times New Roman" w:hAnsi="Times New Roman" w:cs="Times New Roman"/>
          <w:sz w:val="24"/>
          <w:szCs w:val="24"/>
        </w:rPr>
        <w:t xml:space="preserve"> </w:t>
      </w:r>
      <w:r w:rsidR="0071416C" w:rsidRPr="00D26680">
        <w:rPr>
          <w:rFonts w:ascii="Times New Roman" w:hAnsi="Times New Roman" w:cs="Times New Roman"/>
          <w:sz w:val="24"/>
          <w:szCs w:val="24"/>
        </w:rPr>
        <w:t>et al.,</w:t>
      </w:r>
      <w:r w:rsidR="0071416C" w:rsidRPr="0071416C">
        <w:rPr>
          <w:rFonts w:ascii="Times New Roman" w:hAnsi="Times New Roman" w:cs="Times New Roman"/>
          <w:sz w:val="24"/>
          <w:szCs w:val="24"/>
        </w:rPr>
        <w:t>2014)</w:t>
      </w:r>
      <w:r w:rsidR="0071416C">
        <w:rPr>
          <w:rFonts w:ascii="Times New Roman" w:hAnsi="Times New Roman" w:cs="Times New Roman"/>
          <w:sz w:val="24"/>
          <w:szCs w:val="24"/>
        </w:rPr>
        <w:t>.</w:t>
      </w:r>
      <w:r w:rsidR="0069591C">
        <w:rPr>
          <w:rFonts w:ascii="Times New Roman" w:hAnsi="Times New Roman" w:cs="Times New Roman"/>
          <w:sz w:val="24"/>
          <w:szCs w:val="24"/>
        </w:rPr>
        <w:t xml:space="preserve"> </w:t>
      </w:r>
      <w:r w:rsidR="00F85AA0">
        <w:rPr>
          <w:rFonts w:ascii="Times New Roman" w:hAnsi="Times New Roman" w:cs="Times New Roman"/>
          <w:sz w:val="24"/>
          <w:szCs w:val="24"/>
          <w:lang w:val="es-CO"/>
        </w:rPr>
        <w:t>Específicamente,</w:t>
      </w:r>
      <w:r w:rsidR="00C522DD">
        <w:rPr>
          <w:rFonts w:ascii="Times New Roman" w:hAnsi="Times New Roman" w:cs="Times New Roman"/>
          <w:sz w:val="24"/>
          <w:szCs w:val="24"/>
          <w:lang w:val="es-CO"/>
        </w:rPr>
        <w:t xml:space="preserve"> este trabajo </w:t>
      </w:r>
      <w:r w:rsidR="00F85AA0">
        <w:rPr>
          <w:rFonts w:ascii="Times New Roman" w:hAnsi="Times New Roman" w:cs="Times New Roman"/>
          <w:sz w:val="24"/>
          <w:szCs w:val="24"/>
          <w:lang w:val="es-CO"/>
        </w:rPr>
        <w:t xml:space="preserve">se apoya en el artículo descrito por </w:t>
      </w:r>
      <w:r w:rsidR="001D492B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72BD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En este artículo, los investigadores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busca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crea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ción de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un consorcio mínimo efectivo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 con potencial de degradación de material lignocelulósico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, de ahora en adelante denominado </w:t>
      </w:r>
      <w:r w:rsidR="001D492B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por sus siglas en inglés,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a partir de una muestra de suelo andino</w:t>
      </w:r>
      <w:r w:rsidR="00096C0F">
        <w:rPr>
          <w:rFonts w:ascii="Times New Roman" w:hAnsi="Times New Roman" w:cs="Times New Roman"/>
          <w:sz w:val="24"/>
          <w:szCs w:val="24"/>
          <w:lang w:val="es-CO"/>
        </w:rPr>
        <w:t xml:space="preserve">, utilizando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0059B9">
        <w:rPr>
          <w:rFonts w:ascii="Times New Roman" w:hAnsi="Times New Roman" w:cs="Times New Roman"/>
          <w:sz w:val="24"/>
          <w:szCs w:val="24"/>
          <w:lang w:val="es-CO"/>
        </w:rPr>
        <w:t>me</w:t>
      </w:r>
      <w:r w:rsidR="00371E70">
        <w:rPr>
          <w:rFonts w:ascii="Times New Roman" w:hAnsi="Times New Roman" w:cs="Times New Roman"/>
          <w:sz w:val="24"/>
          <w:szCs w:val="24"/>
          <w:lang w:val="es-CO"/>
        </w:rPr>
        <w:t xml:space="preserve">todología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>para el ensamblaje de consorcios denomi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>na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da </w:t>
      </w:r>
      <w:r w:rsidR="004803A9">
        <w:rPr>
          <w:rFonts w:ascii="Times New Roman" w:hAnsi="Times New Roman" w:cs="Times New Roman"/>
          <w:i/>
          <w:iCs/>
          <w:sz w:val="24"/>
          <w:szCs w:val="24"/>
          <w:lang w:val="es-CO"/>
        </w:rPr>
        <w:t>t</w:t>
      </w:r>
      <w:r w:rsidR="00B8493D" w:rsidRP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>op-down</w:t>
      </w:r>
      <w:r w:rsid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. </w:t>
      </w:r>
      <w:r w:rsidR="00B8493D" w:rsidRPr="00B8493D">
        <w:rPr>
          <w:rFonts w:ascii="Times New Roman" w:hAnsi="Times New Roman" w:cs="Times New Roman"/>
          <w:sz w:val="24"/>
          <w:szCs w:val="24"/>
          <w:lang w:val="es-CO"/>
        </w:rPr>
        <w:t>Esta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 xml:space="preserve"> metodología, consiste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en el uso de diluciones sucesivas para la creación de consorcios capaces de degradar materiales recalcitrantes como la biomasa vegetal </w:t>
      </w:r>
      <w:r w:rsidR="005A1739" w:rsidRPr="00D266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1739" w:rsidRPr="00D26680">
        <w:rPr>
          <w:rFonts w:ascii="Times New Roman" w:hAnsi="Times New Roman" w:cs="Times New Roman"/>
          <w:sz w:val="24"/>
          <w:szCs w:val="24"/>
        </w:rPr>
        <w:t>Kang</w:t>
      </w:r>
      <w:proofErr w:type="spellEnd"/>
      <w:r w:rsidR="005A1739" w:rsidRPr="00D26680">
        <w:rPr>
          <w:rFonts w:ascii="Times New Roman" w:hAnsi="Times New Roman" w:cs="Times New Roman"/>
          <w:sz w:val="24"/>
          <w:szCs w:val="24"/>
        </w:rPr>
        <w:t xml:space="preserve"> et al., 2020)</w:t>
      </w:r>
      <w:r w:rsidR="005A1739">
        <w:rPr>
          <w:rFonts w:ascii="Times New Roman" w:hAnsi="Times New Roman" w:cs="Times New Roman"/>
          <w:sz w:val="24"/>
          <w:szCs w:val="24"/>
        </w:rPr>
        <w:t>.</w:t>
      </w:r>
      <w:r w:rsidR="00653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14157" w14:textId="10FB763C" w:rsidR="00D40CE5" w:rsidRPr="00D40CE5" w:rsidRDefault="00344D4C" w:rsidP="00467877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lograr este resultado</w:t>
      </w:r>
      <w:r w:rsidR="00E257BD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643B5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43B5E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643B5E">
        <w:rPr>
          <w:rFonts w:ascii="Times New Roman" w:hAnsi="Times New Roman" w:cs="Times New Roman"/>
          <w:sz w:val="24"/>
          <w:szCs w:val="24"/>
          <w:lang w:val="es-CO"/>
        </w:rPr>
        <w:t xml:space="preserve">) </w:t>
      </w:r>
      <w:r w:rsidR="008978D1">
        <w:rPr>
          <w:rFonts w:ascii="Times New Roman" w:hAnsi="Times New Roman" w:cs="Times New Roman"/>
          <w:sz w:val="24"/>
          <w:szCs w:val="24"/>
          <w:lang w:val="es-CO"/>
        </w:rPr>
        <w:t xml:space="preserve">implementan un enfoque innovador </w:t>
      </w:r>
      <w:r w:rsidR="006C4BEC">
        <w:rPr>
          <w:rFonts w:ascii="Times New Roman" w:hAnsi="Times New Roman" w:cs="Times New Roman"/>
          <w:sz w:val="24"/>
          <w:szCs w:val="24"/>
          <w:lang w:val="es-CO"/>
        </w:rPr>
        <w:t>que consiste en</w:t>
      </w:r>
      <w:r w:rsidR="008A3951">
        <w:rPr>
          <w:rFonts w:ascii="Times New Roman" w:hAnsi="Times New Roman" w:cs="Times New Roman"/>
          <w:sz w:val="24"/>
          <w:szCs w:val="24"/>
          <w:lang w:val="es-CO"/>
        </w:rPr>
        <w:t xml:space="preserve"> las siguientes fases</w:t>
      </w:r>
      <w:r w:rsidR="0011000B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A1DCD62" w14:textId="4C721994" w:rsidR="00072D4A" w:rsidRPr="00072D4A" w:rsidRDefault="00533DAE" w:rsidP="00467877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Una</w:t>
      </w:r>
      <w:r w:rsidR="000D27C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D27C5">
        <w:rPr>
          <w:rFonts w:ascii="Times New Roman" w:hAnsi="Times New Roman" w:cs="Times New Roman"/>
          <w:sz w:val="24"/>
          <w:szCs w:val="24"/>
          <w:lang w:val="es-CO"/>
        </w:rPr>
        <w:t xml:space="preserve">fase de </w:t>
      </w:r>
      <w:r w:rsidR="00637085">
        <w:rPr>
          <w:rFonts w:ascii="Times New Roman" w:hAnsi="Times New Roman" w:cs="Times New Roman"/>
          <w:sz w:val="24"/>
          <w:szCs w:val="24"/>
          <w:lang w:val="es-CO"/>
        </w:rPr>
        <w:t>estimulación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>, la cual</w:t>
      </w:r>
      <w:r w:rsidR="001815B7" w:rsidRPr="0011000B">
        <w:rPr>
          <w:rFonts w:ascii="Times New Roman" w:hAnsi="Times New Roman" w:cs="Times New Roman"/>
          <w:sz w:val="24"/>
          <w:szCs w:val="24"/>
          <w:lang w:val="es-CO"/>
        </w:rPr>
        <w:t xml:space="preserve"> consiste en seleccionar microorganismos con la </w:t>
      </w:r>
      <w:r w:rsidR="001815B7" w:rsidRPr="0011000B">
        <w:rPr>
          <w:rFonts w:ascii="Times New Roman" w:hAnsi="Times New Roman" w:cs="Times New Roman"/>
          <w:sz w:val="24"/>
          <w:szCs w:val="24"/>
          <w:lang w:val="es-CO"/>
        </w:rPr>
        <w:t xml:space="preserve">capacidad </w:t>
      </w:r>
      <w:r w:rsidR="008E772A">
        <w:rPr>
          <w:rFonts w:ascii="Times New Roman" w:hAnsi="Times New Roman" w:cs="Times New Roman"/>
          <w:sz w:val="24"/>
          <w:szCs w:val="24"/>
          <w:lang w:val="es-CO"/>
        </w:rPr>
        <w:t>metabólica</w:t>
      </w:r>
      <w:r w:rsidR="008E772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352D1">
        <w:rPr>
          <w:rFonts w:ascii="Times New Roman" w:hAnsi="Times New Roman" w:cs="Times New Roman"/>
          <w:sz w:val="24"/>
          <w:szCs w:val="24"/>
          <w:lang w:val="es-CO"/>
        </w:rPr>
        <w:t>por medio de la expresión de enzimas capaces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 xml:space="preserve"> para degradar</w:t>
      </w:r>
      <w:r w:rsidR="001815B7" w:rsidRPr="0011000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815B7" w:rsidRPr="0011000B">
        <w:rPr>
          <w:rFonts w:ascii="Times New Roman" w:hAnsi="Times New Roman" w:cs="Times New Roman"/>
          <w:sz w:val="24"/>
          <w:szCs w:val="24"/>
          <w:lang w:val="es-CO"/>
        </w:rPr>
        <w:t>material vegetal</w:t>
      </w:r>
      <w:r w:rsidR="00D0420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4A561F4" w14:textId="77777777" w:rsidR="00EA2E37" w:rsidRDefault="00EA2E37" w:rsidP="00467877">
      <w:pPr>
        <w:pStyle w:val="Prrafodelista"/>
        <w:spacing w:before="100" w:beforeAutospacing="1" w:after="100" w:afterAutospacing="1" w:line="276" w:lineRule="auto"/>
        <w:ind w:left="780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</w:p>
    <w:p w14:paraId="6DCD4E0B" w14:textId="71FFCA17" w:rsidR="00C43BDA" w:rsidRPr="00C43BDA" w:rsidRDefault="00D0420D" w:rsidP="00467877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</w:t>
      </w:r>
      <w:r w:rsidR="00637085" w:rsidRPr="00533DAE">
        <w:rPr>
          <w:rFonts w:ascii="Times New Roman" w:hAnsi="Times New Roman" w:cs="Times New Roman"/>
          <w:sz w:val="24"/>
          <w:szCs w:val="24"/>
          <w:lang w:val="es-CO"/>
        </w:rPr>
        <w:t>na</w:t>
      </w:r>
      <w:r w:rsidR="00637085">
        <w:rPr>
          <w:rFonts w:ascii="Times New Roman" w:hAnsi="Times New Roman" w:cs="Times New Roman"/>
          <w:sz w:val="24"/>
          <w:szCs w:val="24"/>
          <w:lang w:val="es-CO"/>
        </w:rPr>
        <w:t xml:space="preserve"> fase de extinción</w:t>
      </w:r>
      <w:r w:rsidR="0005497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que tiene por objetivo </w:t>
      </w:r>
      <w:r w:rsidR="00B56AB9">
        <w:rPr>
          <w:rFonts w:ascii="Times New Roman" w:hAnsi="Times New Roman" w:cs="Times New Roman"/>
          <w:sz w:val="24"/>
          <w:szCs w:val="24"/>
          <w:lang w:val="es-CO"/>
        </w:rPr>
        <w:t>disminuir la diversid</w:t>
      </w:r>
      <w:r w:rsidR="00B801D1">
        <w:rPr>
          <w:rFonts w:ascii="Times New Roman" w:hAnsi="Times New Roman" w:cs="Times New Roman"/>
          <w:sz w:val="24"/>
          <w:szCs w:val="24"/>
          <w:lang w:val="es-CO"/>
        </w:rPr>
        <w:t xml:space="preserve">ad microbiana </w:t>
      </w:r>
      <w:r w:rsidR="00343417">
        <w:rPr>
          <w:rFonts w:ascii="Times New Roman" w:hAnsi="Times New Roman" w:cs="Times New Roman"/>
          <w:sz w:val="24"/>
          <w:szCs w:val="24"/>
          <w:lang w:val="es-CO"/>
        </w:rPr>
        <w:t>presente en cada una de las muestras</w:t>
      </w:r>
      <w:r w:rsidR="00C32774">
        <w:rPr>
          <w:rFonts w:ascii="Times New Roman" w:hAnsi="Times New Roman" w:cs="Times New Roman"/>
          <w:sz w:val="24"/>
          <w:szCs w:val="24"/>
          <w:lang w:val="es-CO"/>
        </w:rPr>
        <w:t xml:space="preserve"> para obtener </w:t>
      </w:r>
      <w:r w:rsidR="003B0F90"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r w:rsidR="00A149E4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EA2E3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113A6">
        <w:rPr>
          <w:rFonts w:ascii="Times New Roman" w:hAnsi="Times New Roman" w:cs="Times New Roman"/>
          <w:sz w:val="24"/>
          <w:szCs w:val="24"/>
          <w:lang w:val="es-CO"/>
        </w:rPr>
        <w:t xml:space="preserve">compuesto de </w:t>
      </w:r>
      <w:r w:rsidR="00BD517B">
        <w:rPr>
          <w:rFonts w:ascii="Times New Roman" w:hAnsi="Times New Roman" w:cs="Times New Roman"/>
          <w:sz w:val="24"/>
          <w:szCs w:val="24"/>
          <w:lang w:val="es-CO"/>
        </w:rPr>
        <w:t>pocas especies</w:t>
      </w:r>
      <w:r w:rsidR="007D531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63DB09D" w14:textId="2D7A925C" w:rsidR="002C45CA" w:rsidRPr="00B51C1F" w:rsidRDefault="00343417" w:rsidP="00467877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11FDE">
        <w:rPr>
          <w:rFonts w:ascii="Times New Roman" w:hAnsi="Times New Roman" w:cs="Times New Roman"/>
          <w:sz w:val="24"/>
          <w:szCs w:val="24"/>
          <w:lang w:val="es-CO"/>
        </w:rPr>
        <w:lastRenderedPageBreak/>
        <w:t>Y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finalmente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una fase perturbación en donde se</w:t>
      </w:r>
      <w:r w:rsidR="00A219C7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evalúa la 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>capacidad de degradación de</w:t>
      </w:r>
      <w:r w:rsidR="00A149E4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dicho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consorcio para degradar</w:t>
      </w:r>
      <w:r w:rsidR="00111FDE">
        <w:rPr>
          <w:rFonts w:ascii="Times New Roman" w:hAnsi="Times New Roman" w:cs="Times New Roman"/>
          <w:sz w:val="24"/>
          <w:szCs w:val="24"/>
          <w:lang w:val="es-CO"/>
        </w:rPr>
        <w:t xml:space="preserve"> un nuevo sustrato, empleándolo como única fuente de carbono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C2754A1" w14:textId="06144094" w:rsidR="004C22EB" w:rsidRPr="00B51C1F" w:rsidRDefault="006073F7" w:rsidP="00467877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determinar la forma en cómo va cambiando </w:t>
      </w:r>
      <w:r w:rsidR="00D02A7E">
        <w:rPr>
          <w:rFonts w:ascii="Times New Roman" w:hAnsi="Times New Roman" w:cs="Times New Roman"/>
          <w:sz w:val="24"/>
          <w:szCs w:val="24"/>
          <w:lang w:val="es-CO"/>
        </w:rPr>
        <w:t xml:space="preserve">de manera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significativa la diversidad </w:t>
      </w:r>
      <w:r w:rsidR="0068476C">
        <w:rPr>
          <w:rFonts w:ascii="Times New Roman" w:hAnsi="Times New Roman" w:cs="Times New Roman"/>
          <w:sz w:val="24"/>
          <w:szCs w:val="24"/>
          <w:lang w:val="es-CO"/>
        </w:rPr>
        <w:t xml:space="preserve">microbiana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presente en 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 xml:space="preserve">cada una de las diluciones sucesivas que </w:t>
      </w:r>
      <w:r w:rsidR="00064297">
        <w:rPr>
          <w:rFonts w:ascii="Times New Roman" w:hAnsi="Times New Roman" w:cs="Times New Roman"/>
          <w:sz w:val="24"/>
          <w:szCs w:val="24"/>
          <w:lang w:val="es-CO"/>
        </w:rPr>
        <w:t>se realizan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lo largo de todo el experimento, utilizan el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marcador filogenético del </w:t>
      </w:r>
      <w:r>
        <w:rPr>
          <w:rFonts w:ascii="Times New Roman" w:hAnsi="Times New Roman" w:cs="Times New Roman"/>
          <w:sz w:val="24"/>
          <w:szCs w:val="24"/>
          <w:lang w:val="es-CO"/>
        </w:rPr>
        <w:t>gen ribosomal 16S</w:t>
      </w:r>
      <w:r w:rsidR="00CE5DA0">
        <w:rPr>
          <w:rFonts w:ascii="Times New Roman" w:hAnsi="Times New Roman" w:cs="Times New Roman"/>
          <w:sz w:val="24"/>
          <w:szCs w:val="24"/>
          <w:lang w:val="es-CO"/>
        </w:rPr>
        <w:t xml:space="preserve">, soportando los cambios ocurridos con ayuda de </w:t>
      </w:r>
      <w:r w:rsidR="00732FCE">
        <w:rPr>
          <w:rFonts w:ascii="Times New Roman" w:hAnsi="Times New Roman" w:cs="Times New Roman"/>
          <w:sz w:val="24"/>
          <w:szCs w:val="24"/>
          <w:lang w:val="es-CO"/>
        </w:rPr>
        <w:t>métricas de diversidad Alpha</w:t>
      </w:r>
      <w:r w:rsidR="007122C6">
        <w:rPr>
          <w:rFonts w:ascii="Times New Roman" w:hAnsi="Times New Roman" w:cs="Times New Roman"/>
          <w:sz w:val="24"/>
          <w:szCs w:val="24"/>
          <w:lang w:val="es-CO"/>
        </w:rPr>
        <w:t xml:space="preserve">. Además de este análisis de diversidad, los investigadores 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 xml:space="preserve">realizan la asignación taxonómica de los 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>microrganismos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 xml:space="preserve"> presentes emple</w:t>
      </w:r>
      <w:r w:rsidR="00B91489">
        <w:rPr>
          <w:rFonts w:ascii="Times New Roman" w:hAnsi="Times New Roman" w:cs="Times New Roman"/>
          <w:sz w:val="24"/>
          <w:szCs w:val="24"/>
          <w:lang w:val="es-CO"/>
        </w:rPr>
        <w:t>ando ASV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B91489">
        <w:rPr>
          <w:rFonts w:ascii="Times New Roman" w:hAnsi="Times New Roman" w:cs="Times New Roman"/>
          <w:sz w:val="24"/>
          <w:szCs w:val="24"/>
          <w:lang w:val="es-CO"/>
        </w:rPr>
        <w:t xml:space="preserve"> junto con</w:t>
      </w:r>
      <w:r w:rsidR="00732FCE">
        <w:rPr>
          <w:rFonts w:ascii="Times New Roman" w:hAnsi="Times New Roman" w:cs="Times New Roman"/>
          <w:sz w:val="24"/>
          <w:szCs w:val="24"/>
          <w:lang w:val="es-CO"/>
        </w:rPr>
        <w:t xml:space="preserve"> técnicas estadísticas reportadas en el artículo</w:t>
      </w:r>
      <w:r>
        <w:rPr>
          <w:rFonts w:ascii="Times New Roman" w:hAnsi="Times New Roman" w:cs="Times New Roman"/>
          <w:sz w:val="24"/>
          <w:szCs w:val="24"/>
          <w:lang w:val="es-CO"/>
        </w:rPr>
        <w:t>. De esta forma</w:t>
      </w:r>
      <w:r w:rsidR="00DA759D" w:rsidRPr="00DA759D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los investigadores</w:t>
      </w:r>
      <w:r w:rsidR="00DA759D" w:rsidRPr="00DA759D">
        <w:rPr>
          <w:rFonts w:ascii="Times New Roman" w:hAnsi="Times New Roman" w:cs="Times New Roman"/>
          <w:sz w:val="24"/>
          <w:szCs w:val="24"/>
          <w:lang w:val="es-CO"/>
        </w:rPr>
        <w:t xml:space="preserve"> demuestran que es posible el ensamblaje de un consorcio microbiano lignocelulolítico capaz de degradar, al menos en cierto porcentaje, una mezcla de tres residuos agroindustriales de gran importancia para Colombia: bagazo de caña de azúcar, cascarilla de arroz y rastrojo de maíz. </w:t>
      </w:r>
    </w:p>
    <w:p w14:paraId="523EC97B" w14:textId="72CAB7F9" w:rsidR="0037656D" w:rsidRPr="0037656D" w:rsidRDefault="0037656D" w:rsidP="003765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37656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OBJETIVOS </w:t>
      </w:r>
    </w:p>
    <w:p w14:paraId="30731A9C" w14:textId="1D7C0CBD" w:rsidR="00644F35" w:rsidRDefault="0037656D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Este trabajo tiene como objetivo </w:t>
      </w:r>
      <w:r w:rsidR="0006687D">
        <w:rPr>
          <w:rFonts w:ascii="Times New Roman" w:hAnsi="Times New Roman" w:cs="Times New Roman"/>
          <w:sz w:val="24"/>
          <w:szCs w:val="24"/>
          <w:lang w:val="es-CO"/>
        </w:rPr>
        <w:t>general</w:t>
      </w:r>
      <w:r w:rsidR="003A7953"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>el análisis</w:t>
      </w:r>
      <w:r w:rsidR="00CB2B63">
        <w:rPr>
          <w:rFonts w:ascii="Times New Roman" w:hAnsi="Times New Roman" w:cs="Times New Roman"/>
          <w:sz w:val="24"/>
          <w:szCs w:val="24"/>
          <w:lang w:val="es-CO"/>
        </w:rPr>
        <w:t xml:space="preserve"> y categorización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214F8A">
        <w:rPr>
          <w:rFonts w:ascii="Times New Roman" w:hAnsi="Times New Roman" w:cs="Times New Roman"/>
          <w:sz w:val="24"/>
          <w:szCs w:val="24"/>
          <w:lang w:val="es-CO"/>
        </w:rPr>
        <w:t>un conjunto de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datos obtenidos en el estudio 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realizado por Díaz-García et al., (2020)</w:t>
      </w:r>
      <w:r w:rsidR="00F44346">
        <w:rPr>
          <w:rFonts w:ascii="Times New Roman" w:hAnsi="Times New Roman" w:cs="Times New Roman"/>
          <w:sz w:val="24"/>
          <w:szCs w:val="24"/>
          <w:lang w:val="es-CO"/>
        </w:rPr>
        <w:t xml:space="preserve">, así como la implementación de técnicas </w:t>
      </w:r>
      <w:r w:rsidR="0016596D">
        <w:rPr>
          <w:rFonts w:ascii="Times New Roman" w:hAnsi="Times New Roman" w:cs="Times New Roman"/>
          <w:sz w:val="24"/>
          <w:szCs w:val="24"/>
          <w:lang w:val="es-CO"/>
        </w:rPr>
        <w:t xml:space="preserve">descritas en el curso </w:t>
      </w:r>
      <w:r w:rsidR="00B13AE6">
        <w:rPr>
          <w:rFonts w:ascii="Times New Roman" w:hAnsi="Times New Roman" w:cs="Times New Roman"/>
          <w:sz w:val="24"/>
          <w:szCs w:val="24"/>
          <w:lang w:val="es-CO"/>
        </w:rPr>
        <w:t xml:space="preserve">de Ecología Microbiana y Herramientas </w:t>
      </w:r>
      <w:r w:rsidR="00013AB4">
        <w:rPr>
          <w:rFonts w:ascii="Times New Roman" w:hAnsi="Times New Roman" w:cs="Times New Roman"/>
          <w:sz w:val="24"/>
          <w:szCs w:val="24"/>
          <w:lang w:val="es-CO"/>
        </w:rPr>
        <w:t>de Análisis Bioinformático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de la Universidad de los Andes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958AA30" w14:textId="77777777" w:rsidR="00BE7066" w:rsidRDefault="00BE7066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DED7B6A" w14:textId="77777777" w:rsidR="00CB4077" w:rsidRPr="00192D07" w:rsidRDefault="006B7E2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Como objetivos específicos </w:t>
      </w:r>
      <w:r w:rsidR="0037656D"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CB4077"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tienen: </w:t>
      </w:r>
    </w:p>
    <w:p w14:paraId="39EBF53F" w14:textId="77777777" w:rsidR="00CB4077" w:rsidRPr="00192D07" w:rsidRDefault="00CB407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662457E" w14:textId="6A50EF08" w:rsidR="002005FA" w:rsidRPr="002005FA" w:rsidRDefault="002005FA" w:rsidP="002005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2005FA">
        <w:rPr>
          <w:rFonts w:ascii="Times New Roman" w:hAnsi="Times New Roman" w:cs="Times New Roman"/>
          <w:sz w:val="24"/>
          <w:szCs w:val="24"/>
          <w:lang w:val="es-CO"/>
        </w:rPr>
        <w:t>nsamblar los genomas de las especies presentes en los metagenomas provenientes de las transferencias que presentaban una diferencia significativa en términos de diversidad Alpha</w:t>
      </w:r>
      <w:r w:rsidR="00C13C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4D9E63C" w14:textId="77777777" w:rsidR="002005FA" w:rsidRPr="00192D07" w:rsidRDefault="002005FA" w:rsidP="002005FA">
      <w:pPr>
        <w:pStyle w:val="Prrafodelista"/>
        <w:autoSpaceDE w:val="0"/>
        <w:autoSpaceDN w:val="0"/>
        <w:adjustRightInd w:val="0"/>
        <w:spacing w:after="0" w:line="276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872167F" w14:textId="30B1B382" w:rsidR="00950A3F" w:rsidRPr="00950A3F" w:rsidRDefault="00CB4077" w:rsidP="00BC64D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="0037656D"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 una anotación funcional de los genomas de las especies </w:t>
      </w:r>
      <w:r w:rsidR="00BE7066">
        <w:rPr>
          <w:rFonts w:ascii="Times New Roman" w:hAnsi="Times New Roman" w:cs="Times New Roman"/>
          <w:sz w:val="24"/>
          <w:szCs w:val="24"/>
          <w:lang w:val="es-CO"/>
        </w:rPr>
        <w:t>presentes</w:t>
      </w:r>
      <w:r w:rsidR="00DF6CF6">
        <w:rPr>
          <w:rFonts w:ascii="Times New Roman" w:hAnsi="Times New Roman" w:cs="Times New Roman"/>
          <w:sz w:val="24"/>
          <w:szCs w:val="24"/>
          <w:lang w:val="es-CO"/>
        </w:rPr>
        <w:t xml:space="preserve"> en cada consorcio una vez que estos hayan sido ensamblados</w:t>
      </w:r>
      <w:r w:rsidR="00BE7066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37656D"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 con el fin de caracterizar su potencial metabólico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1B3BB29" w14:textId="77777777" w:rsidR="00322CE3" w:rsidRPr="00322CE3" w:rsidRDefault="00322CE3" w:rsidP="00322CE3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0B2DD4E3" w14:textId="5E4D53EC" w:rsidR="00950A3F" w:rsidRPr="00696A70" w:rsidRDefault="00B15538" w:rsidP="00696A7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</w:t>
      </w:r>
      <w:r w:rsidR="00447D50">
        <w:rPr>
          <w:rFonts w:ascii="Times New Roman" w:hAnsi="Times New Roman" w:cs="Times New Roman"/>
          <w:sz w:val="24"/>
          <w:szCs w:val="24"/>
          <w:lang w:val="es-CO"/>
        </w:rPr>
        <w:t xml:space="preserve">onstruir los modelos metabólicos a escala </w:t>
      </w:r>
      <w:r w:rsidR="004E4A68">
        <w:rPr>
          <w:rFonts w:ascii="Times New Roman" w:hAnsi="Times New Roman" w:cs="Times New Roman"/>
          <w:sz w:val="24"/>
          <w:szCs w:val="24"/>
          <w:lang w:val="es-CO"/>
        </w:rPr>
        <w:t>genómica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 xml:space="preserve"> de algunos de los microorganismos presentes en los consorcios a partir de sus genomas anotados</w:t>
      </w:r>
      <w:r w:rsidR="00BE460B">
        <w:rPr>
          <w:rFonts w:ascii="Times New Roman" w:hAnsi="Times New Roman" w:cs="Times New Roman"/>
          <w:sz w:val="24"/>
          <w:szCs w:val="24"/>
          <w:lang w:val="es-CO"/>
        </w:rPr>
        <w:t>, con el fin de dilucidar las posibles interacciones ecológicas</w:t>
      </w:r>
      <w:r w:rsidR="00FE26A7">
        <w:rPr>
          <w:rFonts w:ascii="Times New Roman" w:hAnsi="Times New Roman" w:cs="Times New Roman"/>
          <w:sz w:val="24"/>
          <w:szCs w:val="24"/>
          <w:lang w:val="es-CO"/>
        </w:rPr>
        <w:t xml:space="preserve"> presentes</w:t>
      </w:r>
      <w:r w:rsidR="002E66B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AEB2CED" w14:textId="77777777" w:rsidR="0037656D" w:rsidRDefault="0037656D" w:rsidP="00400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</w:p>
    <w:p w14:paraId="06C14AF5" w14:textId="263FE198" w:rsidR="00437F95" w:rsidRDefault="00437F95" w:rsidP="00545F7A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METODOLOGÍA</w:t>
      </w:r>
    </w:p>
    <w:p w14:paraId="58B25918" w14:textId="0FC91780" w:rsidR="005D77BE" w:rsidRPr="004D5CDE" w:rsidRDefault="00314867" w:rsidP="00696A70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</w:t>
      </w:r>
      <w:r w:rsidR="00912A37">
        <w:rPr>
          <w:rFonts w:ascii="Times New Roman" w:hAnsi="Times New Roman" w:cs="Times New Roman"/>
          <w:sz w:val="24"/>
          <w:szCs w:val="24"/>
          <w:lang w:val="es-CO"/>
        </w:rPr>
        <w:t xml:space="preserve">realizar 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>la reconstrucción de los genomas a partir de metagenomas, se utilizarán l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>os metagenomas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 xml:space="preserve"> provenientes de dos de l</w:t>
      </w:r>
      <w:r w:rsidR="00D6440F">
        <w:rPr>
          <w:rFonts w:ascii="Times New Roman" w:hAnsi="Times New Roman" w:cs="Times New Roman"/>
          <w:sz w:val="24"/>
          <w:szCs w:val="24"/>
          <w:lang w:val="es-CO"/>
        </w:rPr>
        <w:t>as tres</w:t>
      </w:r>
      <w:r w:rsidR="00B60E64">
        <w:rPr>
          <w:rFonts w:ascii="Times New Roman" w:hAnsi="Times New Roman" w:cs="Times New Roman"/>
          <w:sz w:val="24"/>
          <w:szCs w:val="24"/>
          <w:lang w:val="es-CO"/>
        </w:rPr>
        <w:t xml:space="preserve"> transferencias</w:t>
      </w:r>
      <w:r w:rsidR="00B81CDF">
        <w:rPr>
          <w:rFonts w:ascii="Times New Roman" w:hAnsi="Times New Roman" w:cs="Times New Roman"/>
          <w:sz w:val="24"/>
          <w:szCs w:val="24"/>
          <w:lang w:val="es-CO"/>
        </w:rPr>
        <w:t>. Dichas transferencias</w:t>
      </w:r>
      <w:r w:rsidR="00B60E6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60E64">
        <w:rPr>
          <w:rFonts w:ascii="Times New Roman" w:hAnsi="Times New Roman" w:cs="Times New Roman"/>
          <w:sz w:val="24"/>
          <w:szCs w:val="24"/>
          <w:lang w:val="es-CO"/>
        </w:rPr>
        <w:t xml:space="preserve">presentaron </w:t>
      </w:r>
      <w:r w:rsidR="00B90575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E87AD6">
        <w:rPr>
          <w:rFonts w:ascii="Times New Roman" w:hAnsi="Times New Roman" w:cs="Times New Roman"/>
          <w:sz w:val="24"/>
          <w:szCs w:val="24"/>
          <w:lang w:val="es-CO"/>
        </w:rPr>
        <w:t xml:space="preserve">a diferencia significativa entre </w:t>
      </w:r>
      <w:r w:rsidR="00C95A10">
        <w:rPr>
          <w:rFonts w:ascii="Times New Roman" w:hAnsi="Times New Roman" w:cs="Times New Roman"/>
          <w:sz w:val="24"/>
          <w:szCs w:val="24"/>
          <w:lang w:val="es-CO"/>
        </w:rPr>
        <w:t>sí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 en términos de diversidad de microorganismos</w:t>
      </w:r>
      <w:r w:rsidR="006824AE">
        <w:rPr>
          <w:rFonts w:ascii="Times New Roman" w:hAnsi="Times New Roman" w:cs="Times New Roman"/>
          <w:sz w:val="24"/>
          <w:szCs w:val="24"/>
          <w:lang w:val="es-CO"/>
        </w:rPr>
        <w:t>, teniendo presente</w:t>
      </w:r>
      <w:r w:rsidR="007A10A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el análisis </w:t>
      </w:r>
      <w:r w:rsidR="009041EC">
        <w:rPr>
          <w:rFonts w:ascii="Times New Roman" w:hAnsi="Times New Roman" w:cs="Times New Roman"/>
          <w:sz w:val="24"/>
          <w:szCs w:val="24"/>
          <w:lang w:val="es-CO"/>
        </w:rPr>
        <w:t>con el marcador filogenético</w:t>
      </w:r>
      <w:r w:rsidR="00E2633D">
        <w:rPr>
          <w:rFonts w:ascii="Times New Roman" w:hAnsi="Times New Roman" w:cs="Times New Roman"/>
          <w:sz w:val="24"/>
          <w:szCs w:val="24"/>
          <w:lang w:val="es-CO"/>
        </w:rPr>
        <w:t xml:space="preserve"> del gen ribosomal 16S reportado por </w:t>
      </w:r>
      <w:r w:rsidR="00C13CE9" w:rsidRPr="002005FA">
        <w:rPr>
          <w:rFonts w:ascii="Times New Roman" w:hAnsi="Times New Roman" w:cs="Times New Roman"/>
          <w:sz w:val="24"/>
          <w:szCs w:val="24"/>
          <w:lang w:val="es-CO"/>
        </w:rPr>
        <w:t>Díaz-García et al., (2020).</w:t>
      </w:r>
      <w:r w:rsidR="001B5C8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84360">
        <w:rPr>
          <w:rFonts w:ascii="Times New Roman" w:hAnsi="Times New Roman" w:cs="Times New Roman"/>
          <w:sz w:val="24"/>
          <w:szCs w:val="24"/>
          <w:lang w:val="es-CO"/>
        </w:rPr>
        <w:t xml:space="preserve">Concretamente, se </w:t>
      </w:r>
      <w:r w:rsidR="00286E29">
        <w:rPr>
          <w:rFonts w:ascii="Times New Roman" w:hAnsi="Times New Roman" w:cs="Times New Roman"/>
          <w:sz w:val="24"/>
          <w:szCs w:val="24"/>
          <w:lang w:val="es-CO"/>
        </w:rPr>
        <w:t>analizará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 una muestra proveniente de la fase de extinción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(transferencia </w:t>
      </w:r>
      <w:r w:rsidR="0015440A">
        <w:rPr>
          <w:rFonts w:ascii="Times New Roman" w:hAnsi="Times New Roman" w:cs="Times New Roman"/>
          <w:sz w:val="24"/>
          <w:szCs w:val="24"/>
          <w:lang w:val="es-CO"/>
        </w:rPr>
        <w:t>10</w:t>
      </w:r>
      <w:r w:rsidR="0015440A">
        <w:rPr>
          <w:rFonts w:ascii="Times New Roman" w:hAnsi="Times New Roman" w:cs="Times New Roman"/>
          <w:sz w:val="24"/>
          <w:szCs w:val="24"/>
          <w:vertAlign w:val="superscript"/>
          <w:lang w:val="es-CO"/>
        </w:rPr>
        <w:t>-7</w:t>
      </w:r>
      <w:r w:rsidR="0015440A">
        <w:rPr>
          <w:rFonts w:ascii="Times New Roman" w:hAnsi="Times New Roman" w:cs="Times New Roman"/>
          <w:sz w:val="24"/>
          <w:szCs w:val="24"/>
          <w:lang w:val="es-CO"/>
        </w:rPr>
        <w:t xml:space="preserve">) 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de ahora en adelante denominada </w:t>
      </w:r>
      <w:r w:rsidR="007709AB">
        <w:rPr>
          <w:rFonts w:ascii="Times New Roman" w:hAnsi="Times New Roman" w:cs="Times New Roman"/>
          <w:sz w:val="24"/>
          <w:szCs w:val="24"/>
          <w:lang w:val="es-CO"/>
        </w:rPr>
        <w:t>12D</w:t>
      </w:r>
      <w:r w:rsidR="00EE3307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1544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>Muestra que, de acuerdo con los análisis de diversidad,</w:t>
      </w:r>
      <w:r w:rsidR="00EC65E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C65E4">
        <w:rPr>
          <w:rFonts w:ascii="Times New Roman" w:hAnsi="Times New Roman" w:cs="Times New Roman"/>
          <w:sz w:val="24"/>
          <w:szCs w:val="24"/>
          <w:lang w:val="es-CO"/>
        </w:rPr>
        <w:t>presenta un total de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="00333D32" w:rsidRPr="00333D32">
        <w:rPr>
          <w:rFonts w:ascii="Times New Roman" w:hAnsi="Times New Roman" w:cs="Times New Roman"/>
          <w:sz w:val="24"/>
          <w:szCs w:val="24"/>
        </w:rPr>
        <w:t>ASVs</w:t>
      </w:r>
      <w:proofErr w:type="spellEnd"/>
      <w:r w:rsidR="00333D32" w:rsidRPr="00333D32">
        <w:rPr>
          <w:rFonts w:ascii="Times New Roman" w:hAnsi="Times New Roman" w:cs="Times New Roman"/>
          <w:sz w:val="24"/>
          <w:szCs w:val="24"/>
        </w:rPr>
        <w:t xml:space="preserve">, </w:t>
      </w:r>
      <w:r w:rsidR="00242F16">
        <w:rPr>
          <w:rFonts w:ascii="Times New Roman" w:hAnsi="Times New Roman" w:cs="Times New Roman"/>
          <w:sz w:val="24"/>
          <w:szCs w:val="24"/>
        </w:rPr>
        <w:t>de los cuales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>Raoultella</w:t>
      </w:r>
      <w:proofErr w:type="spellEnd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3CF1" w:rsidRPr="00783CF1">
        <w:rPr>
          <w:rFonts w:ascii="Times New Roman" w:hAnsi="Times New Roman" w:cs="Times New Roman"/>
          <w:i/>
          <w:iCs/>
          <w:sz w:val="24"/>
          <w:szCs w:val="24"/>
        </w:rPr>
        <w:t>terrígena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48</w:t>
      </w:r>
      <w:r w:rsidR="00333D32" w:rsidRPr="00333D32">
        <w:rPr>
          <w:rFonts w:ascii="Times New Roman" w:hAnsi="Times New Roman" w:cs="Times New Roman"/>
          <w:sz w:val="24"/>
          <w:szCs w:val="24"/>
        </w:rPr>
        <w:t>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proofErr w:type="spellEnd"/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ssp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47</w:t>
      </w:r>
      <w:r w:rsidR="00333D32" w:rsidRPr="00333D32">
        <w:rPr>
          <w:rFonts w:ascii="Times New Roman" w:hAnsi="Times New Roman" w:cs="Times New Roman"/>
          <w:sz w:val="24"/>
          <w:szCs w:val="24"/>
        </w:rPr>
        <w:t>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Citrobacter</w:t>
      </w:r>
      <w:proofErr w:type="spellEnd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freundii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31</w:t>
      </w:r>
      <w:r w:rsidR="00333D32" w:rsidRPr="00333D32">
        <w:rPr>
          <w:rFonts w:ascii="Times New Roman" w:hAnsi="Times New Roman" w:cs="Times New Roman"/>
          <w:sz w:val="24"/>
          <w:szCs w:val="24"/>
        </w:rPr>
        <w:t>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>y un conjunto sin cultivar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D46DB0">
        <w:rPr>
          <w:rFonts w:ascii="Times New Roman" w:hAnsi="Times New Roman" w:cs="Times New Roman"/>
          <w:sz w:val="24"/>
          <w:szCs w:val="24"/>
        </w:rPr>
        <w:t xml:space="preserve">denominado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Enterobacteriaceae</w:t>
      </w:r>
      <w:proofErr w:type="spellEnd"/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bacterium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16</w:t>
      </w:r>
      <w:r w:rsidR="00333D32" w:rsidRPr="00333D32">
        <w:rPr>
          <w:rFonts w:ascii="Times New Roman" w:hAnsi="Times New Roman" w:cs="Times New Roman"/>
          <w:sz w:val="24"/>
          <w:szCs w:val="24"/>
        </w:rPr>
        <w:t>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r w:rsidR="00496075">
        <w:rPr>
          <w:rFonts w:ascii="Times New Roman" w:hAnsi="Times New Roman" w:cs="Times New Roman"/>
          <w:sz w:val="24"/>
          <w:szCs w:val="24"/>
        </w:rPr>
        <w:t>la presencia de dichas</w:t>
      </w:r>
      <w:r w:rsidR="00242F16">
        <w:rPr>
          <w:rFonts w:ascii="Times New Roman" w:hAnsi="Times New Roman" w:cs="Times New Roman"/>
          <w:sz w:val="24"/>
          <w:szCs w:val="24"/>
        </w:rPr>
        <w:t xml:space="preserve"> muestras</w:t>
      </w:r>
      <w:r w:rsidR="00496075">
        <w:rPr>
          <w:rFonts w:ascii="Times New Roman" w:hAnsi="Times New Roman" w:cs="Times New Roman"/>
          <w:sz w:val="24"/>
          <w:szCs w:val="24"/>
        </w:rPr>
        <w:t xml:space="preserve"> establece</w:t>
      </w:r>
      <w:r w:rsidR="00D4681D">
        <w:rPr>
          <w:rFonts w:ascii="Times New Roman" w:hAnsi="Times New Roman" w:cs="Times New Roman"/>
          <w:sz w:val="24"/>
          <w:szCs w:val="24"/>
        </w:rPr>
        <w:t xml:space="preserve"> estas especies</w:t>
      </w:r>
      <w:r w:rsidR="00496075">
        <w:rPr>
          <w:rFonts w:ascii="Times New Roman" w:hAnsi="Times New Roman" w:cs="Times New Roman"/>
          <w:sz w:val="24"/>
          <w:szCs w:val="24"/>
        </w:rPr>
        <w:t xml:space="preserve"> como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DC29A9">
        <w:rPr>
          <w:rFonts w:ascii="Times New Roman" w:hAnsi="Times New Roman" w:cs="Times New Roman"/>
          <w:sz w:val="24"/>
          <w:szCs w:val="24"/>
        </w:rPr>
        <w:t>las m</w:t>
      </w:r>
      <w:r w:rsidR="004A144E">
        <w:rPr>
          <w:rFonts w:ascii="Times New Roman" w:hAnsi="Times New Roman" w:cs="Times New Roman"/>
          <w:sz w:val="24"/>
          <w:szCs w:val="24"/>
        </w:rPr>
        <w:t>á</w:t>
      </w:r>
      <w:r w:rsidR="00DC29A9">
        <w:rPr>
          <w:rFonts w:ascii="Times New Roman" w:hAnsi="Times New Roman" w:cs="Times New Roman"/>
          <w:sz w:val="24"/>
          <w:szCs w:val="24"/>
        </w:rPr>
        <w:t>s abundantes</w:t>
      </w:r>
      <w:r w:rsidR="00242F16">
        <w:rPr>
          <w:rFonts w:ascii="Times New Roman" w:hAnsi="Times New Roman" w:cs="Times New Roman"/>
          <w:sz w:val="24"/>
          <w:szCs w:val="24"/>
        </w:rPr>
        <w:t>.</w:t>
      </w:r>
      <w:r w:rsidR="00DC29A9">
        <w:rPr>
          <w:rFonts w:ascii="Times New Roman" w:hAnsi="Times New Roman" w:cs="Times New Roman"/>
          <w:sz w:val="24"/>
          <w:szCs w:val="24"/>
        </w:rPr>
        <w:t xml:space="preserve"> </w:t>
      </w:r>
      <w:r w:rsidR="00DC29A9">
        <w:rPr>
          <w:rFonts w:ascii="Times New Roman" w:hAnsi="Times New Roman" w:cs="Times New Roman"/>
          <w:sz w:val="24"/>
          <w:szCs w:val="24"/>
        </w:rPr>
        <w:t>Es im</w:t>
      </w:r>
      <w:r w:rsidR="00AE4C1D">
        <w:rPr>
          <w:rFonts w:ascii="Times New Roman" w:hAnsi="Times New Roman" w:cs="Times New Roman"/>
          <w:sz w:val="24"/>
          <w:szCs w:val="24"/>
        </w:rPr>
        <w:t xml:space="preserve">portante resaltar que inicialmente algunas de estas especies no eran las más prominentes y que durante el proceso de </w:t>
      </w:r>
      <w:r w:rsidR="00764049">
        <w:rPr>
          <w:rFonts w:ascii="Times New Roman" w:hAnsi="Times New Roman" w:cs="Times New Roman"/>
          <w:sz w:val="24"/>
          <w:szCs w:val="24"/>
        </w:rPr>
        <w:t>estabilización del MELMC</w:t>
      </w:r>
      <w:r w:rsidR="00AE4C1D">
        <w:rPr>
          <w:rFonts w:ascii="Times New Roman" w:hAnsi="Times New Roman" w:cs="Times New Roman"/>
          <w:sz w:val="24"/>
          <w:szCs w:val="24"/>
        </w:rPr>
        <w:t xml:space="preserve"> fueron enriquecidas hasta volverse una e</w:t>
      </w:r>
      <w:r w:rsidR="0083609B">
        <w:rPr>
          <w:rFonts w:ascii="Times New Roman" w:hAnsi="Times New Roman" w:cs="Times New Roman"/>
          <w:sz w:val="24"/>
          <w:szCs w:val="24"/>
        </w:rPr>
        <w:t>specie de las más dominantes</w:t>
      </w:r>
      <w:r w:rsidR="001E71BC">
        <w:rPr>
          <w:rFonts w:ascii="Times New Roman" w:hAnsi="Times New Roman" w:cs="Times New Roman"/>
          <w:sz w:val="24"/>
          <w:szCs w:val="24"/>
        </w:rPr>
        <w:t xml:space="preserve">, a diferencia de otras que durante el </w:t>
      </w:r>
      <w:r w:rsidR="00764049">
        <w:rPr>
          <w:rFonts w:ascii="Times New Roman" w:hAnsi="Times New Roman" w:cs="Times New Roman"/>
          <w:sz w:val="24"/>
          <w:szCs w:val="24"/>
        </w:rPr>
        <w:t xml:space="preserve">mismo </w:t>
      </w:r>
      <w:r w:rsidR="001E71BC">
        <w:rPr>
          <w:rFonts w:ascii="Times New Roman" w:hAnsi="Times New Roman" w:cs="Times New Roman"/>
          <w:sz w:val="24"/>
          <w:szCs w:val="24"/>
        </w:rPr>
        <w:t xml:space="preserve">proceso de </w:t>
      </w:r>
      <w:r w:rsidR="00945B41">
        <w:rPr>
          <w:rFonts w:ascii="Times New Roman" w:hAnsi="Times New Roman" w:cs="Times New Roman"/>
          <w:sz w:val="24"/>
          <w:szCs w:val="24"/>
        </w:rPr>
        <w:t>estabilización</w:t>
      </w:r>
      <w:r w:rsidR="003E0EE4">
        <w:rPr>
          <w:rFonts w:ascii="Times New Roman" w:hAnsi="Times New Roman" w:cs="Times New Roman"/>
          <w:sz w:val="24"/>
          <w:szCs w:val="24"/>
        </w:rPr>
        <w:t xml:space="preserve"> del </w:t>
      </w:r>
      <w:r w:rsidR="00764049">
        <w:rPr>
          <w:rFonts w:ascii="Times New Roman" w:hAnsi="Times New Roman" w:cs="Times New Roman"/>
          <w:sz w:val="24"/>
          <w:szCs w:val="24"/>
        </w:rPr>
        <w:t>disminuyeron su abundancia.</w:t>
      </w:r>
      <w:r w:rsidR="001E71BC">
        <w:rPr>
          <w:rFonts w:ascii="Times New Roman" w:hAnsi="Times New Roman" w:cs="Times New Roman"/>
          <w:sz w:val="24"/>
          <w:szCs w:val="24"/>
        </w:rPr>
        <w:t xml:space="preserve"> </w:t>
      </w:r>
      <w:r w:rsidR="00A24EF6">
        <w:rPr>
          <w:rFonts w:ascii="Times New Roman" w:hAnsi="Times New Roman" w:cs="Times New Roman"/>
          <w:sz w:val="24"/>
          <w:szCs w:val="24"/>
          <w:lang w:val="es-CO"/>
        </w:rPr>
        <w:t>Por otra parte</w:t>
      </w:r>
      <w:r w:rsidR="009F61E9" w:rsidRPr="00D90290">
        <w:rPr>
          <w:rFonts w:ascii="Times New Roman" w:hAnsi="Times New Roman" w:cs="Times New Roman"/>
          <w:sz w:val="24"/>
          <w:szCs w:val="24"/>
          <w:lang w:val="es-CO"/>
        </w:rPr>
        <w:t>, se analizará</w:t>
      </w:r>
      <w:r w:rsidR="0015440A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una muestra proveniente de la 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>fase de perturbación con maíz</w:t>
      </w:r>
      <w:r w:rsidR="00696A70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de ahora en adelante </w:t>
      </w:r>
      <w:r w:rsidR="007709AB" w:rsidRPr="00D90290">
        <w:rPr>
          <w:rFonts w:ascii="Times New Roman" w:hAnsi="Times New Roman" w:cs="Times New Roman"/>
          <w:sz w:val="24"/>
          <w:szCs w:val="24"/>
          <w:lang w:val="es-CO"/>
        </w:rPr>
        <w:t>denominada C1E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, en donde se observa 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como dos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 xml:space="preserve">especies de bacterias 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="00D07033" w:rsidRPr="00D07033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proofErr w:type="spellEnd"/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6DB8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="00DF09A2" w:rsidRPr="00DF09A2">
        <w:rPr>
          <w:rFonts w:ascii="Times New Roman" w:hAnsi="Times New Roman" w:cs="Times New Roman"/>
          <w:i/>
          <w:iCs/>
          <w:sz w:val="24"/>
          <w:szCs w:val="24"/>
        </w:rPr>
        <w:t>Paenibacillus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F09A2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 xml:space="preserve"> se enriquecen ampliamente sugiriendo</w:t>
      </w:r>
      <w:r w:rsidR="009F61E9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C17C2">
        <w:rPr>
          <w:rFonts w:ascii="Times New Roman" w:hAnsi="Times New Roman" w:cs="Times New Roman"/>
          <w:sz w:val="24"/>
          <w:szCs w:val="24"/>
          <w:lang w:val="es-CO"/>
        </w:rPr>
        <w:t>su rol fundamental en la degradación de este tipo de recursos</w:t>
      </w:r>
      <w:r w:rsidR="0011681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7999485A" w14:textId="40CF0A29" w:rsidR="00465BB3" w:rsidRDefault="002D354B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D6ED9">
        <w:rPr>
          <w:rFonts w:ascii="Times New Roman" w:hAnsi="Times New Roman" w:cs="Times New Roman"/>
          <w:sz w:val="24"/>
          <w:szCs w:val="24"/>
        </w:rPr>
        <w:t>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datos </w:t>
      </w:r>
      <w:r w:rsidR="00E51457">
        <w:rPr>
          <w:rFonts w:ascii="Times New Roman" w:hAnsi="Times New Roman" w:cs="Times New Roman"/>
          <w:sz w:val="24"/>
          <w:szCs w:val="24"/>
        </w:rPr>
        <w:t xml:space="preserve">del análisis de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shotgun</w:t>
      </w:r>
      <w:proofErr w:type="spellEnd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metagenomics</w:t>
      </w:r>
      <w:proofErr w:type="spellEnd"/>
      <w:r w:rsidR="00E51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usados</w:t>
      </w:r>
      <w:r w:rsidR="00600AB5">
        <w:rPr>
          <w:rFonts w:ascii="Times New Roman" w:hAnsi="Times New Roman" w:cs="Times New Roman"/>
          <w:sz w:val="24"/>
          <w:szCs w:val="24"/>
        </w:rPr>
        <w:t xml:space="preserve"> para este trabajo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fueron proporcionados por el profesor Diego Jiménez, asociado al departamento de</w:t>
      </w:r>
      <w:r w:rsidR="00D92E6F" w:rsidRPr="00D9310E">
        <w:rPr>
          <w:rFonts w:ascii="Times New Roman" w:hAnsi="Times New Roman" w:cs="Times New Roman"/>
          <w:sz w:val="24"/>
          <w:szCs w:val="24"/>
        </w:rPr>
        <w:t xml:space="preserve">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iencias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iológicas </w:t>
      </w:r>
      <w:r w:rsidR="00D92E6F" w:rsidRPr="5A9D487C">
        <w:rPr>
          <w:rFonts w:ascii="Times New Roman" w:hAnsi="Times New Roman" w:cs="Times New Roman"/>
          <w:sz w:val="24"/>
          <w:szCs w:val="24"/>
        </w:rPr>
        <w:t>de la Universidad de los Andes</w:t>
      </w:r>
      <w:r w:rsidR="00E51457">
        <w:rPr>
          <w:rFonts w:ascii="Times New Roman" w:hAnsi="Times New Roman" w:cs="Times New Roman"/>
          <w:sz w:val="24"/>
          <w:szCs w:val="24"/>
        </w:rPr>
        <w:t>. Estos datos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</w:t>
      </w:r>
      <w:r w:rsidR="00143A53">
        <w:rPr>
          <w:rFonts w:ascii="Times New Roman" w:hAnsi="Times New Roman" w:cs="Times New Roman"/>
          <w:sz w:val="24"/>
          <w:szCs w:val="24"/>
        </w:rPr>
        <w:t xml:space="preserve">de secuenciación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fueron </w:t>
      </w:r>
      <w:r w:rsidR="00143A53">
        <w:rPr>
          <w:rFonts w:ascii="Times New Roman" w:hAnsi="Times New Roman" w:cs="Times New Roman"/>
          <w:sz w:val="24"/>
          <w:szCs w:val="24"/>
        </w:rPr>
        <w:t>obtenidos</w:t>
      </w:r>
      <w:r w:rsidR="008B6C1B">
        <w:rPr>
          <w:rFonts w:ascii="Times New Roman" w:hAnsi="Times New Roman" w:cs="Times New Roman"/>
          <w:sz w:val="24"/>
          <w:szCs w:val="24"/>
        </w:rPr>
        <w:t xml:space="preserve"> gracias a una credencial con acceso a los datos almacenados en el servicio </w:t>
      </w:r>
      <w:proofErr w:type="spellStart"/>
      <w:r w:rsidR="001077B3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8B6C1B">
        <w:rPr>
          <w:rFonts w:ascii="Times New Roman" w:hAnsi="Times New Roman" w:cs="Times New Roman"/>
          <w:sz w:val="24"/>
          <w:szCs w:val="24"/>
        </w:rPr>
        <w:t xml:space="preserve"> Cloud</w:t>
      </w:r>
      <w:r w:rsidR="003B487A">
        <w:rPr>
          <w:rFonts w:ascii="Times New Roman" w:hAnsi="Times New Roman" w:cs="Times New Roman"/>
          <w:sz w:val="24"/>
          <w:szCs w:val="24"/>
        </w:rPr>
        <w:t xml:space="preserve"> </w:t>
      </w:r>
      <w:r w:rsidR="008B6C1B">
        <w:rPr>
          <w:rFonts w:ascii="Times New Roman" w:hAnsi="Times New Roman" w:cs="Times New Roman"/>
          <w:sz w:val="24"/>
          <w:szCs w:val="24"/>
        </w:rPr>
        <w:t xml:space="preserve">del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Instituto Leibniz DSMZ Colección de microorganismos y cultivos celulares, </w:t>
      </w:r>
      <w:r w:rsidR="008B6C1B">
        <w:rPr>
          <w:rFonts w:ascii="Times New Roman" w:hAnsi="Times New Roman" w:cs="Times New Roman"/>
          <w:sz w:val="24"/>
          <w:szCs w:val="24"/>
        </w:rPr>
        <w:t>instituto en donde fue llevada a cabo la secuenciación.</w:t>
      </w:r>
      <w:r w:rsidR="00600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0F68E" w14:textId="77777777" w:rsidR="00465BB3" w:rsidRPr="005E4BC2" w:rsidRDefault="00465BB3" w:rsidP="00465BB3">
      <w:pPr>
        <w:jc w:val="both"/>
        <w:rPr>
          <w:rFonts w:ascii="Times New Roman" w:hAnsi="Times New Roman" w:cs="Times New Roman"/>
          <w:sz w:val="24"/>
          <w:szCs w:val="24"/>
        </w:rPr>
      </w:pPr>
      <w:r w:rsidRPr="005E4BC2">
        <w:rPr>
          <w:rFonts w:ascii="Times New Roman" w:hAnsi="Times New Roman" w:cs="Times New Roman"/>
          <w:sz w:val="24"/>
          <w:szCs w:val="24"/>
          <w:lang w:val="es-CO"/>
        </w:rPr>
        <w:t>A continuación, se presenta un resumen de las características</w:t>
      </w:r>
      <w:r w:rsidRPr="005E4BC2">
        <w:rPr>
          <w:rFonts w:ascii="Times New Roman" w:hAnsi="Times New Roman" w:cs="Times New Roman"/>
          <w:sz w:val="24"/>
          <w:szCs w:val="24"/>
        </w:rPr>
        <w:t xml:space="preserve"> de los datos de secuenciación utilizados, así como los datos obtenidos luego de realizar el proceso de ensamblaje: </w:t>
      </w:r>
    </w:p>
    <w:p w14:paraId="2D7F7E87" w14:textId="77777777" w:rsidR="00465BB3" w:rsidRPr="00AF20CA" w:rsidRDefault="00465BB3" w:rsidP="00465BB3">
      <w:pPr>
        <w:spacing w:after="0"/>
      </w:pPr>
      <w:r w:rsidRPr="005E4BC2">
        <w:rPr>
          <w:rFonts w:ascii="Times New Roman" w:hAnsi="Times New Roman" w:cs="Times New Roman"/>
          <w:b/>
          <w:bCs/>
        </w:rPr>
        <w:t xml:space="preserve">Tabla 1. </w:t>
      </w:r>
      <w:r w:rsidRPr="005E4BC2">
        <w:rPr>
          <w:rFonts w:ascii="Times New Roman" w:hAnsi="Times New Roman" w:cs="Times New Roman"/>
          <w:i/>
          <w:iCs/>
        </w:rPr>
        <w:t>Características de los datos secuenciación de metagenomas obtenidos por PacBio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1228"/>
        <w:gridCol w:w="1572"/>
        <w:gridCol w:w="1231"/>
        <w:gridCol w:w="1231"/>
        <w:gridCol w:w="1239"/>
        <w:gridCol w:w="1212"/>
      </w:tblGrid>
      <w:tr w:rsidR="00465BB3" w14:paraId="56AC3360" w14:textId="77777777" w:rsidTr="009E2D3E"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0F25D74A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Nombre de la muestra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39C0E7FB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archivo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38906791" w14:textId="77777777" w:rsidR="00465BB3" w:rsidRPr="007B6C07" w:rsidRDefault="00465BB3" w:rsidP="009E2D3E">
            <w:pPr>
              <w:ind w:left="708" w:hanging="708"/>
              <w:jc w:val="right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Inserto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16E20849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Subr</w:t>
            </w:r>
            <w:r w:rsidRPr="007B6C07">
              <w:rPr>
                <w:b/>
                <w:bCs/>
              </w:rPr>
              <w:t>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78648D7E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N50 del </w:t>
            </w:r>
            <w:proofErr w:type="spellStart"/>
            <w:r>
              <w:rPr>
                <w:b/>
                <w:bCs/>
              </w:rPr>
              <w:t>Sub</w:t>
            </w:r>
            <w:r w:rsidRPr="007B6C07">
              <w:rPr>
                <w:b/>
                <w:bCs/>
              </w:rPr>
              <w:t>read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449504B9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Longitud media del </w:t>
            </w:r>
            <w:proofErr w:type="spellStart"/>
            <w:r w:rsidRPr="007B6C07">
              <w:rPr>
                <w:b/>
                <w:bCs/>
              </w:rPr>
              <w:t>read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23E3010E" w14:textId="77777777" w:rsidR="00465BB3" w:rsidRPr="007B6C07" w:rsidRDefault="00465BB3" w:rsidP="009E2D3E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Media del valor de calidad Q</w:t>
            </w:r>
          </w:p>
        </w:tc>
      </w:tr>
      <w:tr w:rsidR="00465BB3" w14:paraId="3A9C51BC" w14:textId="77777777" w:rsidTr="009E2D3E">
        <w:tc>
          <w:tcPr>
            <w:tcW w:w="1313" w:type="dxa"/>
            <w:tcBorders>
              <w:top w:val="single" w:sz="4" w:space="0" w:color="auto"/>
            </w:tcBorders>
          </w:tcPr>
          <w:p w14:paraId="273BDA0B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0D6"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50D6"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C1E</w:t>
            </w:r>
          </w:p>
          <w:p w14:paraId="3E28AE9D" w14:textId="77777777" w:rsidR="00465BB3" w:rsidRPr="00DC50D6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39BF95FA" w14:textId="77777777" w:rsidR="00465BB3" w:rsidRDefault="00465BB3" w:rsidP="009E2D3E">
            <w:pPr>
              <w:jc w:val="both"/>
            </w:pPr>
          </w:p>
          <w:p w14:paraId="05E9629A" w14:textId="77777777" w:rsidR="00465BB3" w:rsidRDefault="00465BB3" w:rsidP="009E2D3E">
            <w:pPr>
              <w:jc w:val="center"/>
            </w:pPr>
            <w:r>
              <w:t>7,6 GB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65786C0F" w14:textId="77777777" w:rsidR="00465BB3" w:rsidRDefault="00465BB3" w:rsidP="009E2D3E">
            <w:pPr>
              <w:jc w:val="both"/>
            </w:pPr>
          </w:p>
          <w:p w14:paraId="57D66B8A" w14:textId="77777777" w:rsidR="00465BB3" w:rsidRDefault="00465BB3" w:rsidP="009E2D3E">
            <w:pPr>
              <w:jc w:val="center"/>
            </w:pPr>
            <w:r>
              <w:t>8100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57E88325" w14:textId="77777777" w:rsidR="00465BB3" w:rsidRDefault="00465BB3" w:rsidP="009E2D3E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0DFBFF81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10640</w:t>
            </w:r>
          </w:p>
          <w:p w14:paraId="1785C245" w14:textId="77777777" w:rsidR="00465BB3" w:rsidRDefault="00465BB3" w:rsidP="009E2D3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017A92B5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65AE1B9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14401</w:t>
            </w:r>
          </w:p>
          <w:p w14:paraId="77926A58" w14:textId="77777777" w:rsidR="00465BB3" w:rsidRDefault="00465BB3" w:rsidP="009E2D3E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4706AC1A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6053E48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6188</w:t>
            </w:r>
          </w:p>
          <w:p w14:paraId="72332C04" w14:textId="77777777" w:rsidR="00465BB3" w:rsidRDefault="00465BB3" w:rsidP="009E2D3E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302C89D1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7AFF436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Q43</w:t>
            </w:r>
          </w:p>
          <w:p w14:paraId="74389AEC" w14:textId="77777777" w:rsidR="00465BB3" w:rsidRDefault="00465BB3" w:rsidP="009E2D3E">
            <w:pPr>
              <w:jc w:val="center"/>
            </w:pPr>
          </w:p>
        </w:tc>
      </w:tr>
      <w:tr w:rsidR="00465BB3" w14:paraId="44C3844F" w14:textId="77777777" w:rsidTr="009E2D3E">
        <w:tc>
          <w:tcPr>
            <w:tcW w:w="1313" w:type="dxa"/>
            <w:tcBorders>
              <w:bottom w:val="single" w:sz="4" w:space="0" w:color="auto"/>
            </w:tcBorders>
          </w:tcPr>
          <w:p w14:paraId="19F878D5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12D</w:t>
            </w:r>
          </w:p>
          <w:p w14:paraId="6C404D8E" w14:textId="77777777" w:rsidR="00465BB3" w:rsidRDefault="00465BB3" w:rsidP="009E2D3E">
            <w:pPr>
              <w:jc w:val="center"/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9EC3A0B" w14:textId="77777777" w:rsidR="00465BB3" w:rsidRDefault="00465BB3" w:rsidP="009E2D3E">
            <w:pPr>
              <w:jc w:val="both"/>
            </w:pPr>
          </w:p>
          <w:p w14:paraId="767BA2C4" w14:textId="77777777" w:rsidR="00465BB3" w:rsidRDefault="00465BB3" w:rsidP="009E2D3E">
            <w:pPr>
              <w:jc w:val="center"/>
            </w:pPr>
            <w:r>
              <w:t>11,2 GB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0203344" w14:textId="77777777" w:rsidR="00465BB3" w:rsidRDefault="00465BB3" w:rsidP="009E2D3E">
            <w:pPr>
              <w:jc w:val="both"/>
            </w:pPr>
          </w:p>
          <w:p w14:paraId="6E5B6721" w14:textId="77777777" w:rsidR="00465BB3" w:rsidRDefault="00465BB3" w:rsidP="009E2D3E">
            <w:pPr>
              <w:jc w:val="center"/>
            </w:pPr>
            <w:r>
              <w:t>8200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43905C5E" w14:textId="77777777" w:rsidR="00465BB3" w:rsidRDefault="00465BB3" w:rsidP="009E2D3E">
            <w:pPr>
              <w:jc w:val="both"/>
            </w:pPr>
          </w:p>
          <w:p w14:paraId="14346249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10018</w:t>
            </w:r>
          </w:p>
          <w:p w14:paraId="38AB3FB8" w14:textId="77777777" w:rsidR="00465BB3" w:rsidRDefault="00465BB3" w:rsidP="009E2D3E">
            <w:pPr>
              <w:jc w:val="both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1CB84E56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5A20092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11185</w:t>
            </w:r>
          </w:p>
          <w:p w14:paraId="12FCDE3F" w14:textId="77777777" w:rsidR="00465BB3" w:rsidRDefault="00465BB3" w:rsidP="009E2D3E">
            <w:pPr>
              <w:jc w:val="center"/>
            </w:pP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9E6DE5F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8EDA0ED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6126</w:t>
            </w:r>
          </w:p>
          <w:p w14:paraId="4F4389B3" w14:textId="77777777" w:rsidR="00465BB3" w:rsidRDefault="00465BB3" w:rsidP="009E2D3E">
            <w:pPr>
              <w:jc w:val="center"/>
            </w:pP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D067D8E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D0B8F26" w14:textId="77777777" w:rsidR="00465BB3" w:rsidRDefault="00465BB3" w:rsidP="009E2D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Q42</w:t>
            </w:r>
          </w:p>
          <w:p w14:paraId="2F7F6146" w14:textId="77777777" w:rsidR="00465BB3" w:rsidRDefault="00465BB3" w:rsidP="009E2D3E">
            <w:pPr>
              <w:jc w:val="center"/>
            </w:pPr>
          </w:p>
        </w:tc>
      </w:tr>
    </w:tbl>
    <w:p w14:paraId="39EF28F6" w14:textId="77777777" w:rsidR="00465BB3" w:rsidRDefault="00465BB3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48B4E" w14:textId="09F6E6DE" w:rsidR="00062391" w:rsidRDefault="008B6C1B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los datos fueron descargados,</w:t>
      </w:r>
      <w:r w:rsidR="002770F5">
        <w:rPr>
          <w:rFonts w:ascii="Times New Roman" w:hAnsi="Times New Roman" w:cs="Times New Roman"/>
          <w:sz w:val="24"/>
          <w:szCs w:val="24"/>
        </w:rPr>
        <w:t xml:space="preserve"> </w:t>
      </w:r>
      <w:r w:rsidR="003501C6">
        <w:rPr>
          <w:rFonts w:ascii="Times New Roman" w:hAnsi="Times New Roman" w:cs="Times New Roman"/>
          <w:sz w:val="24"/>
          <w:szCs w:val="24"/>
        </w:rPr>
        <w:t>se cargaron</w:t>
      </w:r>
      <w:r w:rsidR="00F00242">
        <w:rPr>
          <w:rFonts w:ascii="Times New Roman" w:hAnsi="Times New Roman" w:cs="Times New Roman"/>
          <w:sz w:val="24"/>
          <w:szCs w:val="24"/>
        </w:rPr>
        <w:t xml:space="preserve"> al clúster </w:t>
      </w:r>
      <w:r>
        <w:rPr>
          <w:rFonts w:ascii="Times New Roman" w:hAnsi="Times New Roman" w:cs="Times New Roman"/>
          <w:sz w:val="24"/>
          <w:szCs w:val="24"/>
        </w:rPr>
        <w:t xml:space="preserve">de la Universidad de los Andes </w:t>
      </w:r>
      <w:r w:rsidR="00B66006">
        <w:rPr>
          <w:rFonts w:ascii="Times New Roman" w:hAnsi="Times New Roman" w:cs="Times New Roman"/>
          <w:sz w:val="24"/>
          <w:szCs w:val="24"/>
        </w:rPr>
        <w:t>y</w:t>
      </w:r>
      <w:r w:rsidR="00E60D93"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A74EE9">
        <w:rPr>
          <w:rFonts w:ascii="Times New Roman" w:hAnsi="Times New Roman" w:cs="Times New Roman"/>
          <w:sz w:val="24"/>
          <w:szCs w:val="24"/>
        </w:rPr>
        <w:t>se revisaron</w:t>
      </w:r>
      <w:r w:rsidR="00B66006">
        <w:rPr>
          <w:rFonts w:ascii="Times New Roman" w:hAnsi="Times New Roman" w:cs="Times New Roman"/>
          <w:sz w:val="24"/>
          <w:szCs w:val="24"/>
        </w:rPr>
        <w:t xml:space="preserve"> las herramientas disponibles para </w:t>
      </w:r>
      <w:r w:rsidR="006C7382">
        <w:rPr>
          <w:rFonts w:ascii="Times New Roman" w:hAnsi="Times New Roman" w:cs="Times New Roman"/>
          <w:sz w:val="24"/>
          <w:szCs w:val="24"/>
        </w:rPr>
        <w:t>realizar el ensamblaje de los datos</w:t>
      </w:r>
      <w:r w:rsidR="00EA6169">
        <w:rPr>
          <w:rFonts w:ascii="Times New Roman" w:hAnsi="Times New Roman" w:cs="Times New Roman"/>
          <w:sz w:val="24"/>
          <w:szCs w:val="24"/>
        </w:rPr>
        <w:t xml:space="preserve">. </w:t>
      </w:r>
      <w:r w:rsidR="00BC6BC7">
        <w:rPr>
          <w:rFonts w:ascii="Times New Roman" w:hAnsi="Times New Roman" w:cs="Times New Roman"/>
          <w:sz w:val="24"/>
          <w:szCs w:val="24"/>
        </w:rPr>
        <w:t xml:space="preserve">Tras </w:t>
      </w:r>
      <w:r w:rsidR="002E6002">
        <w:rPr>
          <w:rFonts w:ascii="Times New Roman" w:hAnsi="Times New Roman" w:cs="Times New Roman"/>
          <w:sz w:val="24"/>
          <w:szCs w:val="24"/>
        </w:rPr>
        <w:t>revisar</w:t>
      </w:r>
      <w:r w:rsidR="00BC6BC7">
        <w:rPr>
          <w:rFonts w:ascii="Times New Roman" w:hAnsi="Times New Roman" w:cs="Times New Roman"/>
          <w:sz w:val="24"/>
          <w:szCs w:val="24"/>
        </w:rPr>
        <w:t xml:space="preserve"> las opciones </w:t>
      </w:r>
      <w:r w:rsidR="002E6002">
        <w:rPr>
          <w:rFonts w:ascii="Times New Roman" w:hAnsi="Times New Roman" w:cs="Times New Roman"/>
          <w:sz w:val="24"/>
          <w:szCs w:val="24"/>
        </w:rPr>
        <w:t xml:space="preserve">disponibles, </w:t>
      </w:r>
      <w:r w:rsidR="00A74EE9">
        <w:rPr>
          <w:rFonts w:ascii="Times New Roman" w:hAnsi="Times New Roman" w:cs="Times New Roman"/>
          <w:sz w:val="24"/>
          <w:szCs w:val="24"/>
        </w:rPr>
        <w:t>se utilizó</w:t>
      </w:r>
      <w:r w:rsidR="00D74F98">
        <w:rPr>
          <w:rFonts w:ascii="Times New Roman" w:hAnsi="Times New Roman" w:cs="Times New Roman"/>
          <w:sz w:val="24"/>
          <w:szCs w:val="24"/>
        </w:rPr>
        <w:t xml:space="preserve"> el ensamblador </w:t>
      </w:r>
      <w:proofErr w:type="spellStart"/>
      <w:r w:rsidR="00D74F98">
        <w:rPr>
          <w:rFonts w:ascii="Times New Roman" w:hAnsi="Times New Roman" w:cs="Times New Roman"/>
          <w:sz w:val="24"/>
          <w:szCs w:val="24"/>
        </w:rPr>
        <w:t>Flye</w:t>
      </w:r>
      <w:proofErr w:type="spellEnd"/>
      <w:r w:rsidR="00D74F98">
        <w:rPr>
          <w:rFonts w:ascii="Times New Roman" w:hAnsi="Times New Roman" w:cs="Times New Roman"/>
          <w:sz w:val="24"/>
          <w:szCs w:val="24"/>
        </w:rPr>
        <w:t xml:space="preserve"> en su versión </w:t>
      </w:r>
      <w:r w:rsidR="00467A1E" w:rsidRPr="002F3673">
        <w:rPr>
          <w:rFonts w:ascii="Times New Roman" w:hAnsi="Times New Roman" w:cs="Times New Roman"/>
          <w:sz w:val="24"/>
          <w:szCs w:val="24"/>
        </w:rPr>
        <w:t>2.8.1</w:t>
      </w:r>
      <w:r w:rsidR="005577C7">
        <w:rPr>
          <w:rFonts w:ascii="Times New Roman" w:hAnsi="Times New Roman" w:cs="Times New Roman"/>
          <w:sz w:val="24"/>
          <w:szCs w:val="24"/>
        </w:rPr>
        <w:t>. La</w:t>
      </w:r>
      <w:r w:rsidR="002E6002">
        <w:rPr>
          <w:rFonts w:ascii="Times New Roman" w:hAnsi="Times New Roman" w:cs="Times New Roman"/>
          <w:sz w:val="24"/>
          <w:szCs w:val="24"/>
        </w:rPr>
        <w:t xml:space="preserve"> </w:t>
      </w:r>
      <w:r w:rsidR="005577C7">
        <w:rPr>
          <w:rFonts w:ascii="Times New Roman" w:hAnsi="Times New Roman" w:cs="Times New Roman"/>
          <w:sz w:val="24"/>
          <w:szCs w:val="24"/>
        </w:rPr>
        <w:t xml:space="preserve">elección de dicho ensamblador se </w:t>
      </w:r>
      <w:r w:rsidR="00E60D93">
        <w:rPr>
          <w:rFonts w:ascii="Times New Roman" w:hAnsi="Times New Roman" w:cs="Times New Roman"/>
          <w:sz w:val="24"/>
          <w:szCs w:val="24"/>
        </w:rPr>
        <w:t>basa en</w:t>
      </w:r>
      <w:r w:rsidR="005577C7">
        <w:rPr>
          <w:rFonts w:ascii="Times New Roman" w:hAnsi="Times New Roman" w:cs="Times New Roman"/>
          <w:sz w:val="24"/>
          <w:szCs w:val="24"/>
        </w:rPr>
        <w:t xml:space="preserve"> sus características</w:t>
      </w:r>
      <w:r w:rsidR="006706A3">
        <w:rPr>
          <w:rFonts w:ascii="Times New Roman" w:hAnsi="Times New Roman" w:cs="Times New Roman"/>
          <w:sz w:val="24"/>
          <w:szCs w:val="24"/>
        </w:rPr>
        <w:t xml:space="preserve"> funcionales, ya que</w:t>
      </w:r>
      <w:r w:rsidR="00E60D93">
        <w:rPr>
          <w:rFonts w:ascii="Times New Roman" w:hAnsi="Times New Roman" w:cs="Times New Roman"/>
          <w:sz w:val="24"/>
          <w:szCs w:val="24"/>
        </w:rPr>
        <w:t xml:space="preserve"> dicho programa</w:t>
      </w:r>
      <w:r w:rsidR="006706A3">
        <w:rPr>
          <w:rFonts w:ascii="Times New Roman" w:hAnsi="Times New Roman" w:cs="Times New Roman"/>
          <w:sz w:val="24"/>
          <w:szCs w:val="24"/>
        </w:rPr>
        <w:t xml:space="preserve"> se</w:t>
      </w:r>
      <w:r w:rsidR="002E6002">
        <w:rPr>
          <w:rFonts w:ascii="Times New Roman" w:hAnsi="Times New Roman" w:cs="Times New Roman"/>
          <w:sz w:val="24"/>
          <w:szCs w:val="24"/>
        </w:rPr>
        <w:t xml:space="preserve"> especializa en el manejo de datos</w:t>
      </w:r>
      <w:r w:rsidR="00086B84">
        <w:rPr>
          <w:rFonts w:ascii="Times New Roman" w:hAnsi="Times New Roman" w:cs="Times New Roman"/>
          <w:sz w:val="24"/>
          <w:szCs w:val="24"/>
        </w:rPr>
        <w:t xml:space="preserve"> de secuenciación </w:t>
      </w:r>
      <w:r w:rsidR="002E6002">
        <w:rPr>
          <w:rFonts w:ascii="Times New Roman" w:hAnsi="Times New Roman" w:cs="Times New Roman"/>
          <w:sz w:val="24"/>
          <w:szCs w:val="24"/>
        </w:rPr>
        <w:t xml:space="preserve">producidos por herramientas de tercera generación, tales como </w:t>
      </w:r>
      <w:proofErr w:type="spellStart"/>
      <w:r w:rsidR="002E6002">
        <w:rPr>
          <w:rFonts w:ascii="Times New Roman" w:hAnsi="Times New Roman" w:cs="Times New Roman"/>
          <w:sz w:val="24"/>
          <w:szCs w:val="24"/>
        </w:rPr>
        <w:t>PacBio</w:t>
      </w:r>
      <w:proofErr w:type="spellEnd"/>
      <w:r w:rsidR="002E6002">
        <w:rPr>
          <w:rFonts w:ascii="Times New Roman" w:hAnsi="Times New Roman" w:cs="Times New Roman"/>
          <w:sz w:val="24"/>
          <w:szCs w:val="24"/>
        </w:rPr>
        <w:t xml:space="preserve"> y Oxford </w:t>
      </w:r>
      <w:proofErr w:type="spellStart"/>
      <w:r w:rsidR="002E6002">
        <w:rPr>
          <w:rFonts w:ascii="Times New Roman" w:hAnsi="Times New Roman" w:cs="Times New Roman"/>
          <w:sz w:val="24"/>
          <w:szCs w:val="24"/>
        </w:rPr>
        <w:t>Nanopore</w:t>
      </w:r>
      <w:proofErr w:type="spellEnd"/>
      <w:r w:rsidR="009F1400">
        <w:rPr>
          <w:rFonts w:ascii="Times New Roman" w:hAnsi="Times New Roman" w:cs="Times New Roman"/>
          <w:sz w:val="24"/>
          <w:szCs w:val="24"/>
        </w:rPr>
        <w:t>.</w:t>
      </w:r>
    </w:p>
    <w:p w14:paraId="14E24C48" w14:textId="77E0F0D2" w:rsidR="00044606" w:rsidRDefault="00EE669A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se revisó </w:t>
      </w:r>
      <w:r w:rsidR="00B57E09">
        <w:rPr>
          <w:rFonts w:ascii="Times New Roman" w:hAnsi="Times New Roman" w:cs="Times New Roman"/>
          <w:sz w:val="24"/>
          <w:szCs w:val="24"/>
        </w:rPr>
        <w:t>la documentación de la herramienta</w:t>
      </w:r>
      <w:r w:rsidR="005935C6">
        <w:rPr>
          <w:rFonts w:ascii="Times New Roman" w:hAnsi="Times New Roman" w:cs="Times New Roman"/>
          <w:sz w:val="24"/>
          <w:szCs w:val="24"/>
        </w:rPr>
        <w:t>,</w:t>
      </w:r>
      <w:r w:rsidR="00B57E09">
        <w:rPr>
          <w:rFonts w:ascii="Times New Roman" w:hAnsi="Times New Roman" w:cs="Times New Roman"/>
          <w:sz w:val="24"/>
          <w:szCs w:val="24"/>
        </w:rPr>
        <w:t xml:space="preserve"> </w:t>
      </w:r>
      <w:r w:rsidR="005935C6">
        <w:rPr>
          <w:rFonts w:ascii="Times New Roman" w:hAnsi="Times New Roman" w:cs="Times New Roman"/>
          <w:sz w:val="24"/>
          <w:szCs w:val="24"/>
        </w:rPr>
        <w:t xml:space="preserve">se alimenta el programa con las lecturas </w:t>
      </w:r>
      <w:proofErr w:type="spellStart"/>
      <w:r w:rsidR="005935C6">
        <w:rPr>
          <w:rFonts w:ascii="Times New Roman" w:hAnsi="Times New Roman" w:cs="Times New Roman"/>
          <w:sz w:val="24"/>
          <w:szCs w:val="24"/>
        </w:rPr>
        <w:t>demultiplexadas</w:t>
      </w:r>
      <w:proofErr w:type="spellEnd"/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0929C8">
        <w:rPr>
          <w:rFonts w:ascii="Times New Roman" w:hAnsi="Times New Roman" w:cs="Times New Roman"/>
          <w:sz w:val="24"/>
          <w:szCs w:val="24"/>
        </w:rPr>
        <w:t xml:space="preserve">obtenidas </w:t>
      </w:r>
      <w:r w:rsidR="00A12A7E">
        <w:rPr>
          <w:rFonts w:ascii="Times New Roman" w:hAnsi="Times New Roman" w:cs="Times New Roman"/>
          <w:sz w:val="24"/>
          <w:szCs w:val="24"/>
        </w:rPr>
        <w:t xml:space="preserve">en el proceso de </w:t>
      </w:r>
      <w:r w:rsidR="000929C8">
        <w:rPr>
          <w:rFonts w:ascii="Times New Roman" w:hAnsi="Times New Roman" w:cs="Times New Roman"/>
          <w:sz w:val="24"/>
          <w:szCs w:val="24"/>
        </w:rPr>
        <w:t>secuenciación</w:t>
      </w:r>
      <w:r w:rsidR="00A12A7E">
        <w:rPr>
          <w:rFonts w:ascii="Times New Roman" w:hAnsi="Times New Roman" w:cs="Times New Roman"/>
          <w:sz w:val="24"/>
          <w:szCs w:val="24"/>
        </w:rPr>
        <w:t xml:space="preserve"> por PacBio</w:t>
      </w:r>
      <w:r w:rsidR="000929C8">
        <w:rPr>
          <w:rFonts w:ascii="Times New Roman" w:hAnsi="Times New Roman" w:cs="Times New Roman"/>
          <w:sz w:val="24"/>
          <w:szCs w:val="24"/>
        </w:rPr>
        <w:t>.</w:t>
      </w:r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A12A7E">
        <w:rPr>
          <w:rFonts w:ascii="Times New Roman" w:hAnsi="Times New Roman" w:cs="Times New Roman"/>
          <w:sz w:val="24"/>
          <w:szCs w:val="24"/>
        </w:rPr>
        <w:t>L</w:t>
      </w:r>
      <w:r w:rsidR="00D836A2">
        <w:rPr>
          <w:rFonts w:ascii="Times New Roman" w:hAnsi="Times New Roman" w:cs="Times New Roman"/>
          <w:sz w:val="24"/>
          <w:szCs w:val="24"/>
        </w:rPr>
        <w:t xml:space="preserve">os siguientes parámetros </w:t>
      </w:r>
      <w:r w:rsidR="00044606">
        <w:rPr>
          <w:rFonts w:ascii="Times New Roman" w:hAnsi="Times New Roman" w:cs="Times New Roman"/>
          <w:sz w:val="24"/>
          <w:szCs w:val="24"/>
        </w:rPr>
        <w:t>fueron implementados</w:t>
      </w:r>
      <w:r w:rsidR="00F53CC8">
        <w:rPr>
          <w:rFonts w:ascii="Times New Roman" w:hAnsi="Times New Roman" w:cs="Times New Roman"/>
          <w:sz w:val="24"/>
          <w:szCs w:val="24"/>
        </w:rPr>
        <w:t>:</w:t>
      </w:r>
      <w:r w:rsidR="00DA26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989A3" w14:textId="77777777" w:rsidR="00044606" w:rsidRDefault="00044606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2623" w:rsidRPr="00044606">
        <w:rPr>
          <w:rFonts w:ascii="Times New Roman" w:hAnsi="Times New Roman" w:cs="Times New Roman"/>
          <w:sz w:val="24"/>
          <w:szCs w:val="24"/>
        </w:rPr>
        <w:t xml:space="preserve">emoria RAM </w:t>
      </w:r>
      <w:r w:rsidR="0036306D" w:rsidRPr="00044606">
        <w:rPr>
          <w:rFonts w:ascii="Times New Roman" w:hAnsi="Times New Roman" w:cs="Times New Roman"/>
          <w:sz w:val="24"/>
          <w:szCs w:val="24"/>
        </w:rPr>
        <w:t>90GB</w:t>
      </w:r>
    </w:p>
    <w:p w14:paraId="17BF5964" w14:textId="77777777" w:rsidR="00793429" w:rsidRDefault="00044606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53CC8" w:rsidRPr="00044606">
        <w:rPr>
          <w:rFonts w:ascii="Times New Roman" w:hAnsi="Times New Roman" w:cs="Times New Roman"/>
          <w:sz w:val="24"/>
          <w:szCs w:val="24"/>
        </w:rPr>
        <w:t>úmero de núcleos</w:t>
      </w:r>
      <w:r w:rsidR="00CD082F" w:rsidRPr="00044606">
        <w:rPr>
          <w:rFonts w:ascii="Times New Roman" w:hAnsi="Times New Roman" w:cs="Times New Roman"/>
          <w:sz w:val="24"/>
          <w:szCs w:val="24"/>
        </w:rPr>
        <w:t>:</w:t>
      </w:r>
      <w:r w:rsidR="00F53CC8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BE5CAC" w:rsidRPr="00044606">
        <w:rPr>
          <w:rFonts w:ascii="Times New Roman" w:hAnsi="Times New Roman" w:cs="Times New Roman"/>
          <w:sz w:val="24"/>
          <w:szCs w:val="24"/>
        </w:rPr>
        <w:t>8</w:t>
      </w:r>
    </w:p>
    <w:p w14:paraId="449F480D" w14:textId="77777777" w:rsidR="00793429" w:rsidRDefault="00BE5CAC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06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044606">
        <w:rPr>
          <w:rFonts w:ascii="Times New Roman" w:hAnsi="Times New Roman" w:cs="Times New Roman"/>
          <w:sz w:val="24"/>
          <w:szCs w:val="24"/>
        </w:rPr>
        <w:t xml:space="preserve"> 48h</w:t>
      </w:r>
    </w:p>
    <w:p w14:paraId="73B59E43" w14:textId="0B7DBF85" w:rsidR="00793429" w:rsidRDefault="00793429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 el</w:t>
      </w:r>
      <w:r w:rsidR="00BE5CAC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2B2DE5" w:rsidRPr="00044606">
        <w:rPr>
          <w:rFonts w:ascii="Times New Roman" w:hAnsi="Times New Roman" w:cs="Times New Roman"/>
          <w:sz w:val="24"/>
          <w:szCs w:val="24"/>
        </w:rPr>
        <w:t xml:space="preserve">flag para definir la </w:t>
      </w:r>
      <w:r w:rsidR="008A5234" w:rsidRPr="00044606">
        <w:rPr>
          <w:rFonts w:ascii="Times New Roman" w:hAnsi="Times New Roman" w:cs="Times New Roman"/>
          <w:sz w:val="24"/>
          <w:szCs w:val="24"/>
        </w:rPr>
        <w:t>característica de la secuencia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: </w:t>
      </w:r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--</w:t>
      </w:r>
      <w:proofErr w:type="spellStart"/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pacbio-hifi</w:t>
      </w:r>
      <w:proofErr w:type="spellEnd"/>
      <w:r w:rsidR="00FE5808" w:rsidRPr="00044606">
        <w:rPr>
          <w:rFonts w:ascii="Times New Roman" w:hAnsi="Times New Roman" w:cs="Times New Roman"/>
          <w:sz w:val="24"/>
          <w:szCs w:val="24"/>
        </w:rPr>
        <w:t>.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FE5808" w:rsidRPr="00044606">
        <w:rPr>
          <w:rFonts w:ascii="Times New Roman" w:hAnsi="Times New Roman" w:cs="Times New Roman"/>
          <w:sz w:val="24"/>
          <w:szCs w:val="24"/>
        </w:rPr>
        <w:t>Además,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F2A6C" w:rsidRPr="00044606">
        <w:rPr>
          <w:rFonts w:ascii="Times New Roman" w:hAnsi="Times New Roman" w:cs="Times New Roman"/>
          <w:sz w:val="24"/>
          <w:szCs w:val="24"/>
        </w:rPr>
        <w:t>se implementó</w:t>
      </w:r>
      <w:r w:rsidR="004E7F37" w:rsidRPr="00044606">
        <w:rPr>
          <w:rFonts w:ascii="Times New Roman" w:hAnsi="Times New Roman" w:cs="Times New Roman"/>
          <w:sz w:val="24"/>
          <w:szCs w:val="24"/>
        </w:rPr>
        <w:t xml:space="preserve"> el flag </w:t>
      </w:r>
      <w:r w:rsidR="00FE2FEB" w:rsidRPr="00044606">
        <w:rPr>
          <w:rFonts w:ascii="Times New Roman" w:hAnsi="Times New Roman" w:cs="Times New Roman"/>
          <w:i/>
          <w:iCs/>
          <w:sz w:val="24"/>
          <w:szCs w:val="24"/>
        </w:rPr>
        <w:t>--resume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para retomar </w:t>
      </w:r>
      <w:r w:rsidR="002B2DE5" w:rsidRPr="00044606">
        <w:rPr>
          <w:rFonts w:ascii="Times New Roman" w:hAnsi="Times New Roman" w:cs="Times New Roman"/>
          <w:sz w:val="24"/>
          <w:szCs w:val="24"/>
        </w:rPr>
        <w:t>la ejecución de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l ensamblador en </w:t>
      </w:r>
      <w:r w:rsidR="009C1FB7" w:rsidRPr="00044606">
        <w:rPr>
          <w:rFonts w:ascii="Times New Roman" w:hAnsi="Times New Roman" w:cs="Times New Roman"/>
          <w:sz w:val="24"/>
          <w:szCs w:val="24"/>
        </w:rPr>
        <w:t>caso de que se presentaran fallas</w:t>
      </w:r>
      <w:r w:rsidR="00FE5808" w:rsidRPr="00044606">
        <w:rPr>
          <w:rFonts w:ascii="Times New Roman" w:hAnsi="Times New Roman" w:cs="Times New Roman"/>
          <w:sz w:val="24"/>
          <w:szCs w:val="24"/>
        </w:rPr>
        <w:t>,</w:t>
      </w:r>
      <w:r w:rsidR="009C1FB7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también se usó el flag </w:t>
      </w:r>
      <w:r w:rsidR="00697226" w:rsidRPr="00044606">
        <w:rPr>
          <w:rFonts w:ascii="Times New Roman" w:hAnsi="Times New Roman" w:cs="Times New Roman"/>
          <w:i/>
          <w:iCs/>
          <w:sz w:val="24"/>
          <w:szCs w:val="24"/>
        </w:rPr>
        <w:t>--meta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 para </w:t>
      </w:r>
      <w:r w:rsidR="00EE460C" w:rsidRPr="00044606">
        <w:rPr>
          <w:rFonts w:ascii="Times New Roman" w:hAnsi="Times New Roman" w:cs="Times New Roman"/>
          <w:sz w:val="24"/>
          <w:szCs w:val="24"/>
        </w:rPr>
        <w:t>definir la información que se presentó de entrada como un metagen</w:t>
      </w:r>
      <w:r w:rsidR="00BB1896">
        <w:rPr>
          <w:rFonts w:ascii="Times New Roman" w:hAnsi="Times New Roman" w:cs="Times New Roman"/>
          <w:sz w:val="24"/>
          <w:szCs w:val="24"/>
        </w:rPr>
        <w:t>o</w:t>
      </w:r>
      <w:r w:rsidR="00EE460C" w:rsidRPr="00044606">
        <w:rPr>
          <w:rFonts w:ascii="Times New Roman" w:hAnsi="Times New Roman" w:cs="Times New Roman"/>
          <w:sz w:val="24"/>
          <w:szCs w:val="24"/>
        </w:rPr>
        <w:t>ma</w:t>
      </w:r>
      <w:r w:rsidR="00102F21" w:rsidRPr="00044606">
        <w:rPr>
          <w:rFonts w:ascii="Times New Roman" w:hAnsi="Times New Roman" w:cs="Times New Roman"/>
          <w:sz w:val="24"/>
          <w:szCs w:val="24"/>
        </w:rPr>
        <w:t xml:space="preserve">; 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por otra </w:t>
      </w:r>
      <w:r w:rsidR="00FC609B" w:rsidRPr="00044606">
        <w:rPr>
          <w:rFonts w:ascii="Times New Roman" w:hAnsi="Times New Roman" w:cs="Times New Roman"/>
          <w:sz w:val="24"/>
          <w:szCs w:val="24"/>
        </w:rPr>
        <w:t>parte,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se definió el tamaño de la muestra</w:t>
      </w:r>
      <w:r w:rsidR="00166F09" w:rsidRPr="00044606">
        <w:rPr>
          <w:rFonts w:ascii="Times New Roman" w:hAnsi="Times New Roman" w:cs="Times New Roman"/>
          <w:sz w:val="24"/>
          <w:szCs w:val="24"/>
        </w:rPr>
        <w:t xml:space="preserve"> en b</w:t>
      </w:r>
      <w:r w:rsidR="00274DD2" w:rsidRPr="00044606">
        <w:rPr>
          <w:rFonts w:ascii="Times New Roman" w:hAnsi="Times New Roman" w:cs="Times New Roman"/>
          <w:sz w:val="24"/>
          <w:szCs w:val="24"/>
        </w:rPr>
        <w:t>y</w:t>
      </w:r>
      <w:r w:rsidR="00166F09" w:rsidRPr="00044606">
        <w:rPr>
          <w:rFonts w:ascii="Times New Roman" w:hAnsi="Times New Roman" w:cs="Times New Roman"/>
          <w:sz w:val="24"/>
          <w:szCs w:val="24"/>
        </w:rPr>
        <w:t>tes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usando el flag </w:t>
      </w:r>
      <w:r w:rsidR="00902773" w:rsidRPr="00250D1A">
        <w:rPr>
          <w:rFonts w:ascii="Times New Roman" w:hAnsi="Times New Roman" w:cs="Times New Roman"/>
          <w:i/>
          <w:iCs/>
          <w:sz w:val="24"/>
          <w:szCs w:val="24"/>
        </w:rPr>
        <w:t>-g</w:t>
      </w:r>
      <w:r w:rsidR="001B055E">
        <w:rPr>
          <w:rFonts w:ascii="Times New Roman" w:hAnsi="Times New Roman" w:cs="Times New Roman"/>
          <w:sz w:val="24"/>
          <w:szCs w:val="24"/>
        </w:rPr>
        <w:t xml:space="preserve"> el cual corresponde al tamaño total de los metagenomas de cada una de las muestras.</w:t>
      </w:r>
    </w:p>
    <w:p w14:paraId="6E2E74A2" w14:textId="1208CE1B" w:rsidR="004544B1" w:rsidRPr="00465BB3" w:rsidRDefault="00793429" w:rsidP="005E4BC2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inalmente, </w:t>
      </w:r>
      <w:r w:rsidR="00250D1A">
        <w:rPr>
          <w:rFonts w:ascii="Times New Roman" w:hAnsi="Times New Roman" w:cs="Times New Roman"/>
          <w:sz w:val="24"/>
          <w:szCs w:val="24"/>
        </w:rPr>
        <w:t xml:space="preserve">se usa el </w:t>
      </w:r>
      <w:proofErr w:type="spellStart"/>
      <w:r w:rsidR="00250D1A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250D1A">
        <w:rPr>
          <w:rFonts w:ascii="Times New Roman" w:hAnsi="Times New Roman" w:cs="Times New Roman"/>
          <w:sz w:val="24"/>
          <w:szCs w:val="24"/>
        </w:rPr>
        <w:t xml:space="preserve"> </w:t>
      </w:r>
      <w:r w:rsidR="005A04E4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5A04E4" w:rsidRPr="005A04E4">
        <w:rPr>
          <w:rFonts w:ascii="Times New Roman" w:hAnsi="Times New Roman" w:cs="Times New Roman"/>
          <w:i/>
          <w:iCs/>
          <w:sz w:val="24"/>
          <w:szCs w:val="24"/>
        </w:rPr>
        <w:t>out-dir</w:t>
      </w:r>
      <w:proofErr w:type="spellEnd"/>
      <w:r w:rsidR="00D86761">
        <w:rPr>
          <w:rFonts w:ascii="Times New Roman" w:hAnsi="Times New Roman" w:cs="Times New Roman"/>
          <w:sz w:val="24"/>
          <w:szCs w:val="24"/>
        </w:rPr>
        <w:t xml:space="preserve"> para especificarle al sistema que </w:t>
      </w:r>
      <w:r w:rsidR="00B30D93" w:rsidRPr="00044606">
        <w:rPr>
          <w:rFonts w:ascii="Times New Roman" w:hAnsi="Times New Roman" w:cs="Times New Roman"/>
          <w:sz w:val="24"/>
          <w:szCs w:val="24"/>
        </w:rPr>
        <w:t>cada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output </w:t>
      </w:r>
      <w:r w:rsidR="00B30D93" w:rsidRPr="00044606">
        <w:rPr>
          <w:rFonts w:ascii="Times New Roman" w:hAnsi="Times New Roman" w:cs="Times New Roman"/>
          <w:sz w:val="24"/>
          <w:szCs w:val="24"/>
        </w:rPr>
        <w:t>es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 un directorio </w:t>
      </w:r>
      <w:r w:rsidR="005865D7" w:rsidRPr="00044606">
        <w:rPr>
          <w:rFonts w:ascii="Times New Roman" w:hAnsi="Times New Roman" w:cs="Times New Roman"/>
          <w:sz w:val="24"/>
          <w:szCs w:val="24"/>
        </w:rPr>
        <w:t xml:space="preserve">único </w:t>
      </w:r>
      <w:r w:rsidR="00E854E6" w:rsidRPr="00044606">
        <w:rPr>
          <w:rFonts w:ascii="Times New Roman" w:hAnsi="Times New Roman" w:cs="Times New Roman"/>
          <w:sz w:val="24"/>
          <w:szCs w:val="24"/>
        </w:rPr>
        <w:t xml:space="preserve">correspondiente a una </w:t>
      </w:r>
      <w:r w:rsidR="00321A48" w:rsidRPr="00044606">
        <w:rPr>
          <w:rFonts w:ascii="Times New Roman" w:hAnsi="Times New Roman" w:cs="Times New Roman"/>
          <w:sz w:val="24"/>
          <w:szCs w:val="24"/>
        </w:rPr>
        <w:t xml:space="preserve">de las dos </w:t>
      </w:r>
      <w:r w:rsidR="00892922">
        <w:rPr>
          <w:rFonts w:ascii="Times New Roman" w:hAnsi="Times New Roman" w:cs="Times New Roman"/>
          <w:sz w:val="24"/>
          <w:szCs w:val="24"/>
        </w:rPr>
        <w:t>muestras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. </w:t>
      </w:r>
      <w:r w:rsidR="002E04A7">
        <w:rPr>
          <w:rFonts w:ascii="Times New Roman" w:hAnsi="Times New Roman" w:cs="Times New Roman"/>
          <w:sz w:val="24"/>
          <w:szCs w:val="24"/>
        </w:rPr>
        <w:t xml:space="preserve">En dicho directorio se </w:t>
      </w:r>
      <w:r w:rsidR="00D541CC">
        <w:rPr>
          <w:rFonts w:ascii="Times New Roman" w:hAnsi="Times New Roman" w:cs="Times New Roman"/>
          <w:sz w:val="24"/>
          <w:szCs w:val="24"/>
        </w:rPr>
        <w:t>retorna un conjunto de contigs que se usan para el análisis y la caracterización de las muestras</w:t>
      </w:r>
      <w:r w:rsidR="002E04A7">
        <w:rPr>
          <w:rFonts w:ascii="Times New Roman" w:hAnsi="Times New Roman" w:cs="Times New Roman"/>
          <w:sz w:val="24"/>
          <w:szCs w:val="24"/>
        </w:rPr>
        <w:t>, además de un archivo en el que se presenta un resumen de los resultados obtenidos</w:t>
      </w:r>
      <w:r w:rsidR="005E4442">
        <w:rPr>
          <w:rFonts w:ascii="Times New Roman" w:hAnsi="Times New Roman" w:cs="Times New Roman"/>
          <w:sz w:val="24"/>
          <w:szCs w:val="24"/>
        </w:rPr>
        <w:t>, dicha sección es descrita más adelante.</w:t>
      </w:r>
    </w:p>
    <w:p w14:paraId="20875C8D" w14:textId="3BD67F79" w:rsidR="00437F95" w:rsidRPr="00FA6D89" w:rsidRDefault="00437F95" w:rsidP="00437F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RESULTADOS PREELIMINARES</w:t>
      </w:r>
    </w:p>
    <w:p w14:paraId="5F71F59C" w14:textId="010FC7FC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Luego del proceso de ensamblaje, se revisaron los archivos de salida.</w:t>
      </w:r>
      <w:r w:rsidR="00DE0D5F">
        <w:rPr>
          <w:rFonts w:ascii="Times New Roman" w:hAnsi="Times New Roman" w:cs="Times New Roman"/>
          <w:sz w:val="24"/>
          <w:szCs w:val="24"/>
        </w:rPr>
        <w:t xml:space="preserve"> Estos archivos </w:t>
      </w:r>
      <w:r>
        <w:rPr>
          <w:rFonts w:ascii="Times New Roman" w:hAnsi="Times New Roman" w:cs="Times New Roman"/>
          <w:sz w:val="24"/>
          <w:szCs w:val="24"/>
        </w:rPr>
        <w:t xml:space="preserve">fueron categorizados </w:t>
      </w:r>
      <w:r w:rsidR="00DE0D5F">
        <w:rPr>
          <w:rFonts w:ascii="Times New Roman" w:hAnsi="Times New Roman" w:cs="Times New Roman"/>
          <w:sz w:val="24"/>
          <w:szCs w:val="24"/>
        </w:rPr>
        <w:t xml:space="preserve">por el ensamblador </w:t>
      </w:r>
      <w:r>
        <w:rPr>
          <w:rFonts w:ascii="Times New Roman" w:hAnsi="Times New Roman" w:cs="Times New Roman"/>
          <w:sz w:val="24"/>
          <w:szCs w:val="24"/>
        </w:rPr>
        <w:t xml:space="preserve">de la siguiente manera: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00-assembly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directorio donde se encuentra un borrador del ensamblaje en formato fasta;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10-consensus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trozos del ensamblaje en formato fasta;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3233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20-repeat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las distintas representaciones gráficas de los contigs circulares representativos del proceso de ensamblaje del metagenoma;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30-contigger</w:t>
      </w:r>
      <w:r w:rsidRPr="00D918C9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directorio donde se encuentran las distintas representaciones gráficas de los contigs circulares preliminares y los ensamblajes sin pulir;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40-polishing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directorio donde se encuentran los contigs filtrados en formato fasta y las representaciones gráficas de los contigs circulares con bordes pulidos;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22-plasmids</w:t>
      </w:r>
      <w:r>
        <w:rPr>
          <w:rFonts w:ascii="Times New Roman" w:hAnsi="Times New Roman" w:cs="Times New Roman"/>
          <w:sz w:val="24"/>
          <w:szCs w:val="24"/>
          <w:lang w:val="es-MX"/>
        </w:rPr>
        <w:t>, directorio donde se encontrarían secuencias de plásmidos de ser encontradas.</w:t>
      </w:r>
    </w:p>
    <w:p w14:paraId="31E84F85" w14:textId="77777777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Además de esto, también se presenta los siguientes archivos:</w:t>
      </w:r>
    </w:p>
    <w:p w14:paraId="383F5FBC" w14:textId="21BCF54C" w:rsidR="0008111A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Assembly.fasta</w:t>
      </w:r>
      <w:r w:rsidRPr="009A1F8E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 xml:space="preserve">archivo que contiene el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ensamblaje final en formato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>FASTA.</w:t>
      </w:r>
    </w:p>
    <w:p w14:paraId="72486E89" w14:textId="63120FB0" w:rsidR="0008111A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Assembly_info.txt: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archivo en el que se encuentra una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>tabla donde se observa</w:t>
      </w:r>
      <w:r w:rsidR="003B56D8">
        <w:rPr>
          <w:rFonts w:ascii="Times New Roman" w:hAnsi="Times New Roman" w:cs="Times New Roman"/>
          <w:sz w:val="24"/>
          <w:szCs w:val="24"/>
          <w:lang w:val="es-MX"/>
        </w:rPr>
        <w:t xml:space="preserve"> el número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de contigs identificados, así como su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respectiva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cobertura y </w:t>
      </w:r>
      <w:r>
        <w:rPr>
          <w:rFonts w:ascii="Times New Roman" w:hAnsi="Times New Roman" w:cs="Times New Roman"/>
          <w:sz w:val="24"/>
          <w:szCs w:val="24"/>
          <w:lang w:val="es-MX"/>
        </w:rPr>
        <w:t>su tamaño.</w:t>
      </w:r>
    </w:p>
    <w:p w14:paraId="6615A017" w14:textId="77777777" w:rsidR="003B56D8" w:rsidRPr="003B56D8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Assembly_graph.gfa: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archivo que contiene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>representación gráfica del contig circular final representativo del ensamblaje</w:t>
      </w:r>
    </w:p>
    <w:p w14:paraId="5FC5634C" w14:textId="17C2DEBD" w:rsidR="0008111A" w:rsidRPr="009A1F8E" w:rsidRDefault="003B56D8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F</w:t>
      </w:r>
      <w:r w:rsidR="0008111A"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lye.log</w:t>
      </w: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que contiene la</w:t>
      </w:r>
      <w:r w:rsidR="0008111A"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información del proceso de ensamblaje del metagenoma y su ejecución </w:t>
      </w:r>
      <w:r w:rsidR="0023503E">
        <w:rPr>
          <w:rFonts w:ascii="Times New Roman" w:hAnsi="Times New Roman" w:cs="Times New Roman"/>
          <w:sz w:val="24"/>
          <w:szCs w:val="24"/>
          <w:lang w:val="es-CO"/>
        </w:rPr>
        <w:t>por pasos.</w:t>
      </w:r>
    </w:p>
    <w:p w14:paraId="327F393F" w14:textId="495A416A" w:rsidR="0008111A" w:rsidRPr="00C67C30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</w:t>
      </w: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ssembly_graph.gv</w:t>
      </w:r>
      <w:r w:rsidRPr="00B31185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correspondiente a los metadatos de la representación gráfica del contig circular ensamblado. </w:t>
      </w:r>
    </w:p>
    <w:p w14:paraId="55C3E92C" w14:textId="13065097" w:rsidR="0008111A" w:rsidRP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Una vez se identificaron los archivos de salida del ensamblador, se separaron los contigs con el fin de categorizarlos individualmente y realizar su anotación funcional. También se procedió </w:t>
      </w: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a usar el sistema de representación de grafos, llamado Bandage 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051FA7" w:rsidRP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Ryan</w:t>
      </w:r>
      <w:r w:rsid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et al</w:t>
      </w:r>
      <w:r w:rsidR="008915A5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., 2015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8915A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con el fin de obtener una información más representativa de los datos que fueron generados</w:t>
      </w:r>
      <w:r w:rsidR="00372A2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4808863" w14:textId="3F4808FB" w:rsidR="00E162CB" w:rsidRDefault="002F3673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A46">
        <w:rPr>
          <w:rFonts w:ascii="Times New Roman" w:hAnsi="Times New Roman" w:cs="Times New Roman"/>
          <w:sz w:val="24"/>
          <w:szCs w:val="24"/>
        </w:rPr>
        <w:t>Tras completar el ensamblaje de ambas muestras descritas anteriormente</w:t>
      </w:r>
      <w:r w:rsidR="009D1C18">
        <w:rPr>
          <w:rFonts w:ascii="Times New Roman" w:hAnsi="Times New Roman" w:cs="Times New Roman"/>
          <w:sz w:val="24"/>
          <w:szCs w:val="24"/>
        </w:rPr>
        <w:t>,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B0AE8">
        <w:rPr>
          <w:rFonts w:ascii="Times New Roman" w:hAnsi="Times New Roman" w:cs="Times New Roman"/>
          <w:sz w:val="24"/>
          <w:szCs w:val="24"/>
        </w:rPr>
        <w:t>se obtuvieron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D7579">
        <w:rPr>
          <w:rFonts w:ascii="Times New Roman" w:hAnsi="Times New Roman" w:cs="Times New Roman"/>
          <w:sz w:val="24"/>
          <w:szCs w:val="24"/>
        </w:rPr>
        <w:t>las siguientes tablas</w:t>
      </w:r>
      <w:r w:rsidR="009951B3"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Pr="00F26A46">
        <w:rPr>
          <w:rFonts w:ascii="Times New Roman" w:hAnsi="Times New Roman" w:cs="Times New Roman"/>
          <w:sz w:val="24"/>
          <w:szCs w:val="24"/>
        </w:rPr>
        <w:t>representativ</w:t>
      </w:r>
      <w:r w:rsidR="00DD7579">
        <w:rPr>
          <w:rFonts w:ascii="Times New Roman" w:hAnsi="Times New Roman" w:cs="Times New Roman"/>
          <w:sz w:val="24"/>
          <w:szCs w:val="24"/>
        </w:rPr>
        <w:t>a</w:t>
      </w:r>
      <w:r w:rsidRPr="00F26A46">
        <w:rPr>
          <w:rFonts w:ascii="Times New Roman" w:hAnsi="Times New Roman" w:cs="Times New Roman"/>
          <w:sz w:val="24"/>
          <w:szCs w:val="24"/>
        </w:rPr>
        <w:t xml:space="preserve">s de cada uno de los </w:t>
      </w:r>
      <w:proofErr w:type="spellStart"/>
      <w:r w:rsidRPr="00F26A46">
        <w:rPr>
          <w:rFonts w:ascii="Times New Roman" w:hAnsi="Times New Roman" w:cs="Times New Roman"/>
          <w:sz w:val="24"/>
          <w:szCs w:val="24"/>
        </w:rPr>
        <w:t>metagen</w:t>
      </w:r>
      <w:r w:rsidR="00C67C30">
        <w:rPr>
          <w:rFonts w:ascii="Times New Roman" w:hAnsi="Times New Roman" w:cs="Times New Roman"/>
          <w:sz w:val="24"/>
          <w:szCs w:val="24"/>
        </w:rPr>
        <w:t>o</w:t>
      </w:r>
      <w:r w:rsidRPr="00F26A46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8615D7">
        <w:rPr>
          <w:rFonts w:ascii="Times New Roman" w:hAnsi="Times New Roman" w:cs="Times New Roman"/>
          <w:sz w:val="24"/>
          <w:szCs w:val="24"/>
        </w:rPr>
        <w:t>, en los cuales se observa su longitud en pares de bases y su c</w:t>
      </w:r>
      <w:r w:rsidR="003616CD">
        <w:rPr>
          <w:rFonts w:ascii="Times New Roman" w:hAnsi="Times New Roman" w:cs="Times New Roman"/>
          <w:sz w:val="24"/>
          <w:szCs w:val="24"/>
        </w:rPr>
        <w:t>o</w:t>
      </w:r>
      <w:r w:rsidR="008615D7">
        <w:rPr>
          <w:rFonts w:ascii="Times New Roman" w:hAnsi="Times New Roman" w:cs="Times New Roman"/>
          <w:sz w:val="24"/>
          <w:szCs w:val="24"/>
        </w:rPr>
        <w:t xml:space="preserve">bertura; </w:t>
      </w:r>
      <w:r w:rsidR="00DD7579">
        <w:rPr>
          <w:rFonts w:ascii="Times New Roman" w:hAnsi="Times New Roman" w:cs="Times New Roman"/>
          <w:sz w:val="24"/>
          <w:szCs w:val="24"/>
        </w:rPr>
        <w:t>así como su respectiv</w:t>
      </w:r>
      <w:r w:rsidR="00C779C3">
        <w:rPr>
          <w:rFonts w:ascii="Times New Roman" w:hAnsi="Times New Roman" w:cs="Times New Roman"/>
          <w:sz w:val="24"/>
          <w:szCs w:val="24"/>
        </w:rPr>
        <w:t>a representación</w:t>
      </w:r>
      <w:r w:rsidR="00DD7579">
        <w:rPr>
          <w:rFonts w:ascii="Times New Roman" w:hAnsi="Times New Roman" w:cs="Times New Roman"/>
          <w:sz w:val="24"/>
          <w:szCs w:val="24"/>
        </w:rPr>
        <w:t xml:space="preserve"> </w:t>
      </w:r>
      <w:r w:rsidR="00C779C3" w:rsidRPr="00C67C30">
        <w:rPr>
          <w:rFonts w:ascii="Times New Roman" w:hAnsi="Times New Roman" w:cs="Times New Roman"/>
          <w:sz w:val="24"/>
          <w:szCs w:val="24"/>
          <w:lang w:val="es-CO"/>
        </w:rPr>
        <w:t>gráfica del contig circular ensamblado</w:t>
      </w:r>
      <w:r w:rsidR="00C779C3">
        <w:rPr>
          <w:rFonts w:ascii="Times New Roman" w:hAnsi="Times New Roman" w:cs="Times New Roman"/>
          <w:sz w:val="24"/>
          <w:szCs w:val="24"/>
        </w:rPr>
        <w:t xml:space="preserve"> </w:t>
      </w:r>
      <w:r w:rsidR="008615D7">
        <w:rPr>
          <w:rFonts w:ascii="Times New Roman" w:hAnsi="Times New Roman" w:cs="Times New Roman"/>
          <w:sz w:val="24"/>
          <w:szCs w:val="24"/>
        </w:rPr>
        <w:t xml:space="preserve">en </w:t>
      </w:r>
      <w:r w:rsidR="003D66C8">
        <w:rPr>
          <w:rFonts w:ascii="Times New Roman" w:hAnsi="Times New Roman" w:cs="Times New Roman"/>
          <w:sz w:val="24"/>
          <w:szCs w:val="24"/>
        </w:rPr>
        <w:t>el</w:t>
      </w:r>
      <w:r w:rsidR="008615D7">
        <w:rPr>
          <w:rFonts w:ascii="Times New Roman" w:hAnsi="Times New Roman" w:cs="Times New Roman"/>
          <w:sz w:val="24"/>
          <w:szCs w:val="24"/>
        </w:rPr>
        <w:t xml:space="preserve"> cual se observa </w:t>
      </w:r>
      <w:r w:rsidR="00466D3F">
        <w:rPr>
          <w:rFonts w:ascii="Times New Roman" w:hAnsi="Times New Roman" w:cs="Times New Roman"/>
          <w:sz w:val="24"/>
          <w:szCs w:val="24"/>
        </w:rPr>
        <w:t xml:space="preserve">la longitud y la profundidad </w:t>
      </w:r>
      <w:r w:rsidR="00A46462">
        <w:rPr>
          <w:rFonts w:ascii="Times New Roman" w:hAnsi="Times New Roman" w:cs="Times New Roman"/>
          <w:sz w:val="24"/>
          <w:szCs w:val="24"/>
        </w:rPr>
        <w:t>de la lectura</w:t>
      </w:r>
      <w:r w:rsidRPr="00F26A46">
        <w:rPr>
          <w:rFonts w:ascii="Times New Roman" w:hAnsi="Times New Roman" w:cs="Times New Roman"/>
          <w:sz w:val="24"/>
          <w:szCs w:val="24"/>
        </w:rPr>
        <w:t>.</w:t>
      </w:r>
    </w:p>
    <w:p w14:paraId="4D1EF666" w14:textId="77777777" w:rsidR="00A176DC" w:rsidRPr="00A176DC" w:rsidRDefault="00A176DC" w:rsidP="00A176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FAA05" w14:textId="77777777" w:rsidR="00BC37B7" w:rsidRPr="00CA0C2E" w:rsidRDefault="00BC37B7" w:rsidP="00CA0C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368C3" w14:textId="2F44CF9F" w:rsidR="009951B3" w:rsidRPr="00AF20CA" w:rsidRDefault="00AF20CA" w:rsidP="00AF20CA">
      <w:pPr>
        <w:spacing w:after="0"/>
        <w:rPr>
          <w:rFonts w:ascii="Times New Roman" w:hAnsi="Times New Roman" w:cs="Times New Roman"/>
          <w:i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2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12D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335CDC73" w14:textId="77777777" w:rsidTr="00834155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6AD6CF10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4DD28AEE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</w:t>
            </w:r>
            <w:proofErr w:type="spellStart"/>
            <w:r>
              <w:rPr>
                <w:b/>
                <w:bCs/>
              </w:rPr>
              <w:t>pb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1289884" w14:textId="77777777" w:rsidR="009951B3" w:rsidRDefault="009951B3" w:rsidP="00834155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D6FC171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25D90AB0" w14:textId="77777777" w:rsidTr="00834155">
        <w:tc>
          <w:tcPr>
            <w:tcW w:w="2405" w:type="dxa"/>
            <w:tcBorders>
              <w:top w:val="single" w:sz="4" w:space="0" w:color="auto"/>
            </w:tcBorders>
          </w:tcPr>
          <w:p w14:paraId="0C81FDCC" w14:textId="77777777" w:rsidR="009951B3" w:rsidRDefault="009951B3" w:rsidP="00834155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71F242AA" w14:textId="77777777" w:rsidR="009951B3" w:rsidRDefault="009951B3" w:rsidP="00834155">
            <w:pPr>
              <w:jc w:val="center"/>
            </w:pPr>
            <w:r>
              <w:t>6984732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5F45F80" w14:textId="77777777" w:rsidR="009951B3" w:rsidRDefault="009951B3" w:rsidP="00834155">
            <w:pPr>
              <w:jc w:val="center"/>
            </w:pPr>
            <w:r>
              <w:t>991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B00B97F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0A9EF5CC" w14:textId="77777777" w:rsidTr="00834155">
        <w:tc>
          <w:tcPr>
            <w:tcW w:w="2405" w:type="dxa"/>
          </w:tcPr>
          <w:p w14:paraId="127BDBB4" w14:textId="77777777" w:rsidR="009951B3" w:rsidRDefault="009951B3" w:rsidP="00834155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34A85318" w14:textId="77777777" w:rsidR="009951B3" w:rsidRDefault="009951B3" w:rsidP="00834155">
            <w:pPr>
              <w:jc w:val="center"/>
            </w:pPr>
            <w:r>
              <w:t>5268613</w:t>
            </w:r>
          </w:p>
        </w:tc>
        <w:tc>
          <w:tcPr>
            <w:tcW w:w="2254" w:type="dxa"/>
          </w:tcPr>
          <w:p w14:paraId="38889D3B" w14:textId="77777777" w:rsidR="009951B3" w:rsidRDefault="009951B3" w:rsidP="00834155">
            <w:pPr>
              <w:jc w:val="center"/>
            </w:pPr>
            <w:r>
              <w:t>403</w:t>
            </w:r>
          </w:p>
        </w:tc>
        <w:tc>
          <w:tcPr>
            <w:tcW w:w="2254" w:type="dxa"/>
          </w:tcPr>
          <w:p w14:paraId="6C04AE48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3E49AF1B" w14:textId="77777777" w:rsidTr="00834155">
        <w:tc>
          <w:tcPr>
            <w:tcW w:w="2405" w:type="dxa"/>
          </w:tcPr>
          <w:p w14:paraId="0F484D7B" w14:textId="77777777" w:rsidR="009951B3" w:rsidRDefault="009951B3" w:rsidP="00834155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3D12E44" w14:textId="77777777" w:rsidR="009951B3" w:rsidRDefault="009951B3" w:rsidP="00834155">
            <w:pPr>
              <w:jc w:val="center"/>
            </w:pPr>
            <w:r>
              <w:t>1585536</w:t>
            </w:r>
          </w:p>
        </w:tc>
        <w:tc>
          <w:tcPr>
            <w:tcW w:w="2254" w:type="dxa"/>
          </w:tcPr>
          <w:p w14:paraId="6AE8C496" w14:textId="77777777" w:rsidR="009951B3" w:rsidRDefault="009951B3" w:rsidP="00834155">
            <w:pPr>
              <w:jc w:val="center"/>
            </w:pPr>
            <w:r>
              <w:t>535</w:t>
            </w:r>
          </w:p>
        </w:tc>
        <w:tc>
          <w:tcPr>
            <w:tcW w:w="2254" w:type="dxa"/>
          </w:tcPr>
          <w:p w14:paraId="7ECA9F2E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56E22F06" w14:textId="77777777" w:rsidTr="00834155">
        <w:tc>
          <w:tcPr>
            <w:tcW w:w="2405" w:type="dxa"/>
          </w:tcPr>
          <w:p w14:paraId="2BCF8157" w14:textId="77777777" w:rsidR="009951B3" w:rsidRDefault="009951B3" w:rsidP="00834155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52A1BAF9" w14:textId="77777777" w:rsidR="009951B3" w:rsidRDefault="009951B3" w:rsidP="00834155">
            <w:pPr>
              <w:jc w:val="center"/>
            </w:pPr>
            <w:r>
              <w:t>2526964</w:t>
            </w:r>
          </w:p>
        </w:tc>
        <w:tc>
          <w:tcPr>
            <w:tcW w:w="2254" w:type="dxa"/>
          </w:tcPr>
          <w:p w14:paraId="218ED087" w14:textId="77777777" w:rsidR="009951B3" w:rsidRDefault="009951B3" w:rsidP="00834155">
            <w:pPr>
              <w:jc w:val="center"/>
            </w:pPr>
            <w:r>
              <w:t>531</w:t>
            </w:r>
          </w:p>
        </w:tc>
        <w:tc>
          <w:tcPr>
            <w:tcW w:w="2254" w:type="dxa"/>
          </w:tcPr>
          <w:p w14:paraId="7EE29E5C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29EA4C40" w14:textId="77777777" w:rsidTr="00834155">
        <w:tc>
          <w:tcPr>
            <w:tcW w:w="2405" w:type="dxa"/>
            <w:tcBorders>
              <w:bottom w:val="single" w:sz="4" w:space="0" w:color="auto"/>
            </w:tcBorders>
          </w:tcPr>
          <w:p w14:paraId="3E32DFE8" w14:textId="77777777" w:rsidR="009951B3" w:rsidRDefault="009951B3" w:rsidP="00834155">
            <w:pPr>
              <w:jc w:val="center"/>
            </w:pPr>
            <w:r>
              <w:t>Contig_5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0C4A23F" w14:textId="77777777" w:rsidR="009951B3" w:rsidRDefault="009951B3" w:rsidP="00834155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29111FE" w14:textId="77777777" w:rsidR="009951B3" w:rsidRDefault="009951B3" w:rsidP="00834155">
            <w:pPr>
              <w:jc w:val="center"/>
            </w:pPr>
            <w:r>
              <w:t>528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26C2593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</w:tbl>
    <w:p w14:paraId="6EF6A712" w14:textId="77777777" w:rsidR="005D6FD0" w:rsidRPr="0064581F" w:rsidRDefault="005D6FD0" w:rsidP="00372A22">
      <w:pPr>
        <w:rPr>
          <w:rFonts w:ascii="Times New Roman" w:hAnsi="Times New Roman" w:cs="Times New Roman"/>
          <w:lang w:val="es-CO"/>
        </w:rPr>
      </w:pPr>
    </w:p>
    <w:p w14:paraId="31A404A5" w14:textId="20926671" w:rsidR="00655208" w:rsidRPr="00655208" w:rsidRDefault="002F3673" w:rsidP="00655208">
      <w:pPr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drawing>
          <wp:inline distT="0" distB="0" distL="0" distR="0" wp14:anchorId="78448E5D" wp14:editId="4A7E5B75">
            <wp:extent cx="3136265" cy="2361484"/>
            <wp:effectExtent l="0" t="0" r="698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t="3387" r="4171" b="12641"/>
                    <a:stretch/>
                  </pic:blipFill>
                  <pic:spPr bwMode="auto">
                    <a:xfrm>
                      <a:off x="0" y="0"/>
                      <a:ext cx="3167803" cy="238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22C9" w14:textId="5D8A5EF9" w:rsidR="005D6FD0" w:rsidRPr="005D6FD0" w:rsidRDefault="00135565" w:rsidP="005D6FD0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2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obtenidos del ensamblaje de la muestra 12D.</w:t>
      </w:r>
      <w:r w:rsidR="00DD757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Gra</w:t>
      </w:r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ficados por </w:t>
      </w:r>
      <w:proofErr w:type="spellStart"/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</w:p>
    <w:p w14:paraId="7EFB6866" w14:textId="7FFD2C0C" w:rsidR="009951B3" w:rsidRPr="00361851" w:rsidRDefault="00526B36" w:rsidP="003618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851">
        <w:rPr>
          <w:rFonts w:ascii="Times New Roman" w:hAnsi="Times New Roman" w:cs="Times New Roman"/>
          <w:sz w:val="24"/>
          <w:szCs w:val="24"/>
        </w:rPr>
        <w:t>Como se puede observar</w:t>
      </w:r>
      <w:r w:rsidR="0028030B" w:rsidRPr="00361851">
        <w:rPr>
          <w:rFonts w:ascii="Times New Roman" w:hAnsi="Times New Roman" w:cs="Times New Roman"/>
          <w:sz w:val="24"/>
          <w:szCs w:val="24"/>
        </w:rPr>
        <w:t>, en general se tienen muy buenas profundidades de secuenciación</w:t>
      </w:r>
      <w:r w:rsidR="001A101C" w:rsidRPr="00361851">
        <w:rPr>
          <w:rFonts w:ascii="Times New Roman" w:hAnsi="Times New Roman" w:cs="Times New Roman"/>
          <w:sz w:val="24"/>
          <w:szCs w:val="24"/>
        </w:rPr>
        <w:t>.</w:t>
      </w:r>
      <w:r w:rsidR="00EA6CAA" w:rsidRPr="00361851">
        <w:rPr>
          <w:rFonts w:ascii="Times New Roman" w:hAnsi="Times New Roman" w:cs="Times New Roman"/>
          <w:sz w:val="24"/>
          <w:szCs w:val="24"/>
        </w:rPr>
        <w:t xml:space="preserve"> De hecho, </w:t>
      </w:r>
      <w:r w:rsidR="0023730A" w:rsidRPr="00361851">
        <w:rPr>
          <w:rFonts w:ascii="Times New Roman" w:hAnsi="Times New Roman" w:cs="Times New Roman"/>
          <w:sz w:val="24"/>
          <w:szCs w:val="24"/>
        </w:rPr>
        <w:t>la profundidad del contig 1</w:t>
      </w:r>
      <w:r w:rsidR="00C45B7E" w:rsidRPr="00361851">
        <w:rPr>
          <w:rFonts w:ascii="Times New Roman" w:hAnsi="Times New Roman" w:cs="Times New Roman"/>
          <w:sz w:val="24"/>
          <w:szCs w:val="24"/>
        </w:rPr>
        <w:t xml:space="preserve">, representado en el edge_1 </w:t>
      </w:r>
      <w:r w:rsidR="000518BF" w:rsidRPr="00361851">
        <w:rPr>
          <w:rFonts w:ascii="Times New Roman" w:hAnsi="Times New Roman" w:cs="Times New Roman"/>
          <w:sz w:val="24"/>
          <w:szCs w:val="24"/>
        </w:rPr>
        <w:t>se acerca a 2000x</w:t>
      </w:r>
      <w:r w:rsidR="00EE4A33" w:rsidRPr="00361851">
        <w:rPr>
          <w:rFonts w:ascii="Times New Roman" w:hAnsi="Times New Roman" w:cs="Times New Roman"/>
          <w:sz w:val="24"/>
          <w:szCs w:val="24"/>
        </w:rPr>
        <w:t xml:space="preserve"> lo que lo </w:t>
      </w:r>
      <w:r w:rsidR="00363AE3" w:rsidRPr="00361851">
        <w:rPr>
          <w:rFonts w:ascii="Times New Roman" w:hAnsi="Times New Roman" w:cs="Times New Roman"/>
          <w:sz w:val="24"/>
          <w:szCs w:val="24"/>
        </w:rPr>
        <w:t>define</w:t>
      </w:r>
      <w:r w:rsidR="004463EA" w:rsidRPr="00361851">
        <w:rPr>
          <w:rFonts w:ascii="Times New Roman" w:hAnsi="Times New Roman" w:cs="Times New Roman"/>
          <w:sz w:val="24"/>
          <w:szCs w:val="24"/>
        </w:rPr>
        <w:t xml:space="preserve"> como 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datos </w:t>
      </w:r>
      <w:r w:rsidR="00DF668B">
        <w:rPr>
          <w:rFonts w:ascii="Times New Roman" w:hAnsi="Times New Roman" w:cs="Times New Roman"/>
          <w:sz w:val="24"/>
          <w:szCs w:val="24"/>
        </w:rPr>
        <w:t>con un gran número de lecturas únicas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, </w:t>
      </w:r>
      <w:r w:rsidR="00F24C01">
        <w:rPr>
          <w:rFonts w:ascii="Times New Roman" w:hAnsi="Times New Roman" w:cs="Times New Roman"/>
          <w:sz w:val="24"/>
          <w:szCs w:val="24"/>
        </w:rPr>
        <w:t>que en este nivel</w:t>
      </w:r>
      <w:r w:rsidR="00E323C6">
        <w:rPr>
          <w:rFonts w:ascii="Times New Roman" w:hAnsi="Times New Roman" w:cs="Times New Roman"/>
          <w:sz w:val="24"/>
          <w:szCs w:val="24"/>
        </w:rPr>
        <w:t xml:space="preserve"> de cobertura</w:t>
      </w:r>
      <w:r w:rsidR="00F24C01">
        <w:rPr>
          <w:rFonts w:ascii="Times New Roman" w:hAnsi="Times New Roman" w:cs="Times New Roman"/>
          <w:sz w:val="24"/>
          <w:szCs w:val="24"/>
        </w:rPr>
        <w:t xml:space="preserve"> pueden poseer 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la capacidad de </w:t>
      </w:r>
      <w:r w:rsidR="00C70FBB" w:rsidRPr="00361851">
        <w:rPr>
          <w:rFonts w:ascii="Times New Roman" w:hAnsi="Times New Roman" w:cs="Times New Roman"/>
          <w:sz w:val="24"/>
          <w:szCs w:val="24"/>
        </w:rPr>
        <w:t xml:space="preserve">identificar la presencia de mutaciones de baja ocurrencia. </w:t>
      </w:r>
      <w:r w:rsidR="0036611A">
        <w:rPr>
          <w:rFonts w:ascii="Times New Roman" w:hAnsi="Times New Roman" w:cs="Times New Roman"/>
          <w:sz w:val="24"/>
          <w:szCs w:val="24"/>
        </w:rPr>
        <w:t>Por otra parte</w:t>
      </w:r>
      <w:r w:rsidR="00B03D0E">
        <w:rPr>
          <w:rFonts w:ascii="Times New Roman" w:hAnsi="Times New Roman" w:cs="Times New Roman"/>
          <w:sz w:val="24"/>
          <w:szCs w:val="24"/>
        </w:rPr>
        <w:t>, lo</w:t>
      </w:r>
      <w:r w:rsidR="00E323C6">
        <w:rPr>
          <w:rFonts w:ascii="Times New Roman" w:hAnsi="Times New Roman" w:cs="Times New Roman"/>
          <w:sz w:val="24"/>
          <w:szCs w:val="24"/>
        </w:rPr>
        <w:t xml:space="preserve">s </w:t>
      </w:r>
      <w:r w:rsidR="0036611A">
        <w:rPr>
          <w:rFonts w:ascii="Times New Roman" w:hAnsi="Times New Roman" w:cs="Times New Roman"/>
          <w:sz w:val="24"/>
          <w:szCs w:val="24"/>
        </w:rPr>
        <w:t>otros</w:t>
      </w:r>
      <w:r w:rsidR="00B03D0E">
        <w:rPr>
          <w:rFonts w:ascii="Times New Roman" w:hAnsi="Times New Roman" w:cs="Times New Roman"/>
          <w:sz w:val="24"/>
          <w:szCs w:val="24"/>
        </w:rPr>
        <w:t xml:space="preserve"> contigs </w:t>
      </w:r>
      <w:r w:rsidR="0036611A">
        <w:rPr>
          <w:rFonts w:ascii="Times New Roman" w:hAnsi="Times New Roman" w:cs="Times New Roman"/>
          <w:sz w:val="24"/>
          <w:szCs w:val="24"/>
        </w:rPr>
        <w:t>poseen</w:t>
      </w:r>
      <w:r w:rsidR="00B03D0E">
        <w:rPr>
          <w:rFonts w:ascii="Times New Roman" w:hAnsi="Times New Roman" w:cs="Times New Roman"/>
          <w:sz w:val="24"/>
          <w:szCs w:val="24"/>
        </w:rPr>
        <w:t xml:space="preserve"> una </w:t>
      </w:r>
      <w:r w:rsidR="00FE78D9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955B44">
        <w:rPr>
          <w:rFonts w:ascii="Times New Roman" w:hAnsi="Times New Roman" w:cs="Times New Roman"/>
          <w:sz w:val="24"/>
          <w:szCs w:val="24"/>
        </w:rPr>
        <w:t xml:space="preserve">de tres a cinco veces la recomendada para este </w:t>
      </w:r>
      <w:r w:rsidR="00777767">
        <w:rPr>
          <w:rFonts w:ascii="Times New Roman" w:hAnsi="Times New Roman" w:cs="Times New Roman"/>
          <w:sz w:val="24"/>
          <w:szCs w:val="24"/>
        </w:rPr>
        <w:t>tipo de análisis</w:t>
      </w:r>
      <w:r w:rsidR="00955B44">
        <w:rPr>
          <w:rFonts w:ascii="Times New Roman" w:hAnsi="Times New Roman" w:cs="Times New Roman"/>
          <w:sz w:val="24"/>
          <w:szCs w:val="24"/>
        </w:rPr>
        <w:t xml:space="preserve"> de datos</w:t>
      </w:r>
      <w:r w:rsidR="0076581B">
        <w:rPr>
          <w:rFonts w:ascii="Times New Roman" w:hAnsi="Times New Roman" w:cs="Times New Roman"/>
          <w:sz w:val="24"/>
          <w:szCs w:val="24"/>
        </w:rPr>
        <w:t xml:space="preserve"> </w:t>
      </w:r>
      <w:r w:rsidR="0076581B">
        <w:rPr>
          <w:rFonts w:ascii="Times New Roman" w:hAnsi="Times New Roman" w:cs="Times New Roman"/>
          <w:sz w:val="24"/>
          <w:szCs w:val="24"/>
        </w:rPr>
        <w:t>(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</w:t>
      </w:r>
      <w:r w:rsidR="00955B44">
        <w:rPr>
          <w:rFonts w:ascii="Times New Roman" w:hAnsi="Times New Roman" w:cs="Times New Roman"/>
          <w:sz w:val="24"/>
          <w:szCs w:val="24"/>
        </w:rPr>
        <w:t>.</w:t>
      </w:r>
    </w:p>
    <w:p w14:paraId="42831698" w14:textId="5E3AB457" w:rsidR="005D6FD0" w:rsidRPr="002E45F6" w:rsidRDefault="005D6FD0" w:rsidP="009951B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D25577C" w14:textId="39F5953C" w:rsidR="00AF20CA" w:rsidRPr="00AF20CA" w:rsidRDefault="00AF20CA" w:rsidP="00AF20CA">
      <w:pPr>
        <w:spacing w:after="0"/>
        <w:rPr>
          <w:rFonts w:ascii="Times New Roman" w:hAnsi="Times New Roman" w:cs="Times New Roman"/>
          <w:noProof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3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C1E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21186501" w14:textId="77777777" w:rsidTr="00834155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0DE10A71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0D5A4E6C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</w:t>
            </w:r>
            <w:proofErr w:type="spellStart"/>
            <w:r>
              <w:rPr>
                <w:b/>
                <w:bCs/>
              </w:rPr>
              <w:t>pb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C7F2FA4" w14:textId="77777777" w:rsidR="009951B3" w:rsidRDefault="009951B3" w:rsidP="00834155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6539F71" w14:textId="77777777" w:rsidR="009951B3" w:rsidRPr="00780CF6" w:rsidRDefault="009951B3" w:rsidP="00834155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397742A4" w14:textId="77777777" w:rsidTr="00834155">
        <w:tc>
          <w:tcPr>
            <w:tcW w:w="2405" w:type="dxa"/>
            <w:tcBorders>
              <w:top w:val="single" w:sz="4" w:space="0" w:color="auto"/>
            </w:tcBorders>
          </w:tcPr>
          <w:p w14:paraId="3FE79E9F" w14:textId="77777777" w:rsidR="009951B3" w:rsidRDefault="009951B3" w:rsidP="00834155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33BD09A3" w14:textId="77777777" w:rsidR="009951B3" w:rsidRDefault="009951B3" w:rsidP="00834155">
            <w:pPr>
              <w:jc w:val="center"/>
            </w:pPr>
            <w:r>
              <w:t>9127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6277DD1" w14:textId="77777777" w:rsidR="009951B3" w:rsidRDefault="009951B3" w:rsidP="00834155">
            <w:pPr>
              <w:jc w:val="center"/>
            </w:pPr>
            <w:r>
              <w:t>47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4129F54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4EC4A52A" w14:textId="77777777" w:rsidTr="00834155">
        <w:tc>
          <w:tcPr>
            <w:tcW w:w="2405" w:type="dxa"/>
          </w:tcPr>
          <w:p w14:paraId="2F446159" w14:textId="77777777" w:rsidR="009951B3" w:rsidRDefault="009951B3" w:rsidP="00834155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6D577004" w14:textId="77777777" w:rsidR="009951B3" w:rsidRDefault="009951B3" w:rsidP="00834155">
            <w:pPr>
              <w:jc w:val="center"/>
            </w:pPr>
            <w:r>
              <w:t>5268622</w:t>
            </w:r>
          </w:p>
        </w:tc>
        <w:tc>
          <w:tcPr>
            <w:tcW w:w="2254" w:type="dxa"/>
          </w:tcPr>
          <w:p w14:paraId="4E713DBE" w14:textId="77777777" w:rsidR="009951B3" w:rsidRDefault="009951B3" w:rsidP="00834155">
            <w:pPr>
              <w:jc w:val="center"/>
            </w:pPr>
            <w:r>
              <w:t>373</w:t>
            </w:r>
          </w:p>
        </w:tc>
        <w:tc>
          <w:tcPr>
            <w:tcW w:w="2254" w:type="dxa"/>
          </w:tcPr>
          <w:p w14:paraId="695A7844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5C39A990" w14:textId="77777777" w:rsidTr="00834155">
        <w:tc>
          <w:tcPr>
            <w:tcW w:w="2405" w:type="dxa"/>
          </w:tcPr>
          <w:p w14:paraId="69011BA4" w14:textId="77777777" w:rsidR="009951B3" w:rsidRDefault="009951B3" w:rsidP="00834155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A8E452E" w14:textId="77777777" w:rsidR="009951B3" w:rsidRDefault="009951B3" w:rsidP="00834155">
            <w:pPr>
              <w:jc w:val="center"/>
            </w:pPr>
            <w:r>
              <w:t>6984757</w:t>
            </w:r>
          </w:p>
        </w:tc>
        <w:tc>
          <w:tcPr>
            <w:tcW w:w="2254" w:type="dxa"/>
          </w:tcPr>
          <w:p w14:paraId="6F00F769" w14:textId="77777777" w:rsidR="009951B3" w:rsidRDefault="009951B3" w:rsidP="00834155">
            <w:pPr>
              <w:jc w:val="center"/>
            </w:pPr>
            <w:r>
              <w:t>988</w:t>
            </w:r>
          </w:p>
        </w:tc>
        <w:tc>
          <w:tcPr>
            <w:tcW w:w="2254" w:type="dxa"/>
          </w:tcPr>
          <w:p w14:paraId="13206119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1DED97E1" w14:textId="77777777" w:rsidTr="00834155">
        <w:tc>
          <w:tcPr>
            <w:tcW w:w="2405" w:type="dxa"/>
          </w:tcPr>
          <w:p w14:paraId="2B2ADCF8" w14:textId="77777777" w:rsidR="009951B3" w:rsidRDefault="009951B3" w:rsidP="00834155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266BDFE6" w14:textId="77777777" w:rsidR="009951B3" w:rsidRDefault="009951B3" w:rsidP="00834155">
            <w:pPr>
              <w:jc w:val="center"/>
            </w:pPr>
            <w:r>
              <w:t>2526943</w:t>
            </w:r>
          </w:p>
        </w:tc>
        <w:tc>
          <w:tcPr>
            <w:tcW w:w="2254" w:type="dxa"/>
          </w:tcPr>
          <w:p w14:paraId="1379512D" w14:textId="77777777" w:rsidR="009951B3" w:rsidRDefault="009951B3" w:rsidP="00834155">
            <w:pPr>
              <w:jc w:val="center"/>
            </w:pPr>
            <w:r>
              <w:t>339</w:t>
            </w:r>
          </w:p>
        </w:tc>
        <w:tc>
          <w:tcPr>
            <w:tcW w:w="2254" w:type="dxa"/>
          </w:tcPr>
          <w:p w14:paraId="302BDDED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27D018DF" w14:textId="77777777" w:rsidTr="00834155">
        <w:tc>
          <w:tcPr>
            <w:tcW w:w="2405" w:type="dxa"/>
          </w:tcPr>
          <w:p w14:paraId="3EE850DB" w14:textId="77777777" w:rsidR="009951B3" w:rsidRDefault="009951B3" w:rsidP="00834155">
            <w:pPr>
              <w:jc w:val="center"/>
            </w:pPr>
            <w:r>
              <w:t>Contig_5</w:t>
            </w:r>
          </w:p>
        </w:tc>
        <w:tc>
          <w:tcPr>
            <w:tcW w:w="2103" w:type="dxa"/>
          </w:tcPr>
          <w:p w14:paraId="7172AB49" w14:textId="77777777" w:rsidR="009951B3" w:rsidRDefault="009951B3" w:rsidP="00834155">
            <w:pPr>
              <w:jc w:val="center"/>
            </w:pPr>
            <w:r>
              <w:t>1585531</w:t>
            </w:r>
          </w:p>
        </w:tc>
        <w:tc>
          <w:tcPr>
            <w:tcW w:w="2254" w:type="dxa"/>
          </w:tcPr>
          <w:p w14:paraId="57220588" w14:textId="77777777" w:rsidR="009951B3" w:rsidRDefault="009951B3" w:rsidP="00834155">
            <w:pPr>
              <w:jc w:val="center"/>
            </w:pPr>
            <w:r>
              <w:t>346</w:t>
            </w:r>
          </w:p>
        </w:tc>
        <w:tc>
          <w:tcPr>
            <w:tcW w:w="2254" w:type="dxa"/>
          </w:tcPr>
          <w:p w14:paraId="4F3B0F8B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  <w:tr w:rsidR="009951B3" w14:paraId="1AD67132" w14:textId="77777777" w:rsidTr="00834155">
        <w:tc>
          <w:tcPr>
            <w:tcW w:w="2405" w:type="dxa"/>
            <w:tcBorders>
              <w:bottom w:val="single" w:sz="4" w:space="0" w:color="auto"/>
            </w:tcBorders>
          </w:tcPr>
          <w:p w14:paraId="7556E086" w14:textId="77777777" w:rsidR="009951B3" w:rsidRDefault="009951B3" w:rsidP="00834155">
            <w:pPr>
              <w:jc w:val="center"/>
            </w:pPr>
            <w:r>
              <w:t>Contig_6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0F079C1" w14:textId="77777777" w:rsidR="009951B3" w:rsidRDefault="009951B3" w:rsidP="00834155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47BAB5E" w14:textId="77777777" w:rsidR="009951B3" w:rsidRDefault="009951B3" w:rsidP="00834155">
            <w:pPr>
              <w:jc w:val="center"/>
            </w:pPr>
            <w:r>
              <w:t>355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76A0F36" w14:textId="77777777" w:rsidR="009951B3" w:rsidRDefault="009951B3" w:rsidP="00834155">
            <w:pPr>
              <w:jc w:val="center"/>
            </w:pPr>
            <w:r>
              <w:t>Sí</w:t>
            </w:r>
          </w:p>
        </w:tc>
      </w:tr>
    </w:tbl>
    <w:p w14:paraId="374B7415" w14:textId="77777777" w:rsidR="005D6FD0" w:rsidRDefault="005D6FD0" w:rsidP="004A6A80">
      <w:pPr>
        <w:rPr>
          <w:rFonts w:ascii="Times New Roman" w:hAnsi="Times New Roman" w:cs="Times New Roman"/>
          <w:noProof/>
        </w:rPr>
      </w:pPr>
    </w:p>
    <w:p w14:paraId="09DECC71" w14:textId="4BC09CC8" w:rsidR="00655208" w:rsidRPr="00655208" w:rsidRDefault="002F3673" w:rsidP="00655208">
      <w:pPr>
        <w:ind w:firstLine="708"/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drawing>
          <wp:inline distT="0" distB="0" distL="0" distR="0" wp14:anchorId="6C59381C" wp14:editId="3D4171D7">
            <wp:extent cx="3803015" cy="2622550"/>
            <wp:effectExtent l="0" t="0" r="698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t="5354" b="6208"/>
                    <a:stretch/>
                  </pic:blipFill>
                  <pic:spPr bwMode="auto">
                    <a:xfrm>
                      <a:off x="0" y="0"/>
                      <a:ext cx="3815158" cy="263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D955" w14:textId="6850BE2C" w:rsidR="00135565" w:rsidRPr="009C59B6" w:rsidRDefault="00135565" w:rsidP="00C83BBE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3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obtenidos del ensamblaje de la muestra C1E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Graficados por </w:t>
      </w:r>
      <w:proofErr w:type="spellStart"/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</w:p>
    <w:p w14:paraId="77971858" w14:textId="5C4C92DC" w:rsidR="00135565" w:rsidRDefault="00A71422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B4C">
        <w:rPr>
          <w:rFonts w:ascii="Times New Roman" w:hAnsi="Times New Roman" w:cs="Times New Roman"/>
          <w:sz w:val="24"/>
          <w:szCs w:val="24"/>
        </w:rPr>
        <w:t>De la misma manera</w:t>
      </w:r>
      <w:r w:rsidR="00002069">
        <w:rPr>
          <w:rFonts w:ascii="Times New Roman" w:hAnsi="Times New Roman" w:cs="Times New Roman"/>
          <w:sz w:val="24"/>
          <w:szCs w:val="24"/>
        </w:rPr>
        <w:t>,</w:t>
      </w:r>
      <w:r w:rsidRPr="006F7B4C">
        <w:rPr>
          <w:rFonts w:ascii="Times New Roman" w:hAnsi="Times New Roman" w:cs="Times New Roman"/>
          <w:sz w:val="24"/>
          <w:szCs w:val="24"/>
        </w:rPr>
        <w:t xml:space="preserve"> es importante resaltar que cada uno de los contigs </w:t>
      </w:r>
      <w:r w:rsidR="001C44F8" w:rsidRPr="006F7B4C">
        <w:rPr>
          <w:rFonts w:ascii="Times New Roman" w:hAnsi="Times New Roman" w:cs="Times New Roman"/>
          <w:sz w:val="24"/>
          <w:szCs w:val="24"/>
        </w:rPr>
        <w:t xml:space="preserve">de la muestra C1E </w:t>
      </w:r>
      <w:r w:rsidR="00FB0A78" w:rsidRPr="006F7B4C">
        <w:rPr>
          <w:rFonts w:ascii="Times New Roman" w:hAnsi="Times New Roman" w:cs="Times New Roman"/>
          <w:sz w:val="24"/>
          <w:szCs w:val="24"/>
        </w:rPr>
        <w:t xml:space="preserve">presentan un </w:t>
      </w:r>
      <w:r w:rsidR="00025CD7" w:rsidRPr="006F7B4C">
        <w:rPr>
          <w:rFonts w:ascii="Times New Roman" w:hAnsi="Times New Roman" w:cs="Times New Roman"/>
          <w:sz w:val="24"/>
          <w:szCs w:val="24"/>
        </w:rPr>
        <w:t xml:space="preserve">valor </w:t>
      </w:r>
      <w:r w:rsidR="00E8482E" w:rsidRPr="006F7B4C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B44E2B" w:rsidRPr="006F7B4C">
        <w:rPr>
          <w:rFonts w:ascii="Times New Roman" w:hAnsi="Times New Roman" w:cs="Times New Roman"/>
          <w:sz w:val="24"/>
          <w:szCs w:val="24"/>
        </w:rPr>
        <w:t xml:space="preserve">alrededor de tres veces mayor del necesario para </w:t>
      </w:r>
      <w:r w:rsidR="00ED5B8F" w:rsidRPr="006F7B4C">
        <w:rPr>
          <w:rFonts w:ascii="Times New Roman" w:hAnsi="Times New Roman" w:cs="Times New Roman"/>
          <w:sz w:val="24"/>
          <w:szCs w:val="24"/>
        </w:rPr>
        <w:t>su respectiva caracterización</w:t>
      </w:r>
      <w:r w:rsidR="00F57B86">
        <w:rPr>
          <w:rFonts w:ascii="Times New Roman" w:hAnsi="Times New Roman" w:cs="Times New Roman"/>
          <w:sz w:val="24"/>
          <w:szCs w:val="24"/>
        </w:rPr>
        <w:t xml:space="preserve"> </w:t>
      </w:r>
      <w:r w:rsidR="00084F4B">
        <w:rPr>
          <w:rFonts w:ascii="Times New Roman" w:hAnsi="Times New Roman" w:cs="Times New Roman"/>
          <w:sz w:val="24"/>
          <w:szCs w:val="24"/>
        </w:rPr>
        <w:t>(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2014). </w:t>
      </w:r>
      <w:r w:rsidR="000E1FEF" w:rsidRPr="006F7B4C">
        <w:rPr>
          <w:rFonts w:ascii="Times New Roman" w:hAnsi="Times New Roman" w:cs="Times New Roman"/>
          <w:sz w:val="24"/>
          <w:szCs w:val="24"/>
        </w:rPr>
        <w:t>Además,</w:t>
      </w:r>
      <w:r w:rsidR="00ED3E9F" w:rsidRPr="006F7B4C">
        <w:rPr>
          <w:rFonts w:ascii="Times New Roman" w:hAnsi="Times New Roman" w:cs="Times New Roman"/>
          <w:sz w:val="24"/>
          <w:szCs w:val="24"/>
        </w:rPr>
        <w:t xml:space="preserve"> </w:t>
      </w:r>
      <w:r w:rsidR="00BF0B02" w:rsidRPr="006F7B4C">
        <w:rPr>
          <w:rFonts w:ascii="Times New Roman" w:hAnsi="Times New Roman" w:cs="Times New Roman"/>
          <w:sz w:val="24"/>
          <w:szCs w:val="24"/>
        </w:rPr>
        <w:t xml:space="preserve">tanto en el contig 1 como en el contig 3 se </w:t>
      </w:r>
      <w:r w:rsidR="00175A54" w:rsidRPr="006F7B4C">
        <w:rPr>
          <w:rFonts w:ascii="Times New Roman" w:hAnsi="Times New Roman" w:cs="Times New Roman"/>
          <w:sz w:val="24"/>
          <w:szCs w:val="24"/>
        </w:rPr>
        <w:t xml:space="preserve">tiene una profundidad </w:t>
      </w:r>
      <w:r w:rsidR="00C41ACF" w:rsidRPr="006F7B4C">
        <w:rPr>
          <w:rFonts w:ascii="Times New Roman" w:hAnsi="Times New Roman" w:cs="Times New Roman"/>
          <w:sz w:val="24"/>
          <w:szCs w:val="24"/>
        </w:rPr>
        <w:t xml:space="preserve">superior a 1000x </w:t>
      </w:r>
      <w:r w:rsidR="006F7B4C" w:rsidRPr="006F7B4C">
        <w:rPr>
          <w:rFonts w:ascii="Times New Roman" w:hAnsi="Times New Roman" w:cs="Times New Roman"/>
          <w:sz w:val="24"/>
          <w:szCs w:val="24"/>
        </w:rPr>
        <w:t>lo que nos muestra que ambas muestras tuvieron un gran número de lecturas únicas y que su nivel de cobertura es óptimo para los análisis que se realizarán más adelante</w:t>
      </w:r>
      <w:r w:rsidR="00023DBF">
        <w:rPr>
          <w:rFonts w:ascii="Times New Roman" w:hAnsi="Times New Roman" w:cs="Times New Roman"/>
          <w:sz w:val="24"/>
          <w:szCs w:val="24"/>
        </w:rPr>
        <w:t xml:space="preserve"> (</w:t>
      </w:r>
      <w:r w:rsidR="00023DBF"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>Zhang</w:t>
      </w:r>
      <w:r w:rsid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 xml:space="preserve"> et al., 2019</w:t>
      </w:r>
      <w:r w:rsidR="00023DBF">
        <w:rPr>
          <w:rFonts w:ascii="Times New Roman" w:hAnsi="Times New Roman" w:cs="Times New Roman"/>
          <w:sz w:val="24"/>
          <w:szCs w:val="24"/>
        </w:rPr>
        <w:t>)</w:t>
      </w:r>
      <w:r w:rsidR="006F7B4C" w:rsidRPr="006F7B4C">
        <w:rPr>
          <w:rFonts w:ascii="Times New Roman" w:hAnsi="Times New Roman" w:cs="Times New Roman"/>
          <w:sz w:val="24"/>
          <w:szCs w:val="24"/>
        </w:rPr>
        <w:t>.</w:t>
      </w:r>
    </w:p>
    <w:p w14:paraId="1E1DCB30" w14:textId="77777777" w:rsidR="004D39E8" w:rsidRPr="006F7B4C" w:rsidRDefault="004D39E8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D5BB6" w14:textId="35419868" w:rsidR="000C6B06" w:rsidRPr="00822E8C" w:rsidRDefault="00822E8C" w:rsidP="00A94CCE">
      <w:pPr>
        <w:spacing w:line="276" w:lineRule="auto"/>
        <w:jc w:val="both"/>
        <w:rPr>
          <w:b/>
        </w:rPr>
      </w:pPr>
      <w:r w:rsidRPr="00822E8C">
        <w:rPr>
          <w:rFonts w:ascii="Times New Roman" w:hAnsi="Times New Roman" w:cs="Times New Roman"/>
          <w:b/>
          <w:bCs/>
          <w:sz w:val="24"/>
          <w:szCs w:val="24"/>
        </w:rPr>
        <w:t>MATERIAL SUPLEMENTARIO</w:t>
      </w:r>
      <w:r w:rsidRPr="00822E8C">
        <w:rPr>
          <w:b/>
          <w:bCs/>
        </w:rPr>
        <w:t xml:space="preserve">: </w:t>
      </w:r>
    </w:p>
    <w:p w14:paraId="082D30DD" w14:textId="74EAA2DA" w:rsidR="00D46637" w:rsidRPr="00925201" w:rsidRDefault="00D46637" w:rsidP="00A94CC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201">
        <w:rPr>
          <w:rFonts w:ascii="Times New Roman" w:hAnsi="Times New Roman" w:cs="Times New Roman"/>
          <w:sz w:val="24"/>
          <w:szCs w:val="24"/>
        </w:rPr>
        <w:t xml:space="preserve">Todos los resultados de los ensamblajes se pueden </w:t>
      </w:r>
      <w:r w:rsidR="00EC2D27" w:rsidRPr="00925201">
        <w:rPr>
          <w:rFonts w:ascii="Times New Roman" w:hAnsi="Times New Roman" w:cs="Times New Roman"/>
          <w:sz w:val="24"/>
          <w:szCs w:val="24"/>
        </w:rPr>
        <w:t>observar</w:t>
      </w:r>
      <w:r w:rsidRPr="00925201">
        <w:rPr>
          <w:rFonts w:ascii="Times New Roman" w:hAnsi="Times New Roman" w:cs="Times New Roman"/>
          <w:sz w:val="24"/>
          <w:szCs w:val="24"/>
        </w:rPr>
        <w:t xml:space="preserve"> </w:t>
      </w:r>
      <w:r w:rsidR="00B67DAA" w:rsidRPr="00925201">
        <w:rPr>
          <w:rFonts w:ascii="Times New Roman" w:hAnsi="Times New Roman" w:cs="Times New Roman"/>
          <w:sz w:val="24"/>
          <w:szCs w:val="24"/>
        </w:rPr>
        <w:t xml:space="preserve">en el siguiente hipervínculo: </w:t>
      </w:r>
      <w:hyperlink r:id="rId9" w:history="1">
        <w:r w:rsidR="00B67DAA" w:rsidRPr="00925201">
          <w:rPr>
            <w:rFonts w:ascii="Times New Roman" w:hAnsi="Times New Roman" w:cs="Times New Roman"/>
            <w:color w:val="00B0F0"/>
            <w:sz w:val="24"/>
            <w:szCs w:val="24"/>
            <w:u w:val="single"/>
          </w:rPr>
          <w:t>https://github.com/davidarturolr/BCOM4102/tree/master/Proyecto</w:t>
        </w:r>
      </w:hyperlink>
      <w:r w:rsidR="0092520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00E13B" w14:textId="77777777" w:rsidR="00B67DAA" w:rsidRPr="004007D2" w:rsidRDefault="00B67DAA" w:rsidP="00A94CCE">
      <w:pPr>
        <w:spacing w:line="276" w:lineRule="auto"/>
        <w:jc w:val="both"/>
      </w:pPr>
    </w:p>
    <w:p w14:paraId="7CC7034C" w14:textId="0E80432A" w:rsidR="008B6FB2" w:rsidRPr="008565B9" w:rsidRDefault="008B6FB2" w:rsidP="00A94CCE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8565B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REFERENCIAS</w:t>
      </w:r>
    </w:p>
    <w:p w14:paraId="2215484C" w14:textId="1823F0C5" w:rsidR="00AF7EFB" w:rsidRDefault="00F2623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Díaz-García, L.,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Huang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Spröer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C., Sierra-Ramírez, R.,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Bunk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Overmann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J., &amp; Jiménez, D. (2020).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Dilution-to-Stimulation/Extinction Method: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Combination Enrichment Strategy To Develop a Minimal and Versatile Lignocellulolytic Bacterial Consortium.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Microbiology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87(2). </w:t>
      </w:r>
      <w:hyperlink r:id="rId10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https://doi.org/10.1128/aem.02427-20</w:t>
        </w:r>
      </w:hyperlink>
      <w:r w:rsidR="005963D9" w:rsidRPr="00E354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87029" w14:textId="77777777" w:rsidR="00C739F2" w:rsidRPr="00C739F2" w:rsidRDefault="00C739F2" w:rsidP="00A94CCE">
      <w:pPr>
        <w:pStyle w:val="Prrafodelista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5DE66" w14:textId="2FD24FAD" w:rsidR="00C93F15" w:rsidRPr="00C739F2" w:rsidRDefault="00E9034C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Kolmogorov,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Bickhart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Behsaz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Gurevich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Rayko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&amp; Shin, S. et al. (2020).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metaFlye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long-read metagenome assembly using repeat graphs. Nature Methods, 17(11), 1103-1110. </w:t>
      </w:r>
      <w:hyperlink r:id="rId11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https://doi.org/10.1038/s41592-020-00971-x</w:t>
        </w:r>
      </w:hyperlink>
    </w:p>
    <w:p w14:paraId="32476635" w14:textId="77777777" w:rsidR="00C739F2" w:rsidRPr="00C739F2" w:rsidRDefault="00C739F2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08EE25" w14:textId="23DA8D32" w:rsidR="00C93F15" w:rsidRPr="00A71A1D" w:rsidRDefault="00C93F15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A1D">
        <w:rPr>
          <w:rFonts w:ascii="Times New Roman" w:hAnsi="Times New Roman" w:cs="Times New Roman"/>
          <w:sz w:val="24"/>
          <w:szCs w:val="24"/>
          <w:lang w:val="en-US"/>
        </w:rPr>
        <w:lastRenderedPageBreak/>
        <w:t>Singhvi</w:t>
      </w:r>
      <w:proofErr w:type="spell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, M., &amp; Gokhale, D. (2019). Lignocellulosic biomass: Hurdles and challenges in its valorization. Applied Microbiology </w:t>
      </w:r>
      <w:proofErr w:type="gramStart"/>
      <w:r w:rsidRPr="00A71A1D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 Biotechnology, 103(23-24), 9305-9320. </w:t>
      </w:r>
      <w:hyperlink r:id="rId12" w:history="1">
        <w:r w:rsidRPr="00A71A1D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https://doi.org/10.1007/s00253-019-10212-7</w:t>
        </w:r>
      </w:hyperlink>
    </w:p>
    <w:p w14:paraId="29F927A0" w14:textId="77777777" w:rsidR="00C93F15" w:rsidRPr="00E35415" w:rsidRDefault="00C93F15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5D7F8" w14:textId="7D61A440" w:rsidR="00A17F3B" w:rsidRPr="00E35415" w:rsidRDefault="00A17F3B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Lopes, A., Ferreira Filho, E., &amp; Moreira, L. (2018). An update on enzymatic cocktails for lignocellulose breakdown. Journal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Applied Microbiology, 125(3), 632-645. </w:t>
      </w:r>
      <w:hyperlink r:id="rId13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https://doi.org/10.1111/jam.13923</w:t>
        </w:r>
      </w:hyperlink>
    </w:p>
    <w:p w14:paraId="2CFB6B23" w14:textId="77777777" w:rsidR="00A17F3B" w:rsidRPr="00E35415" w:rsidRDefault="00A17F3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7141D" w14:textId="2FC60E06" w:rsidR="00A17F3B" w:rsidRPr="00E35415" w:rsidRDefault="00F1441A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Zhu, N., Yang, J., Ji, L., Liu, J., Yang, Y., &amp; Yuan, H.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Metagenomic and metaproteomic analyses of a corn stover-adapted microbial consortium EMSD5 reveal its taxonomic and enzymatic basis for degrading lignocellulose. Biotechnology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Biofuels, 9(1). </w:t>
      </w:r>
      <w:hyperlink r:id="rId14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https://doi.org/10.1186/s13068-016-0658-z</w:t>
        </w:r>
      </w:hyperlink>
    </w:p>
    <w:p w14:paraId="5C14B69F" w14:textId="77777777" w:rsidR="00F1441A" w:rsidRPr="00E35415" w:rsidRDefault="00F1441A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D729DA" w14:textId="15E43D35" w:rsidR="00F1441A" w:rsidRPr="00E35415" w:rsidRDefault="00E33F0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Koren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Walenz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Berlin, K., Miller, J., Bergman,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Phillippy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(2017).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Canu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and accurate long-read assembly via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adaptivek-mer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weighting and repeat separation. Genome Research, 27(5), 722-736. </w:t>
      </w:r>
      <w:hyperlink r:id="rId15" w:history="1">
        <w:r w:rsidR="00022A79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https://doi.org/10.1101/gr.215087.116</w:t>
        </w:r>
      </w:hyperlink>
    </w:p>
    <w:p w14:paraId="700CE27C" w14:textId="77777777" w:rsidR="00022A79" w:rsidRPr="00E35415" w:rsidRDefault="00022A79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86FB" w14:textId="56CEB4C4" w:rsidR="00163E4A" w:rsidRPr="00E35415" w:rsidRDefault="004B66B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Dong, X.,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Strous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 (2019). An Integrated Pipeline for Annotation and Visualization of Metagenomic Contigs. Frontiers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Genetics, 10. </w:t>
      </w:r>
      <w:hyperlink r:id="rId16" w:history="1">
        <w:r w:rsidR="005A2B0C" w:rsidRPr="00E35415">
          <w:rPr>
            <w:rFonts w:ascii="Times New Roman" w:hAnsi="Times New Roman" w:cs="Times New Roman"/>
            <w:sz w:val="24"/>
            <w:szCs w:val="24"/>
            <w:lang w:val="en-US"/>
          </w:rPr>
          <w:t>https://doi.org/10.3389/fgene.2019.00999</w:t>
        </w:r>
      </w:hyperlink>
    </w:p>
    <w:p w14:paraId="52F99852" w14:textId="77777777" w:rsidR="005A2B0C" w:rsidRPr="00E35415" w:rsidRDefault="005A2B0C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E9D22" w14:textId="2D7B7FE6" w:rsidR="005A2B0C" w:rsidRPr="00E35415" w:rsidRDefault="005A2B0C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Tamames, J., Cobo-Simón, M., &amp; Puente-Sánchez, F.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Assessing the performance of different approaches for functional and taxonomic annotation of metagenomes. BMC Genomics, 20(1). </w:t>
      </w:r>
      <w:hyperlink r:id="rId17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https://doi.org/10.1186/s12864-019-6289-6</w:t>
        </w:r>
      </w:hyperlink>
      <w:r w:rsidRPr="00E35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6536D" w14:textId="77777777" w:rsidR="005A2B0C" w:rsidRPr="00E35415" w:rsidRDefault="005A2B0C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3E3CD" w14:textId="1C6C1D00" w:rsidR="00BF3CF0" w:rsidRDefault="005E775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Shah, N., Tang,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Doak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T., &amp; Ye, Y. (2010). Comparing bacterial communities inferred from 16s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 sequencing and shotgun metagenomics. Biocomputing 2011, 165-176. </w:t>
      </w:r>
      <w:hyperlink r:id="rId18" w:history="1">
        <w:r w:rsidR="005A6F01" w:rsidRPr="0057564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https://doi.org/10.1142/9789814335058_0018</w:t>
        </w:r>
      </w:hyperlink>
    </w:p>
    <w:p w14:paraId="1A9C17D3" w14:textId="77777777" w:rsidR="003D4356" w:rsidRPr="003D4356" w:rsidRDefault="003D4356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600A8" w14:textId="6CE3525B" w:rsidR="00BF3CF0" w:rsidRPr="00E35415" w:rsidRDefault="00BF3CF0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Jiménez, D., Chaves-Moreno, D., &amp; van Elsas, J. (2015).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Unveiling the metabolic potential of two soil-derived microbial consortia selected on wheat straw. Scientific Reports, 5(1). </w:t>
      </w:r>
      <w:hyperlink r:id="rId19" w:history="1">
        <w:r w:rsidR="009742F6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https://doi.org/10.1038/srep13845</w:t>
        </w:r>
      </w:hyperlink>
    </w:p>
    <w:p w14:paraId="67DB5E0C" w14:textId="77777777" w:rsidR="009742F6" w:rsidRPr="00E35415" w:rsidRDefault="009742F6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9CC74" w14:textId="7442D66F" w:rsidR="009742F6" w:rsidRPr="00E35415" w:rsidRDefault="008E315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>Peñaranda Gonzalez, L., Montenegro Gómez, S., &amp; Giraldo Abad, P. (2017). Aprovechamiento de residuos agroindustriales en Colombia. Revista De Investigación Agraria Y Ambiental, 8(2), 141-150. https://doi: 10.22490/21456453.2040</w:t>
      </w:r>
    </w:p>
    <w:p w14:paraId="221BD2D0" w14:textId="77777777" w:rsidR="00832FE4" w:rsidRPr="00E35415" w:rsidRDefault="00832FE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3294A7F" w14:textId="47C328F6" w:rsidR="00832FE4" w:rsidRPr="00E35415" w:rsidRDefault="00832FE4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Ren, J., Cao, J., Zhao, X., Yang, F., &amp; Wei, X. (2019). Recent advances in syngas production from biomass catalytic gasification: A critical review on reactors, catalysts, catalytic mechanisms and mathematical models.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Renewable And Sustainable Energy Reviews, 116, 109426.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doi: 10.1016/j.rser.2019.109426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61B129F" w14:textId="77777777" w:rsidR="0079494D" w:rsidRPr="00E35415" w:rsidRDefault="0079494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F05A1C0" w14:textId="0DC4F089" w:rsidR="0079494D" w:rsidRPr="00E35415" w:rsidRDefault="0079494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lastRenderedPageBreak/>
        <w:t>Arpia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Chen, W., Lam,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Rousset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P., &amp; de Luna, M. (2021). Sustainable biofuel and bioenergy production from biomass waste residues using microwave-assisted heating: A comprehensive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Chemical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403</w:t>
      </w:r>
      <w:r w:rsidRPr="00E35415">
        <w:rPr>
          <w:rFonts w:ascii="Times New Roman" w:hAnsi="Times New Roman" w:cs="Times New Roman"/>
          <w:sz w:val="24"/>
          <w:szCs w:val="24"/>
        </w:rPr>
        <w:t xml:space="preserve">, 126233.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10.1016/j.cej.2020.126233</w:t>
      </w:r>
    </w:p>
    <w:p w14:paraId="2A4DBAF7" w14:textId="77777777" w:rsidR="004C33F4" w:rsidRPr="00E35415" w:rsidRDefault="004C33F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74C6F11" w14:textId="2F834638" w:rsidR="004C33F4" w:rsidRPr="00E35415" w:rsidRDefault="003475C0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Mahro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B., &amp; Timm, M. (2007). Potential of Biowaste from the Food Industry as a Biomass Resource.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Life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Sciences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(5), 457-468.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10.1002/elsc.200620206</w:t>
      </w:r>
    </w:p>
    <w:p w14:paraId="16C2EAAA" w14:textId="77777777" w:rsidR="003475C0" w:rsidRPr="00E35415" w:rsidRDefault="003475C0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DCCD98D" w14:textId="02EBCE73" w:rsidR="003475C0" w:rsidRPr="00E35415" w:rsidRDefault="0064110E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Muscat, A., de Olde, E., de Boer, I., &amp; Ripoll-Bosch, R. (2020). The battle for biomass: A systematic review of food-feed-fuel competition.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Security</w:t>
      </w:r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E35415">
        <w:rPr>
          <w:rFonts w:ascii="Times New Roman" w:hAnsi="Times New Roman" w:cs="Times New Roman"/>
          <w:sz w:val="24"/>
          <w:szCs w:val="24"/>
        </w:rPr>
        <w:t>, 100330.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10.1016/j.gfs.2019.100330 </w:t>
      </w:r>
    </w:p>
    <w:p w14:paraId="5D65A1EE" w14:textId="77777777" w:rsidR="0064110E" w:rsidRPr="00E35415" w:rsidRDefault="0064110E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5E778E6" w14:textId="21E25966" w:rsidR="00262EEF" w:rsidRPr="00E35415" w:rsidRDefault="00E55ED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Li, H., Liang, Y., Li, P., &amp; He, C. (2020). Conversion of biomass lignin to high-value polyurethane: A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Bioresources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Bioproducts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>(3), 163-179.</w:t>
      </w:r>
      <w:r w:rsidR="002B663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10.1016/j.jobab.2020.07.002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25DB5" w14:textId="77777777" w:rsidR="002B663D" w:rsidRPr="00E35415" w:rsidRDefault="002B663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2BF46F7" w14:textId="3D81ADA4" w:rsidR="002B663D" w:rsidRPr="00E35415" w:rsidRDefault="002B663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Cerda, A., Artola, A., Barrena, R., Font, X., Gea, T., &amp; Sánchez, A.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Innovative Production of Bioproducts From Organic Waste Through Solid-State Fermentation.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Sustainable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35415">
        <w:rPr>
          <w:rFonts w:ascii="Times New Roman" w:hAnsi="Times New Roman" w:cs="Times New Roman"/>
          <w:sz w:val="24"/>
          <w:szCs w:val="24"/>
        </w:rPr>
        <w:t xml:space="preserve">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10.3389/fsufs.2019.00063 </w:t>
      </w:r>
    </w:p>
    <w:p w14:paraId="6754C7AC" w14:textId="77777777" w:rsidR="002B663D" w:rsidRPr="00E35415" w:rsidRDefault="002B663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20B88D" w14:textId="78E34D86" w:rsidR="002B663D" w:rsidRPr="00E35415" w:rsidRDefault="00796D82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Eskicioglu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Monlau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F., Barakat, A., Ferrer, I.,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Kaparaju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Trably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E.,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Carrère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H. (2017). Assessment of hydrothermal pretreatment of various lignocellulosic biomass with CO 2 catalyst for enhanced methane and hydrogen production.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Water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120</w:t>
      </w:r>
      <w:r w:rsidRPr="00E35415">
        <w:rPr>
          <w:rFonts w:ascii="Times New Roman" w:hAnsi="Times New Roman" w:cs="Times New Roman"/>
          <w:sz w:val="24"/>
          <w:szCs w:val="24"/>
        </w:rPr>
        <w:t>, 32-42.</w:t>
      </w:r>
      <w:r w:rsidR="00390FB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10.1016/j.watres.2017.04.068</w:t>
      </w:r>
      <w:r w:rsidR="005C70D4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52C9" w14:textId="77777777" w:rsidR="00390FBD" w:rsidRPr="00E35415" w:rsidRDefault="00390FB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7BCE4D3" w14:textId="2FBABAB4" w:rsidR="00390FBD" w:rsidRPr="00E35415" w:rsidRDefault="00390FB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Rahmati, S., Doherty, W.,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Dubal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Atanda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L., Moghaddam, L., &amp; Sonar, P. et al. (2020). Pretreatment and fermentation of lignocellulosic biomass: reaction mechanisms and process engineering.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Reaction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Chemistry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 xml:space="preserve">(11), 2017-2047.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10.1039/d0re00241k</w:t>
      </w:r>
      <w:r w:rsidR="00E51CAF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5B15" w14:textId="77777777" w:rsidR="00E51CAF" w:rsidRPr="00E35415" w:rsidRDefault="00E51CA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995220" w14:textId="088351B6" w:rsidR="00E51CAF" w:rsidRPr="00E35415" w:rsidRDefault="00E51CAF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Ju, J., Wang,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Heo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Kim,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&amp; Kim, Y. et al. (2020). Enhancement of 1,3-propanediol production from industrial by-product by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Lactobacillus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reuteri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CH53.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Microbial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Cell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Factories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10.1186/s12934-019-1275-x </w:t>
      </w:r>
    </w:p>
    <w:p w14:paraId="78B1C4F3" w14:textId="77777777" w:rsidR="00E51CAF" w:rsidRPr="00E35415" w:rsidRDefault="00E51CA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0E267B8" w14:textId="5290A125" w:rsidR="00E51CAF" w:rsidRPr="00E35415" w:rsidRDefault="00F76B0F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Sadhukhan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Villa, R.,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U.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Microbial production of succinic acid using crude and purified glycerol from a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Crotalaria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juncea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based biorefinery.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Reports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35415">
        <w:rPr>
          <w:rFonts w:ascii="Times New Roman" w:hAnsi="Times New Roman" w:cs="Times New Roman"/>
          <w:sz w:val="24"/>
          <w:szCs w:val="24"/>
        </w:rPr>
        <w:t xml:space="preserve">, 84-93. </w:t>
      </w:r>
      <w:r w:rsidR="007E446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10.1016/j.btre.2016.03.008</w:t>
      </w:r>
    </w:p>
    <w:p w14:paraId="0643F8AB" w14:textId="77777777" w:rsidR="008846E3" w:rsidRPr="00E35415" w:rsidRDefault="008846E3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850FE98" w14:textId="1182E9ED" w:rsidR="008846E3" w:rsidRPr="00E35415" w:rsidRDefault="008846E3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Li,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Anumanthan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X.,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Ilangovan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Suzara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Düzgüneş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Renugopalakrishnan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 (2007).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Expression of Recombinant Proteins in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Pichia Pastoris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Applied Biochemistry </w:t>
      </w:r>
      <w:proofErr w:type="gram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142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(2), 105-124. 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10.1007/s12010-007-0003-x</w:t>
      </w:r>
    </w:p>
    <w:p w14:paraId="4E2217BA" w14:textId="77777777" w:rsidR="000447E4" w:rsidRPr="00E35415" w:rsidRDefault="000447E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B20" w14:textId="6654E8A3" w:rsidR="000447E4" w:rsidRPr="00E35415" w:rsidRDefault="008E21D1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Diethard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Gasser,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Egermeier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Marx, H., &amp; Sauer, M. (2016). Industrial </w:t>
      </w:r>
      <w:proofErr w:type="spellStart"/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Microorganisms: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Saccharomyces</w:t>
      </w:r>
      <w:proofErr w:type="spellEnd"/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cerevisiae</w:t>
      </w:r>
      <w:r w:rsidR="001C67A5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and other Yeasts.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Industrial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673-686. 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10.1002/9783527807796.ch18</w:t>
      </w:r>
      <w:r w:rsidR="00D0611E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EC0D77" w14:textId="77777777" w:rsidR="001C67A5" w:rsidRPr="00E35415" w:rsidRDefault="001C67A5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C1A5C" w14:textId="664FD31D" w:rsidR="001C67A5" w:rsidRPr="00E35415" w:rsidRDefault="001C67A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Pandey, S., Singh, N., Yadav, T., Bansal,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Thanki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A., Yadav, M., &amp; Nayak, J. (2020). Metabolic Products of Mixed Culture Fermentation.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Engineering </w:t>
      </w:r>
      <w:proofErr w:type="gram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Microbial Biosynthetic Pathways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 75-92.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10.1007/978-981-15-2604-6_5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BBE56A" w14:textId="77777777" w:rsidR="007E446D" w:rsidRPr="00E35415" w:rsidRDefault="007E446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24774" w14:textId="2D83285C" w:rsidR="007E446D" w:rsidRPr="00E35415" w:rsidRDefault="007E446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Simmons, C., Reddy,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D’haeseleer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Khudyakov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Billis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et al. (2014).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Metatranscriptomic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analysis of lignocellulolytic microbial communities involved in high-solids decomposition of rice straw.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10.1186/s13068-014-0180-0</w:t>
      </w:r>
      <w:r w:rsidR="004A3708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539B8" w14:textId="77777777" w:rsidR="004A3708" w:rsidRPr="00E35415" w:rsidRDefault="004A3708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02C03" w14:textId="54B6B249" w:rsidR="004A3708" w:rsidRPr="00C55088" w:rsidRDefault="00496A62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Lu,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M., &amp; Lee, P. (2018).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Genome-centric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metatranscriptomes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and ecological roles of the active microbial populations during cellulosic biomass anaerobic digestion.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10.1186/s13068-018-1121-0</w:t>
      </w:r>
      <w:r w:rsidR="00C55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45574" w14:textId="77777777" w:rsidR="00C55088" w:rsidRPr="00C55088" w:rsidRDefault="00C55088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4946289" w14:textId="74BB0FE5" w:rsidR="00C55088" w:rsidRPr="00C55088" w:rsidRDefault="00C55088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Alcalde M, Ferrer M,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Plou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FJ, Ballesteros A. Environmental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biocatalysis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from remediation with enzymes to novel green processes.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Biotechnol. 2006 Jun;24(6):281-7.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doi: 10.1016/j.tibtech.2006.04.002. </w:t>
      </w:r>
    </w:p>
    <w:p w14:paraId="296F106C" w14:textId="767D53C9" w:rsidR="00C55088" w:rsidRPr="009807DF" w:rsidRDefault="00C55088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FF42BE" w14:textId="475DAF1D" w:rsidR="00C55088" w:rsidRDefault="00C55088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Green BD, Keller M. Capturing the uncultivated majority.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Opin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Biotechnol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. 2006 Jun;17(3):236-40.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10.1016/j.copbio.2006.05.004. </w:t>
      </w:r>
    </w:p>
    <w:p w14:paraId="21D041E8" w14:textId="77777777" w:rsidR="009807DF" w:rsidRPr="009807DF" w:rsidRDefault="009807DF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4650F" w14:textId="45CF413A" w:rsidR="006C668D" w:rsidRDefault="00C55088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Tyson GW, Banfield JF. Cultivating the uncultivated: a community genomics perspective.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Microbiol. 2005 Sep;13(9):411-5.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>doi: 10.1016/j.tim.2005.07.003.</w:t>
      </w:r>
      <w:r w:rsidR="00B847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78FBE75F" w14:textId="77777777" w:rsidR="00B84759" w:rsidRPr="00B84759" w:rsidRDefault="00B84759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B063A6B" w14:textId="547DEAC4" w:rsidR="00B84759" w:rsidRDefault="00B84759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Lawson, C.,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Harcombe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W.,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Hatzenpichler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R., Lindemann, S.,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Löffler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, F., &amp; O’Malley, M. et al. (2019). Common principles and best practices for engineering microbiomes.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Nature Reviews Microbiology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17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(12), 725-741.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: 10.1038/s41579-019-0255-9</w:t>
      </w:r>
      <w:r w:rsidR="00DB3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263367" w14:textId="77777777" w:rsidR="00DB3BFB" w:rsidRPr="00DB3BFB" w:rsidRDefault="00DB3BF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44634" w14:textId="0B4E7543" w:rsidR="00DB3BFB" w:rsidRPr="00DB3BFB" w:rsidRDefault="00DB3BFB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BFB">
        <w:rPr>
          <w:rFonts w:ascii="Times New Roman" w:hAnsi="Times New Roman" w:cs="Times New Roman"/>
          <w:sz w:val="24"/>
          <w:szCs w:val="24"/>
          <w:lang w:val="en-US"/>
        </w:rPr>
        <w:t xml:space="preserve">Gilmore, S., </w:t>
      </w:r>
      <w:proofErr w:type="spellStart"/>
      <w:r w:rsidRPr="00DB3BFB">
        <w:rPr>
          <w:rFonts w:ascii="Times New Roman" w:hAnsi="Times New Roman" w:cs="Times New Roman"/>
          <w:sz w:val="24"/>
          <w:szCs w:val="24"/>
          <w:lang w:val="en-US"/>
        </w:rPr>
        <w:t>Lankiewicz</w:t>
      </w:r>
      <w:proofErr w:type="spellEnd"/>
      <w:r w:rsidRPr="00DB3BFB">
        <w:rPr>
          <w:rFonts w:ascii="Times New Roman" w:hAnsi="Times New Roman" w:cs="Times New Roman"/>
          <w:sz w:val="24"/>
          <w:szCs w:val="24"/>
          <w:lang w:val="en-US"/>
        </w:rPr>
        <w:t>, T., Wilken, S., Brown, J., Sexton, J., &amp; Henske, J. et al. (2019). Top-Down Enrichment Guides in Formation of Synthetic Microbial Consortia for Biomass Degradation.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ACS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Synthetic</w:t>
      </w:r>
      <w:proofErr w:type="spellEnd"/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,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B3BFB">
        <w:rPr>
          <w:rFonts w:ascii="Times New Roman" w:hAnsi="Times New Roman" w:cs="Times New Roman"/>
          <w:sz w:val="24"/>
          <w:szCs w:val="24"/>
        </w:rPr>
        <w:t xml:space="preserve">(9), 2174-2185. </w:t>
      </w:r>
      <w:proofErr w:type="spellStart"/>
      <w:r w:rsidRPr="00DB3BF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: 10.1021/acssynbio.9b00271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1C47F" w14:textId="77777777" w:rsidR="00DB3BFB" w:rsidRPr="00DB3BFB" w:rsidRDefault="00DB3BF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52F3B" w14:textId="124CCBE3" w:rsidR="00DB3BFB" w:rsidRPr="001055DF" w:rsidRDefault="00726069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Kang, D.,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Jacquiod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Herschend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Wei,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Nesme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Sørensen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>, S. (2020). Construction of Simplified Microbial Consortia to Degrade Recalcitrant Materials Based on Enrichment and Dilution-to-Extinction Cultures. 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726069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, </w:t>
      </w:r>
      <w:r w:rsidRPr="00726069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26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06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: 10.3389/fmicb.2019.03010</w:t>
      </w:r>
    </w:p>
    <w:p w14:paraId="72A868C0" w14:textId="77777777" w:rsidR="001055DF" w:rsidRPr="001055DF" w:rsidRDefault="001055D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68C12" w14:textId="11CEF67C" w:rsidR="001055DF" w:rsidRPr="004F663B" w:rsidRDefault="001055DF" w:rsidP="00A94CCE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Bohra, V., </w:t>
      </w:r>
      <w:proofErr w:type="spellStart"/>
      <w:r w:rsidRPr="001055DF">
        <w:rPr>
          <w:rFonts w:ascii="Times New Roman" w:hAnsi="Times New Roman" w:cs="Times New Roman"/>
          <w:sz w:val="24"/>
          <w:szCs w:val="24"/>
          <w:lang w:val="en-US"/>
        </w:rPr>
        <w:t>Dafale</w:t>
      </w:r>
      <w:proofErr w:type="spellEnd"/>
      <w:r w:rsidRPr="001055DF">
        <w:rPr>
          <w:rFonts w:ascii="Times New Roman" w:hAnsi="Times New Roman" w:cs="Times New Roman"/>
          <w:sz w:val="24"/>
          <w:szCs w:val="24"/>
          <w:lang w:val="en-US"/>
        </w:rPr>
        <w:t>, N., Hathi, Z., &amp; Purohit, H. (2019). Genomic annotation and validation of bacterial consortium NDMC-1 for enhanced degradation of sugarcane bagasse. 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Annals</w:t>
      </w:r>
      <w:proofErr w:type="spellEnd"/>
      <w:r w:rsidRPr="001055DF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, </w:t>
      </w:r>
      <w:r w:rsidRPr="001055DF">
        <w:rPr>
          <w:rFonts w:ascii="Times New Roman" w:hAnsi="Times New Roman" w:cs="Times New Roman"/>
          <w:i/>
          <w:iCs/>
          <w:sz w:val="24"/>
          <w:szCs w:val="24"/>
        </w:rPr>
        <w:t>69</w:t>
      </w:r>
      <w:r w:rsidRPr="001055DF">
        <w:rPr>
          <w:rFonts w:ascii="Times New Roman" w:hAnsi="Times New Roman" w:cs="Times New Roman"/>
          <w:sz w:val="24"/>
          <w:szCs w:val="24"/>
        </w:rPr>
        <w:t xml:space="preserve">(7), 695-711. </w:t>
      </w:r>
      <w:proofErr w:type="spellStart"/>
      <w:r w:rsidRPr="001055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: 10.1007/s13213-019-01462-x</w:t>
      </w:r>
    </w:p>
    <w:p w14:paraId="020B2C48" w14:textId="77777777" w:rsidR="004F663B" w:rsidRPr="004F663B" w:rsidRDefault="004F663B" w:rsidP="00A94CCE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362A8C" w14:textId="089A0150" w:rsidR="005C5347" w:rsidRPr="00CE24C6" w:rsidRDefault="004F663B" w:rsidP="00A94CCE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63B">
        <w:rPr>
          <w:rFonts w:ascii="Times New Roman" w:hAnsi="Times New Roman" w:cs="Times New Roman"/>
          <w:sz w:val="24"/>
          <w:szCs w:val="24"/>
          <w:lang w:val="en-US"/>
        </w:rPr>
        <w:t>Song, H., Ding, M., Jia, X., Ma, Q., &amp; Yuan, Y. (2014). Synthetic microbial consortia: from systematic analysis to construction and applications. </w:t>
      </w:r>
      <w:proofErr w:type="spellStart"/>
      <w:r w:rsidRPr="004F663B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spellEnd"/>
      <w:r w:rsidRPr="004F663B">
        <w:rPr>
          <w:rFonts w:ascii="Times New Roman" w:hAnsi="Times New Roman" w:cs="Times New Roman"/>
          <w:i/>
          <w:iCs/>
          <w:sz w:val="24"/>
          <w:szCs w:val="24"/>
        </w:rPr>
        <w:t>. Soc. Rev.</w:t>
      </w:r>
      <w:r w:rsidRPr="004F663B">
        <w:rPr>
          <w:rFonts w:ascii="Times New Roman" w:hAnsi="Times New Roman" w:cs="Times New Roman"/>
          <w:sz w:val="24"/>
          <w:szCs w:val="24"/>
        </w:rPr>
        <w:t>, </w:t>
      </w:r>
      <w:r w:rsidRPr="004F663B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4F663B">
        <w:rPr>
          <w:rFonts w:ascii="Times New Roman" w:hAnsi="Times New Roman" w:cs="Times New Roman"/>
          <w:sz w:val="24"/>
          <w:szCs w:val="24"/>
        </w:rPr>
        <w:t xml:space="preserve">(20), 6954-6981. </w:t>
      </w:r>
      <w:proofErr w:type="spellStart"/>
      <w:r w:rsidRPr="004F66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F663B">
        <w:rPr>
          <w:rFonts w:ascii="Times New Roman" w:hAnsi="Times New Roman" w:cs="Times New Roman"/>
          <w:sz w:val="24"/>
          <w:szCs w:val="24"/>
        </w:rPr>
        <w:t>: 10.1039/c4cs00114a</w:t>
      </w:r>
    </w:p>
    <w:p w14:paraId="74652144" w14:textId="77777777" w:rsidR="00CE24C6" w:rsidRPr="00CE24C6" w:rsidRDefault="00CE24C6" w:rsidP="00023DBF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E63C5" w14:textId="59D7FC41" w:rsidR="00023DBF" w:rsidRPr="00023DBF" w:rsidRDefault="00CE24C6" w:rsidP="00023DBF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4C6">
        <w:rPr>
          <w:rFonts w:ascii="Times New Roman" w:hAnsi="Times New Roman" w:cs="Times New Roman"/>
          <w:sz w:val="24"/>
          <w:szCs w:val="24"/>
          <w:lang w:val="en-US"/>
        </w:rPr>
        <w:t xml:space="preserve">Jia, Y., </w:t>
      </w:r>
      <w:proofErr w:type="spellStart"/>
      <w:r w:rsidRPr="00CE24C6">
        <w:rPr>
          <w:rFonts w:ascii="Times New Roman" w:hAnsi="Times New Roman" w:cs="Times New Roman"/>
          <w:sz w:val="24"/>
          <w:szCs w:val="24"/>
          <w:lang w:val="en-US"/>
        </w:rPr>
        <w:t>Niu</w:t>
      </w:r>
      <w:proofErr w:type="spellEnd"/>
      <w:r w:rsidRPr="00CE24C6">
        <w:rPr>
          <w:rFonts w:ascii="Times New Roman" w:hAnsi="Times New Roman" w:cs="Times New Roman"/>
          <w:sz w:val="24"/>
          <w:szCs w:val="24"/>
          <w:lang w:val="en-US"/>
        </w:rPr>
        <w:t>, C., Lu, Z., Zhang, X., Chai, L., &amp; Shi, J. et al. (2020). A Bottom-Up Approach To Develop a Synthetic Microbial Community Model: Application for Efficient Reduced-Salt Broad Bean Paste Fermentation. 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Applied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Environmental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, </w:t>
      </w:r>
      <w:r w:rsidRPr="00CE24C6">
        <w:rPr>
          <w:rFonts w:ascii="Times New Roman" w:hAnsi="Times New Roman" w:cs="Times New Roman"/>
          <w:i/>
          <w:iCs/>
          <w:sz w:val="24"/>
          <w:szCs w:val="24"/>
        </w:rPr>
        <w:t>86</w:t>
      </w:r>
      <w:r w:rsidRPr="00CE24C6">
        <w:rPr>
          <w:rFonts w:ascii="Times New Roman" w:hAnsi="Times New Roman" w:cs="Times New Roman"/>
          <w:sz w:val="24"/>
          <w:szCs w:val="24"/>
        </w:rPr>
        <w:t xml:space="preserve">(12). </w:t>
      </w:r>
      <w:proofErr w:type="spellStart"/>
      <w:r w:rsidRPr="00CE24C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: 10.1128/aem.00306-20</w:t>
      </w:r>
    </w:p>
    <w:p w14:paraId="59A14C71" w14:textId="77777777" w:rsidR="00023DBF" w:rsidRPr="00023DBF" w:rsidRDefault="00023DBF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BDAD4" w14:textId="1B0B5D73" w:rsidR="00EA5E02" w:rsidRPr="00EA5E02" w:rsidRDefault="00D7633A" w:rsidP="00EA5E02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85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ims D,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Sudbery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I,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Ilott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NE,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Heger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A, Ponting CP</w:t>
      </w:r>
      <w:r w:rsidR="00D858E4" w:rsidRPr="00A94CCE">
        <w:rPr>
          <w:rFonts w:ascii="Times New Roman" w:hAnsi="Times New Roman" w:cs="Times New Roman"/>
          <w:sz w:val="24"/>
          <w:szCs w:val="24"/>
          <w:lang w:val="en-US"/>
        </w:rPr>
        <w:t>. (2014)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. Sequencing depth and coverage: key considerations in genomic analyses. Nature Reviews Genetics. </w:t>
      </w:r>
      <w:r w:rsidR="00EA5E02" w:rsidRPr="00EA5E02">
        <w:rPr>
          <w:rFonts w:ascii="Times New Roman" w:hAnsi="Times New Roman" w:cs="Times New Roman"/>
          <w:sz w:val="24"/>
          <w:szCs w:val="24"/>
          <w:lang w:val="es-CO"/>
        </w:rPr>
        <w:t xml:space="preserve">doi: 10.1038/nrg3642. </w:t>
      </w:r>
    </w:p>
    <w:p w14:paraId="35E07BBA" w14:textId="77777777" w:rsidR="00023DBF" w:rsidRPr="00A94CCE" w:rsidRDefault="00023DBF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64ECA" w14:textId="70C45AA3" w:rsidR="00A94CCE" w:rsidRPr="00192D07" w:rsidRDefault="00A94CCE" w:rsidP="00353E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</w:pP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Zhang, W., Jia, B. &amp; Wei, C.</w:t>
      </w:r>
      <w:r w:rsidR="00353E78" w:rsidRPr="00353E7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 </w:t>
      </w:r>
      <w:r w:rsidR="00353E78"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(2019)</w:t>
      </w:r>
      <w:r w:rsidR="00353E7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.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 </w:t>
      </w:r>
      <w:proofErr w:type="spellStart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PaSS</w:t>
      </w:r>
      <w:proofErr w:type="spellEnd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: a sequencing simulator for PacBio sequencing. </w:t>
      </w:r>
      <w:r w:rsidRPr="00A94CC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US" w:eastAsia="ja-JP"/>
        </w:rPr>
        <w:t>BMC Bioinformatics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 </w:t>
      </w:r>
      <w:r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20</w:t>
      </w:r>
      <w:r w:rsidRPr="00A94CC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ja-JP"/>
        </w:rPr>
        <w:t>, 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352. </w:t>
      </w:r>
      <w:r w:rsidR="004B22CD" w:rsidRPr="00BD328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https://doi.org/10.1186/s12859-019-2901-7</w:t>
      </w:r>
    </w:p>
    <w:p w14:paraId="723E951C" w14:textId="77777777" w:rsidR="004B22CD" w:rsidRPr="004B22CD" w:rsidRDefault="004B22CD" w:rsidP="004B22CD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0186E50B" w14:textId="4F92FDA4" w:rsidR="004B22CD" w:rsidRPr="004B22CD" w:rsidRDefault="004B22CD" w:rsidP="00353E7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Ryan R. Wick, Mark B. Schultz, Justin Zobel, Kathryn E. Holt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FA15AF" w:rsidRP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FA15AF"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2015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Bandage: interactive visualization of </w:t>
      </w:r>
      <w:r w:rsidRPr="004B22C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 novo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genome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assemblies, </w:t>
      </w:r>
      <w:proofErr w:type="gramStart"/>
      <w:r w:rsidRPr="004B22C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Bioinformatics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FA15AF"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BD328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https://doi.org/10.1093/bioinformatics/btv383</w:t>
      </w:r>
      <w:proofErr w:type="gramEnd"/>
    </w:p>
    <w:p w14:paraId="66512C80" w14:textId="77777777" w:rsidR="004B22CD" w:rsidRPr="00A94CCE" w:rsidRDefault="004B22CD" w:rsidP="00FA15AF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3A186642" w14:textId="77777777" w:rsidR="00A94CCE" w:rsidRDefault="00A94CCE" w:rsidP="00FA15A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0F4B7" w14:textId="77777777" w:rsidR="00023DBF" w:rsidRPr="00D858E4" w:rsidRDefault="00023DBF" w:rsidP="00FA15A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3DBF" w:rsidRPr="00D858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959C" w14:textId="77777777" w:rsidR="00820B2C" w:rsidRDefault="00820B2C" w:rsidP="00817156">
      <w:pPr>
        <w:spacing w:after="0" w:line="240" w:lineRule="auto"/>
      </w:pPr>
      <w:r>
        <w:separator/>
      </w:r>
    </w:p>
  </w:endnote>
  <w:endnote w:type="continuationSeparator" w:id="0">
    <w:p w14:paraId="0B1DD20B" w14:textId="77777777" w:rsidR="00820B2C" w:rsidRDefault="00820B2C" w:rsidP="00817156">
      <w:pPr>
        <w:spacing w:after="0" w:line="240" w:lineRule="auto"/>
      </w:pPr>
      <w:r>
        <w:continuationSeparator/>
      </w:r>
    </w:p>
  </w:endnote>
  <w:endnote w:type="continuationNotice" w:id="1">
    <w:p w14:paraId="7D89246B" w14:textId="77777777" w:rsidR="00820B2C" w:rsidRDefault="00820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7A46" w14:textId="77777777" w:rsidR="00820B2C" w:rsidRDefault="00820B2C" w:rsidP="00817156">
      <w:pPr>
        <w:spacing w:after="0" w:line="240" w:lineRule="auto"/>
      </w:pPr>
      <w:r>
        <w:separator/>
      </w:r>
    </w:p>
  </w:footnote>
  <w:footnote w:type="continuationSeparator" w:id="0">
    <w:p w14:paraId="0FA9A6A1" w14:textId="77777777" w:rsidR="00820B2C" w:rsidRDefault="00820B2C" w:rsidP="00817156">
      <w:pPr>
        <w:spacing w:after="0" w:line="240" w:lineRule="auto"/>
      </w:pPr>
      <w:r>
        <w:continuationSeparator/>
      </w:r>
    </w:p>
  </w:footnote>
  <w:footnote w:type="continuationNotice" w:id="1">
    <w:p w14:paraId="551BAD19" w14:textId="77777777" w:rsidR="00820B2C" w:rsidRDefault="00820B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84A"/>
    <w:multiLevelType w:val="hybridMultilevel"/>
    <w:tmpl w:val="FFFFFFFF"/>
    <w:lvl w:ilvl="0" w:tplc="0848EF0C">
      <w:start w:val="1"/>
      <w:numFmt w:val="decimal"/>
      <w:lvlText w:val="%1."/>
      <w:lvlJc w:val="left"/>
      <w:pPr>
        <w:ind w:left="720" w:hanging="360"/>
      </w:pPr>
    </w:lvl>
    <w:lvl w:ilvl="1" w:tplc="545CB2F2">
      <w:start w:val="1"/>
      <w:numFmt w:val="lowerLetter"/>
      <w:lvlText w:val="%2."/>
      <w:lvlJc w:val="left"/>
      <w:pPr>
        <w:ind w:left="1440" w:hanging="360"/>
      </w:pPr>
    </w:lvl>
    <w:lvl w:ilvl="2" w:tplc="9D266B5E">
      <w:start w:val="1"/>
      <w:numFmt w:val="lowerRoman"/>
      <w:lvlText w:val="%3."/>
      <w:lvlJc w:val="right"/>
      <w:pPr>
        <w:ind w:left="2160" w:hanging="180"/>
      </w:pPr>
    </w:lvl>
    <w:lvl w:ilvl="3" w:tplc="4BE64504">
      <w:start w:val="1"/>
      <w:numFmt w:val="decimal"/>
      <w:lvlText w:val="%4."/>
      <w:lvlJc w:val="left"/>
      <w:pPr>
        <w:ind w:left="2880" w:hanging="360"/>
      </w:pPr>
    </w:lvl>
    <w:lvl w:ilvl="4" w:tplc="0BF4F608">
      <w:start w:val="1"/>
      <w:numFmt w:val="lowerLetter"/>
      <w:lvlText w:val="%5."/>
      <w:lvlJc w:val="left"/>
      <w:pPr>
        <w:ind w:left="3600" w:hanging="360"/>
      </w:pPr>
    </w:lvl>
    <w:lvl w:ilvl="5" w:tplc="26B68A1C">
      <w:start w:val="1"/>
      <w:numFmt w:val="lowerRoman"/>
      <w:lvlText w:val="%6."/>
      <w:lvlJc w:val="right"/>
      <w:pPr>
        <w:ind w:left="4320" w:hanging="180"/>
      </w:pPr>
    </w:lvl>
    <w:lvl w:ilvl="6" w:tplc="DF44B760">
      <w:start w:val="1"/>
      <w:numFmt w:val="decimal"/>
      <w:lvlText w:val="%7."/>
      <w:lvlJc w:val="left"/>
      <w:pPr>
        <w:ind w:left="5040" w:hanging="360"/>
      </w:pPr>
    </w:lvl>
    <w:lvl w:ilvl="7" w:tplc="583C727C">
      <w:start w:val="1"/>
      <w:numFmt w:val="lowerLetter"/>
      <w:lvlText w:val="%8."/>
      <w:lvlJc w:val="left"/>
      <w:pPr>
        <w:ind w:left="5760" w:hanging="360"/>
      </w:pPr>
    </w:lvl>
    <w:lvl w:ilvl="8" w:tplc="6EFA08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A98"/>
    <w:multiLevelType w:val="hybridMultilevel"/>
    <w:tmpl w:val="F216C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5D4"/>
    <w:multiLevelType w:val="hybridMultilevel"/>
    <w:tmpl w:val="EEEA31F6"/>
    <w:lvl w:ilvl="0" w:tplc="74AEA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A58"/>
    <w:multiLevelType w:val="hybridMultilevel"/>
    <w:tmpl w:val="223005B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EE5913"/>
    <w:multiLevelType w:val="hybridMultilevel"/>
    <w:tmpl w:val="C764FC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87043D"/>
    <w:multiLevelType w:val="hybridMultilevel"/>
    <w:tmpl w:val="814A827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75713"/>
    <w:multiLevelType w:val="hybridMultilevel"/>
    <w:tmpl w:val="FFFFFFFF"/>
    <w:lvl w:ilvl="0" w:tplc="599665A6">
      <w:start w:val="1"/>
      <w:numFmt w:val="decimal"/>
      <w:lvlText w:val="%1."/>
      <w:lvlJc w:val="left"/>
      <w:pPr>
        <w:ind w:left="720" w:hanging="360"/>
      </w:pPr>
    </w:lvl>
    <w:lvl w:ilvl="1" w:tplc="1032A01C">
      <w:start w:val="1"/>
      <w:numFmt w:val="lowerLetter"/>
      <w:lvlText w:val="%2."/>
      <w:lvlJc w:val="left"/>
      <w:pPr>
        <w:ind w:left="1440" w:hanging="360"/>
      </w:pPr>
    </w:lvl>
    <w:lvl w:ilvl="2" w:tplc="D5FCDA8E">
      <w:start w:val="1"/>
      <w:numFmt w:val="lowerRoman"/>
      <w:lvlText w:val="%3."/>
      <w:lvlJc w:val="right"/>
      <w:pPr>
        <w:ind w:left="2160" w:hanging="180"/>
      </w:pPr>
    </w:lvl>
    <w:lvl w:ilvl="3" w:tplc="06C4F5DA">
      <w:start w:val="1"/>
      <w:numFmt w:val="decimal"/>
      <w:lvlText w:val="%4."/>
      <w:lvlJc w:val="left"/>
      <w:pPr>
        <w:ind w:left="2880" w:hanging="360"/>
      </w:pPr>
    </w:lvl>
    <w:lvl w:ilvl="4" w:tplc="317CC960">
      <w:start w:val="1"/>
      <w:numFmt w:val="lowerLetter"/>
      <w:lvlText w:val="%5."/>
      <w:lvlJc w:val="left"/>
      <w:pPr>
        <w:ind w:left="3600" w:hanging="360"/>
      </w:pPr>
    </w:lvl>
    <w:lvl w:ilvl="5" w:tplc="0CA42F6A">
      <w:start w:val="1"/>
      <w:numFmt w:val="lowerRoman"/>
      <w:lvlText w:val="%6."/>
      <w:lvlJc w:val="right"/>
      <w:pPr>
        <w:ind w:left="4320" w:hanging="180"/>
      </w:pPr>
    </w:lvl>
    <w:lvl w:ilvl="6" w:tplc="689CA3D8">
      <w:start w:val="1"/>
      <w:numFmt w:val="decimal"/>
      <w:lvlText w:val="%7."/>
      <w:lvlJc w:val="left"/>
      <w:pPr>
        <w:ind w:left="5040" w:hanging="360"/>
      </w:pPr>
    </w:lvl>
    <w:lvl w:ilvl="7" w:tplc="341A3810">
      <w:start w:val="1"/>
      <w:numFmt w:val="lowerLetter"/>
      <w:lvlText w:val="%8."/>
      <w:lvlJc w:val="left"/>
      <w:pPr>
        <w:ind w:left="5760" w:hanging="360"/>
      </w:pPr>
    </w:lvl>
    <w:lvl w:ilvl="8" w:tplc="4C12AD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F8"/>
    <w:multiLevelType w:val="hybridMultilevel"/>
    <w:tmpl w:val="E33CF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02E8B"/>
    <w:multiLevelType w:val="hybridMultilevel"/>
    <w:tmpl w:val="926CDF5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64502AB"/>
    <w:multiLevelType w:val="hybridMultilevel"/>
    <w:tmpl w:val="FFFFFFFF"/>
    <w:lvl w:ilvl="0" w:tplc="01CC5796">
      <w:start w:val="1"/>
      <w:numFmt w:val="decimal"/>
      <w:lvlText w:val="%1."/>
      <w:lvlJc w:val="left"/>
      <w:pPr>
        <w:ind w:left="720" w:hanging="360"/>
      </w:pPr>
    </w:lvl>
    <w:lvl w:ilvl="1" w:tplc="7EBC7B96">
      <w:start w:val="1"/>
      <w:numFmt w:val="lowerLetter"/>
      <w:lvlText w:val="%2."/>
      <w:lvlJc w:val="left"/>
      <w:pPr>
        <w:ind w:left="1440" w:hanging="360"/>
      </w:pPr>
    </w:lvl>
    <w:lvl w:ilvl="2" w:tplc="B7EC71D2">
      <w:start w:val="1"/>
      <w:numFmt w:val="lowerRoman"/>
      <w:lvlText w:val="%3."/>
      <w:lvlJc w:val="right"/>
      <w:pPr>
        <w:ind w:left="2160" w:hanging="180"/>
      </w:pPr>
    </w:lvl>
    <w:lvl w:ilvl="3" w:tplc="143C8B5A">
      <w:start w:val="1"/>
      <w:numFmt w:val="decimal"/>
      <w:lvlText w:val="%4."/>
      <w:lvlJc w:val="left"/>
      <w:pPr>
        <w:ind w:left="2880" w:hanging="360"/>
      </w:pPr>
    </w:lvl>
    <w:lvl w:ilvl="4" w:tplc="6DBEAAC6">
      <w:start w:val="1"/>
      <w:numFmt w:val="lowerLetter"/>
      <w:lvlText w:val="%5."/>
      <w:lvlJc w:val="left"/>
      <w:pPr>
        <w:ind w:left="3600" w:hanging="360"/>
      </w:pPr>
    </w:lvl>
    <w:lvl w:ilvl="5" w:tplc="0098416C">
      <w:start w:val="1"/>
      <w:numFmt w:val="lowerRoman"/>
      <w:lvlText w:val="%6."/>
      <w:lvlJc w:val="right"/>
      <w:pPr>
        <w:ind w:left="4320" w:hanging="180"/>
      </w:pPr>
    </w:lvl>
    <w:lvl w:ilvl="6" w:tplc="316416B0">
      <w:start w:val="1"/>
      <w:numFmt w:val="decimal"/>
      <w:lvlText w:val="%7."/>
      <w:lvlJc w:val="left"/>
      <w:pPr>
        <w:ind w:left="5040" w:hanging="360"/>
      </w:pPr>
    </w:lvl>
    <w:lvl w:ilvl="7" w:tplc="AEF8CD58">
      <w:start w:val="1"/>
      <w:numFmt w:val="lowerLetter"/>
      <w:lvlText w:val="%8."/>
      <w:lvlJc w:val="left"/>
      <w:pPr>
        <w:ind w:left="5760" w:hanging="360"/>
      </w:pPr>
    </w:lvl>
    <w:lvl w:ilvl="8" w:tplc="517A37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41A6F"/>
    <w:multiLevelType w:val="hybridMultilevel"/>
    <w:tmpl w:val="94C49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172"/>
    <w:multiLevelType w:val="hybridMultilevel"/>
    <w:tmpl w:val="43D6D4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E9F7A8A"/>
    <w:multiLevelType w:val="hybridMultilevel"/>
    <w:tmpl w:val="C2360B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503D4"/>
    <w:multiLevelType w:val="hybridMultilevel"/>
    <w:tmpl w:val="FFFFFFFF"/>
    <w:lvl w:ilvl="0" w:tplc="0532AAF8">
      <w:start w:val="1"/>
      <w:numFmt w:val="decimal"/>
      <w:lvlText w:val="%1."/>
      <w:lvlJc w:val="left"/>
      <w:pPr>
        <w:ind w:left="720" w:hanging="360"/>
      </w:pPr>
    </w:lvl>
    <w:lvl w:ilvl="1" w:tplc="956022F4">
      <w:start w:val="1"/>
      <w:numFmt w:val="lowerLetter"/>
      <w:lvlText w:val="%2."/>
      <w:lvlJc w:val="left"/>
      <w:pPr>
        <w:ind w:left="1440" w:hanging="360"/>
      </w:pPr>
    </w:lvl>
    <w:lvl w:ilvl="2" w:tplc="50181654">
      <w:start w:val="1"/>
      <w:numFmt w:val="lowerRoman"/>
      <w:lvlText w:val="%3."/>
      <w:lvlJc w:val="right"/>
      <w:pPr>
        <w:ind w:left="2160" w:hanging="180"/>
      </w:pPr>
    </w:lvl>
    <w:lvl w:ilvl="3" w:tplc="F92482D4">
      <w:start w:val="1"/>
      <w:numFmt w:val="decimal"/>
      <w:lvlText w:val="%4."/>
      <w:lvlJc w:val="left"/>
      <w:pPr>
        <w:ind w:left="2880" w:hanging="360"/>
      </w:pPr>
    </w:lvl>
    <w:lvl w:ilvl="4" w:tplc="806C23AC">
      <w:start w:val="1"/>
      <w:numFmt w:val="lowerLetter"/>
      <w:lvlText w:val="%5."/>
      <w:lvlJc w:val="left"/>
      <w:pPr>
        <w:ind w:left="3600" w:hanging="360"/>
      </w:pPr>
    </w:lvl>
    <w:lvl w:ilvl="5" w:tplc="CDCC88AC">
      <w:start w:val="1"/>
      <w:numFmt w:val="lowerRoman"/>
      <w:lvlText w:val="%6."/>
      <w:lvlJc w:val="right"/>
      <w:pPr>
        <w:ind w:left="4320" w:hanging="180"/>
      </w:pPr>
    </w:lvl>
    <w:lvl w:ilvl="6" w:tplc="B470D6CE">
      <w:start w:val="1"/>
      <w:numFmt w:val="decimal"/>
      <w:lvlText w:val="%7."/>
      <w:lvlJc w:val="left"/>
      <w:pPr>
        <w:ind w:left="5040" w:hanging="360"/>
      </w:pPr>
    </w:lvl>
    <w:lvl w:ilvl="7" w:tplc="27B24B30">
      <w:start w:val="1"/>
      <w:numFmt w:val="lowerLetter"/>
      <w:lvlText w:val="%8."/>
      <w:lvlJc w:val="left"/>
      <w:pPr>
        <w:ind w:left="5760" w:hanging="360"/>
      </w:pPr>
    </w:lvl>
    <w:lvl w:ilvl="8" w:tplc="FF6202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50E93"/>
    <w:multiLevelType w:val="hybridMultilevel"/>
    <w:tmpl w:val="FFFFFFFF"/>
    <w:lvl w:ilvl="0" w:tplc="B8C02E76">
      <w:start w:val="1"/>
      <w:numFmt w:val="decimal"/>
      <w:lvlText w:val="%1."/>
      <w:lvlJc w:val="left"/>
      <w:pPr>
        <w:ind w:left="720" w:hanging="360"/>
      </w:pPr>
    </w:lvl>
    <w:lvl w:ilvl="1" w:tplc="AA0C1EFA">
      <w:start w:val="1"/>
      <w:numFmt w:val="lowerLetter"/>
      <w:lvlText w:val="%2."/>
      <w:lvlJc w:val="left"/>
      <w:pPr>
        <w:ind w:left="1440" w:hanging="360"/>
      </w:pPr>
    </w:lvl>
    <w:lvl w:ilvl="2" w:tplc="E1FC12E6">
      <w:start w:val="1"/>
      <w:numFmt w:val="lowerRoman"/>
      <w:lvlText w:val="%3."/>
      <w:lvlJc w:val="right"/>
      <w:pPr>
        <w:ind w:left="2160" w:hanging="180"/>
      </w:pPr>
    </w:lvl>
    <w:lvl w:ilvl="3" w:tplc="7818BC08">
      <w:start w:val="1"/>
      <w:numFmt w:val="decimal"/>
      <w:lvlText w:val="%4."/>
      <w:lvlJc w:val="left"/>
      <w:pPr>
        <w:ind w:left="2880" w:hanging="360"/>
      </w:pPr>
    </w:lvl>
    <w:lvl w:ilvl="4" w:tplc="36641532">
      <w:start w:val="1"/>
      <w:numFmt w:val="lowerLetter"/>
      <w:lvlText w:val="%5."/>
      <w:lvlJc w:val="left"/>
      <w:pPr>
        <w:ind w:left="3600" w:hanging="360"/>
      </w:pPr>
    </w:lvl>
    <w:lvl w:ilvl="5" w:tplc="83DE49A8">
      <w:start w:val="1"/>
      <w:numFmt w:val="lowerRoman"/>
      <w:lvlText w:val="%6."/>
      <w:lvlJc w:val="right"/>
      <w:pPr>
        <w:ind w:left="4320" w:hanging="180"/>
      </w:pPr>
    </w:lvl>
    <w:lvl w:ilvl="6" w:tplc="FE9E76F2">
      <w:start w:val="1"/>
      <w:numFmt w:val="decimal"/>
      <w:lvlText w:val="%7."/>
      <w:lvlJc w:val="left"/>
      <w:pPr>
        <w:ind w:left="5040" w:hanging="360"/>
      </w:pPr>
    </w:lvl>
    <w:lvl w:ilvl="7" w:tplc="8E2E222E">
      <w:start w:val="1"/>
      <w:numFmt w:val="lowerLetter"/>
      <w:lvlText w:val="%8."/>
      <w:lvlJc w:val="left"/>
      <w:pPr>
        <w:ind w:left="5760" w:hanging="360"/>
      </w:pPr>
    </w:lvl>
    <w:lvl w:ilvl="8" w:tplc="AD5ADC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59E4"/>
    <w:multiLevelType w:val="hybridMultilevel"/>
    <w:tmpl w:val="B01C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D1049"/>
    <w:multiLevelType w:val="hybridMultilevel"/>
    <w:tmpl w:val="DA68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531A2"/>
    <w:multiLevelType w:val="hybridMultilevel"/>
    <w:tmpl w:val="A4C47E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2D09"/>
    <w:multiLevelType w:val="hybridMultilevel"/>
    <w:tmpl w:val="FFFFFFFF"/>
    <w:lvl w:ilvl="0" w:tplc="B6BE4750">
      <w:start w:val="1"/>
      <w:numFmt w:val="decimal"/>
      <w:lvlText w:val="%1."/>
      <w:lvlJc w:val="left"/>
      <w:pPr>
        <w:ind w:left="720" w:hanging="360"/>
      </w:pPr>
    </w:lvl>
    <w:lvl w:ilvl="1" w:tplc="348E9732">
      <w:start w:val="1"/>
      <w:numFmt w:val="lowerLetter"/>
      <w:lvlText w:val="%2."/>
      <w:lvlJc w:val="left"/>
      <w:pPr>
        <w:ind w:left="1440" w:hanging="360"/>
      </w:pPr>
    </w:lvl>
    <w:lvl w:ilvl="2" w:tplc="DE4215EA">
      <w:start w:val="1"/>
      <w:numFmt w:val="lowerRoman"/>
      <w:lvlText w:val="%3."/>
      <w:lvlJc w:val="right"/>
      <w:pPr>
        <w:ind w:left="2160" w:hanging="180"/>
      </w:pPr>
    </w:lvl>
    <w:lvl w:ilvl="3" w:tplc="2CA2C0BE">
      <w:start w:val="1"/>
      <w:numFmt w:val="decimal"/>
      <w:lvlText w:val="%4."/>
      <w:lvlJc w:val="left"/>
      <w:pPr>
        <w:ind w:left="2880" w:hanging="360"/>
      </w:pPr>
    </w:lvl>
    <w:lvl w:ilvl="4" w:tplc="ABF441AE">
      <w:start w:val="1"/>
      <w:numFmt w:val="lowerLetter"/>
      <w:lvlText w:val="%5."/>
      <w:lvlJc w:val="left"/>
      <w:pPr>
        <w:ind w:left="3600" w:hanging="360"/>
      </w:pPr>
    </w:lvl>
    <w:lvl w:ilvl="5" w:tplc="41FE2962">
      <w:start w:val="1"/>
      <w:numFmt w:val="lowerRoman"/>
      <w:lvlText w:val="%6."/>
      <w:lvlJc w:val="right"/>
      <w:pPr>
        <w:ind w:left="4320" w:hanging="180"/>
      </w:pPr>
    </w:lvl>
    <w:lvl w:ilvl="6" w:tplc="EFBE0930">
      <w:start w:val="1"/>
      <w:numFmt w:val="decimal"/>
      <w:lvlText w:val="%7."/>
      <w:lvlJc w:val="left"/>
      <w:pPr>
        <w:ind w:left="5040" w:hanging="360"/>
      </w:pPr>
    </w:lvl>
    <w:lvl w:ilvl="7" w:tplc="C9BE19AE">
      <w:start w:val="1"/>
      <w:numFmt w:val="lowerLetter"/>
      <w:lvlText w:val="%8."/>
      <w:lvlJc w:val="left"/>
      <w:pPr>
        <w:ind w:left="5760" w:hanging="360"/>
      </w:pPr>
    </w:lvl>
    <w:lvl w:ilvl="8" w:tplc="AF76A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0"/>
  </w:num>
  <w:num w:numId="5">
    <w:abstractNumId w:val="6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17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  <w:num w:numId="17">
    <w:abstractNumId w:val="4"/>
  </w:num>
  <w:num w:numId="18">
    <w:abstractNumId w:val="11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yam Chaib De Mares">
    <w15:presenceInfo w15:providerId="AD" w15:userId="S::m.chaib@uniandes.edu.co::e3b25522-7da7-4e5e-a995-21012bb0aa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88A04"/>
    <w:rsid w:val="000005B8"/>
    <w:rsid w:val="000009ED"/>
    <w:rsid w:val="00002069"/>
    <w:rsid w:val="0000314D"/>
    <w:rsid w:val="00003E07"/>
    <w:rsid w:val="000059B9"/>
    <w:rsid w:val="000063CE"/>
    <w:rsid w:val="00006676"/>
    <w:rsid w:val="0001002A"/>
    <w:rsid w:val="00011376"/>
    <w:rsid w:val="000117EB"/>
    <w:rsid w:val="00011FBE"/>
    <w:rsid w:val="00012655"/>
    <w:rsid w:val="0001348E"/>
    <w:rsid w:val="00013AB4"/>
    <w:rsid w:val="000153C9"/>
    <w:rsid w:val="00015A39"/>
    <w:rsid w:val="00016688"/>
    <w:rsid w:val="000174A3"/>
    <w:rsid w:val="000209A0"/>
    <w:rsid w:val="0002133F"/>
    <w:rsid w:val="00022A79"/>
    <w:rsid w:val="00023DBF"/>
    <w:rsid w:val="0002425D"/>
    <w:rsid w:val="00024B63"/>
    <w:rsid w:val="00024CB4"/>
    <w:rsid w:val="00025CD7"/>
    <w:rsid w:val="00030863"/>
    <w:rsid w:val="00031D91"/>
    <w:rsid w:val="00032260"/>
    <w:rsid w:val="00033D75"/>
    <w:rsid w:val="00034635"/>
    <w:rsid w:val="00035916"/>
    <w:rsid w:val="00036C46"/>
    <w:rsid w:val="00036FA4"/>
    <w:rsid w:val="00037D6D"/>
    <w:rsid w:val="00037DC3"/>
    <w:rsid w:val="00042447"/>
    <w:rsid w:val="00043680"/>
    <w:rsid w:val="00043CA6"/>
    <w:rsid w:val="00044606"/>
    <w:rsid w:val="000447E4"/>
    <w:rsid w:val="00045904"/>
    <w:rsid w:val="000474F6"/>
    <w:rsid w:val="0004772C"/>
    <w:rsid w:val="000518BF"/>
    <w:rsid w:val="00051FA7"/>
    <w:rsid w:val="00054970"/>
    <w:rsid w:val="0005666D"/>
    <w:rsid w:val="000566A3"/>
    <w:rsid w:val="00057EBA"/>
    <w:rsid w:val="0006180A"/>
    <w:rsid w:val="00061BC8"/>
    <w:rsid w:val="00062391"/>
    <w:rsid w:val="000636CE"/>
    <w:rsid w:val="00064297"/>
    <w:rsid w:val="0006466D"/>
    <w:rsid w:val="00065CC2"/>
    <w:rsid w:val="0006687D"/>
    <w:rsid w:val="00067A68"/>
    <w:rsid w:val="00071D8B"/>
    <w:rsid w:val="00071FF3"/>
    <w:rsid w:val="00072D4A"/>
    <w:rsid w:val="00073611"/>
    <w:rsid w:val="0007403F"/>
    <w:rsid w:val="00076305"/>
    <w:rsid w:val="00080613"/>
    <w:rsid w:val="0008102C"/>
    <w:rsid w:val="0008111A"/>
    <w:rsid w:val="000828D5"/>
    <w:rsid w:val="00082E70"/>
    <w:rsid w:val="00084360"/>
    <w:rsid w:val="00084F4B"/>
    <w:rsid w:val="00084F8E"/>
    <w:rsid w:val="0008551C"/>
    <w:rsid w:val="00086B84"/>
    <w:rsid w:val="00091EA2"/>
    <w:rsid w:val="000929C8"/>
    <w:rsid w:val="00093346"/>
    <w:rsid w:val="00093F46"/>
    <w:rsid w:val="00094DA2"/>
    <w:rsid w:val="00096C0F"/>
    <w:rsid w:val="000A0230"/>
    <w:rsid w:val="000A18E8"/>
    <w:rsid w:val="000A1E62"/>
    <w:rsid w:val="000A3A44"/>
    <w:rsid w:val="000A51F3"/>
    <w:rsid w:val="000A604D"/>
    <w:rsid w:val="000A6A7E"/>
    <w:rsid w:val="000B0C93"/>
    <w:rsid w:val="000B0E3A"/>
    <w:rsid w:val="000B13DE"/>
    <w:rsid w:val="000B14BF"/>
    <w:rsid w:val="000B2047"/>
    <w:rsid w:val="000B26F9"/>
    <w:rsid w:val="000B6FE6"/>
    <w:rsid w:val="000C262A"/>
    <w:rsid w:val="000C3C51"/>
    <w:rsid w:val="000C4291"/>
    <w:rsid w:val="000C4661"/>
    <w:rsid w:val="000C6B06"/>
    <w:rsid w:val="000D0603"/>
    <w:rsid w:val="000D10D3"/>
    <w:rsid w:val="000D1DDC"/>
    <w:rsid w:val="000D20FB"/>
    <w:rsid w:val="000D27C5"/>
    <w:rsid w:val="000D3EDB"/>
    <w:rsid w:val="000D4E6D"/>
    <w:rsid w:val="000D4F1D"/>
    <w:rsid w:val="000E1FC3"/>
    <w:rsid w:val="000E1FEF"/>
    <w:rsid w:val="000E434A"/>
    <w:rsid w:val="000E4D31"/>
    <w:rsid w:val="000E6408"/>
    <w:rsid w:val="000E6AC0"/>
    <w:rsid w:val="000E72C5"/>
    <w:rsid w:val="000E736A"/>
    <w:rsid w:val="000E77A6"/>
    <w:rsid w:val="000F0D8F"/>
    <w:rsid w:val="000F2185"/>
    <w:rsid w:val="000F2CE3"/>
    <w:rsid w:val="000F2FFA"/>
    <w:rsid w:val="000F4F06"/>
    <w:rsid w:val="000F5052"/>
    <w:rsid w:val="000F6690"/>
    <w:rsid w:val="000F6E2A"/>
    <w:rsid w:val="00101865"/>
    <w:rsid w:val="00102602"/>
    <w:rsid w:val="00102F21"/>
    <w:rsid w:val="00104851"/>
    <w:rsid w:val="00105194"/>
    <w:rsid w:val="00105489"/>
    <w:rsid w:val="001054A5"/>
    <w:rsid w:val="001055DF"/>
    <w:rsid w:val="001071E6"/>
    <w:rsid w:val="00107591"/>
    <w:rsid w:val="001077B3"/>
    <w:rsid w:val="00107C16"/>
    <w:rsid w:val="00107E8D"/>
    <w:rsid w:val="00107FE9"/>
    <w:rsid w:val="0011000B"/>
    <w:rsid w:val="001103B9"/>
    <w:rsid w:val="00110471"/>
    <w:rsid w:val="00111513"/>
    <w:rsid w:val="00111FDE"/>
    <w:rsid w:val="00115D80"/>
    <w:rsid w:val="00116810"/>
    <w:rsid w:val="00123F42"/>
    <w:rsid w:val="001255EA"/>
    <w:rsid w:val="001256B5"/>
    <w:rsid w:val="001306BD"/>
    <w:rsid w:val="00133661"/>
    <w:rsid w:val="00133916"/>
    <w:rsid w:val="00134133"/>
    <w:rsid w:val="00135565"/>
    <w:rsid w:val="00135F4A"/>
    <w:rsid w:val="00137835"/>
    <w:rsid w:val="0014235B"/>
    <w:rsid w:val="001425C4"/>
    <w:rsid w:val="00143A53"/>
    <w:rsid w:val="001459F6"/>
    <w:rsid w:val="0015058A"/>
    <w:rsid w:val="00150648"/>
    <w:rsid w:val="001512F1"/>
    <w:rsid w:val="001513E5"/>
    <w:rsid w:val="00152505"/>
    <w:rsid w:val="00153B50"/>
    <w:rsid w:val="0015440A"/>
    <w:rsid w:val="00154701"/>
    <w:rsid w:val="00154726"/>
    <w:rsid w:val="00154761"/>
    <w:rsid w:val="00154C64"/>
    <w:rsid w:val="00160324"/>
    <w:rsid w:val="001606BD"/>
    <w:rsid w:val="00161456"/>
    <w:rsid w:val="001620B0"/>
    <w:rsid w:val="00162A25"/>
    <w:rsid w:val="001636CE"/>
    <w:rsid w:val="00163CD5"/>
    <w:rsid w:val="00163E4A"/>
    <w:rsid w:val="0016570F"/>
    <w:rsid w:val="0016596D"/>
    <w:rsid w:val="00166377"/>
    <w:rsid w:val="001668BB"/>
    <w:rsid w:val="00166F09"/>
    <w:rsid w:val="001713ED"/>
    <w:rsid w:val="00172D0A"/>
    <w:rsid w:val="00174360"/>
    <w:rsid w:val="00174A67"/>
    <w:rsid w:val="00175A54"/>
    <w:rsid w:val="00176071"/>
    <w:rsid w:val="0017772B"/>
    <w:rsid w:val="00180752"/>
    <w:rsid w:val="001814B8"/>
    <w:rsid w:val="001815B7"/>
    <w:rsid w:val="00184D5E"/>
    <w:rsid w:val="00190448"/>
    <w:rsid w:val="00190AF4"/>
    <w:rsid w:val="00191433"/>
    <w:rsid w:val="00192D07"/>
    <w:rsid w:val="00192DBE"/>
    <w:rsid w:val="00192FCF"/>
    <w:rsid w:val="0019461A"/>
    <w:rsid w:val="001950E3"/>
    <w:rsid w:val="0019682A"/>
    <w:rsid w:val="0019694F"/>
    <w:rsid w:val="00196ACE"/>
    <w:rsid w:val="001A0107"/>
    <w:rsid w:val="001A0207"/>
    <w:rsid w:val="001A101C"/>
    <w:rsid w:val="001A1667"/>
    <w:rsid w:val="001A1B9C"/>
    <w:rsid w:val="001A2691"/>
    <w:rsid w:val="001A2859"/>
    <w:rsid w:val="001A52BF"/>
    <w:rsid w:val="001A5633"/>
    <w:rsid w:val="001A5BF3"/>
    <w:rsid w:val="001A5C6C"/>
    <w:rsid w:val="001A699A"/>
    <w:rsid w:val="001B0180"/>
    <w:rsid w:val="001B055E"/>
    <w:rsid w:val="001B0812"/>
    <w:rsid w:val="001B1D0D"/>
    <w:rsid w:val="001B2AC9"/>
    <w:rsid w:val="001B3483"/>
    <w:rsid w:val="001B47EC"/>
    <w:rsid w:val="001B4967"/>
    <w:rsid w:val="001B5C87"/>
    <w:rsid w:val="001C2EB8"/>
    <w:rsid w:val="001C44F8"/>
    <w:rsid w:val="001C4D34"/>
    <w:rsid w:val="001C67A5"/>
    <w:rsid w:val="001C6809"/>
    <w:rsid w:val="001D0525"/>
    <w:rsid w:val="001D34BC"/>
    <w:rsid w:val="001D358E"/>
    <w:rsid w:val="001D492B"/>
    <w:rsid w:val="001D4E4E"/>
    <w:rsid w:val="001D4FAD"/>
    <w:rsid w:val="001D53E5"/>
    <w:rsid w:val="001D5AFF"/>
    <w:rsid w:val="001D6C16"/>
    <w:rsid w:val="001D6E20"/>
    <w:rsid w:val="001D7B3A"/>
    <w:rsid w:val="001E0DC3"/>
    <w:rsid w:val="001E2816"/>
    <w:rsid w:val="001E2ACC"/>
    <w:rsid w:val="001E5327"/>
    <w:rsid w:val="001E71BC"/>
    <w:rsid w:val="001E7907"/>
    <w:rsid w:val="001F03C1"/>
    <w:rsid w:val="001F0E45"/>
    <w:rsid w:val="001F11AC"/>
    <w:rsid w:val="001F1D22"/>
    <w:rsid w:val="001F2786"/>
    <w:rsid w:val="001F385A"/>
    <w:rsid w:val="001F396D"/>
    <w:rsid w:val="001F396E"/>
    <w:rsid w:val="001F4035"/>
    <w:rsid w:val="001F40EA"/>
    <w:rsid w:val="001F6112"/>
    <w:rsid w:val="001F690E"/>
    <w:rsid w:val="002005CD"/>
    <w:rsid w:val="002005FA"/>
    <w:rsid w:val="002014B2"/>
    <w:rsid w:val="0020360C"/>
    <w:rsid w:val="0020393C"/>
    <w:rsid w:val="00204266"/>
    <w:rsid w:val="00207094"/>
    <w:rsid w:val="002076FF"/>
    <w:rsid w:val="002100D3"/>
    <w:rsid w:val="00212507"/>
    <w:rsid w:val="0021365B"/>
    <w:rsid w:val="00214F8A"/>
    <w:rsid w:val="002158CB"/>
    <w:rsid w:val="002164C7"/>
    <w:rsid w:val="0022093C"/>
    <w:rsid w:val="00220C6F"/>
    <w:rsid w:val="0022254F"/>
    <w:rsid w:val="00224814"/>
    <w:rsid w:val="00224C8D"/>
    <w:rsid w:val="0023030B"/>
    <w:rsid w:val="002304D0"/>
    <w:rsid w:val="0023188D"/>
    <w:rsid w:val="0023215E"/>
    <w:rsid w:val="002331B0"/>
    <w:rsid w:val="00234CF6"/>
    <w:rsid w:val="00234F62"/>
    <w:rsid w:val="0023503E"/>
    <w:rsid w:val="00236E68"/>
    <w:rsid w:val="0023730A"/>
    <w:rsid w:val="00237474"/>
    <w:rsid w:val="002379D3"/>
    <w:rsid w:val="00240849"/>
    <w:rsid w:val="00241250"/>
    <w:rsid w:val="0024143A"/>
    <w:rsid w:val="00241CAF"/>
    <w:rsid w:val="00242F16"/>
    <w:rsid w:val="00243DA9"/>
    <w:rsid w:val="00250D1A"/>
    <w:rsid w:val="0025196A"/>
    <w:rsid w:val="0025225F"/>
    <w:rsid w:val="00252DCD"/>
    <w:rsid w:val="002535A4"/>
    <w:rsid w:val="00253D2E"/>
    <w:rsid w:val="00254B09"/>
    <w:rsid w:val="0025597E"/>
    <w:rsid w:val="00255DAB"/>
    <w:rsid w:val="00256524"/>
    <w:rsid w:val="002579D0"/>
    <w:rsid w:val="00261AA7"/>
    <w:rsid w:val="00262802"/>
    <w:rsid w:val="00262EEF"/>
    <w:rsid w:val="00263BAC"/>
    <w:rsid w:val="00266ADD"/>
    <w:rsid w:val="00266E6B"/>
    <w:rsid w:val="002676FB"/>
    <w:rsid w:val="002708C0"/>
    <w:rsid w:val="002717BE"/>
    <w:rsid w:val="00271D46"/>
    <w:rsid w:val="002742B7"/>
    <w:rsid w:val="00274DD2"/>
    <w:rsid w:val="002770F5"/>
    <w:rsid w:val="00277231"/>
    <w:rsid w:val="00277723"/>
    <w:rsid w:val="0028030B"/>
    <w:rsid w:val="00281789"/>
    <w:rsid w:val="00282CFB"/>
    <w:rsid w:val="002844EA"/>
    <w:rsid w:val="002845E7"/>
    <w:rsid w:val="00285C0A"/>
    <w:rsid w:val="00286BED"/>
    <w:rsid w:val="00286E29"/>
    <w:rsid w:val="0029173F"/>
    <w:rsid w:val="00292978"/>
    <w:rsid w:val="002936EE"/>
    <w:rsid w:val="00295092"/>
    <w:rsid w:val="0029688A"/>
    <w:rsid w:val="00296ED3"/>
    <w:rsid w:val="00296FF4"/>
    <w:rsid w:val="00297553"/>
    <w:rsid w:val="002A1743"/>
    <w:rsid w:val="002A2520"/>
    <w:rsid w:val="002A2568"/>
    <w:rsid w:val="002A25D9"/>
    <w:rsid w:val="002A33BB"/>
    <w:rsid w:val="002A3562"/>
    <w:rsid w:val="002A5B07"/>
    <w:rsid w:val="002A603A"/>
    <w:rsid w:val="002B0C62"/>
    <w:rsid w:val="002B1FDB"/>
    <w:rsid w:val="002B2DB2"/>
    <w:rsid w:val="002B2DE5"/>
    <w:rsid w:val="002B3BE8"/>
    <w:rsid w:val="002B47A3"/>
    <w:rsid w:val="002B54EC"/>
    <w:rsid w:val="002B663D"/>
    <w:rsid w:val="002B744A"/>
    <w:rsid w:val="002B7896"/>
    <w:rsid w:val="002B7FD7"/>
    <w:rsid w:val="002C1119"/>
    <w:rsid w:val="002C309F"/>
    <w:rsid w:val="002C45CA"/>
    <w:rsid w:val="002C4836"/>
    <w:rsid w:val="002C483A"/>
    <w:rsid w:val="002C53CD"/>
    <w:rsid w:val="002C5B27"/>
    <w:rsid w:val="002C6912"/>
    <w:rsid w:val="002D1108"/>
    <w:rsid w:val="002D1305"/>
    <w:rsid w:val="002D2741"/>
    <w:rsid w:val="002D354B"/>
    <w:rsid w:val="002D6104"/>
    <w:rsid w:val="002D64F4"/>
    <w:rsid w:val="002E04A7"/>
    <w:rsid w:val="002E1C42"/>
    <w:rsid w:val="002E23C1"/>
    <w:rsid w:val="002E3858"/>
    <w:rsid w:val="002E3FF5"/>
    <w:rsid w:val="002E45F6"/>
    <w:rsid w:val="002E6002"/>
    <w:rsid w:val="002E66B8"/>
    <w:rsid w:val="002E6AC4"/>
    <w:rsid w:val="002F079B"/>
    <w:rsid w:val="002F1785"/>
    <w:rsid w:val="002F33D2"/>
    <w:rsid w:val="002F34E9"/>
    <w:rsid w:val="002F3673"/>
    <w:rsid w:val="002F541A"/>
    <w:rsid w:val="00301FC3"/>
    <w:rsid w:val="003021C8"/>
    <w:rsid w:val="00304EC3"/>
    <w:rsid w:val="00305799"/>
    <w:rsid w:val="00305B92"/>
    <w:rsid w:val="00307271"/>
    <w:rsid w:val="00307DE8"/>
    <w:rsid w:val="003124F5"/>
    <w:rsid w:val="00312811"/>
    <w:rsid w:val="00313F9A"/>
    <w:rsid w:val="00314867"/>
    <w:rsid w:val="003162A1"/>
    <w:rsid w:val="0031726A"/>
    <w:rsid w:val="00321952"/>
    <w:rsid w:val="00321A48"/>
    <w:rsid w:val="00322322"/>
    <w:rsid w:val="003226A6"/>
    <w:rsid w:val="00322CE3"/>
    <w:rsid w:val="00323134"/>
    <w:rsid w:val="003237F5"/>
    <w:rsid w:val="00324427"/>
    <w:rsid w:val="003250B2"/>
    <w:rsid w:val="00326CF4"/>
    <w:rsid w:val="00330E72"/>
    <w:rsid w:val="00333613"/>
    <w:rsid w:val="00333D32"/>
    <w:rsid w:val="00334088"/>
    <w:rsid w:val="00334C2C"/>
    <w:rsid w:val="00337D02"/>
    <w:rsid w:val="00340911"/>
    <w:rsid w:val="00342D43"/>
    <w:rsid w:val="00343417"/>
    <w:rsid w:val="0034475E"/>
    <w:rsid w:val="00344D4C"/>
    <w:rsid w:val="003455BC"/>
    <w:rsid w:val="003475C0"/>
    <w:rsid w:val="00350188"/>
    <w:rsid w:val="003501C6"/>
    <w:rsid w:val="00351522"/>
    <w:rsid w:val="00353E78"/>
    <w:rsid w:val="0035662B"/>
    <w:rsid w:val="003566D6"/>
    <w:rsid w:val="0036069A"/>
    <w:rsid w:val="00361298"/>
    <w:rsid w:val="003616CD"/>
    <w:rsid w:val="00361851"/>
    <w:rsid w:val="00361867"/>
    <w:rsid w:val="0036306D"/>
    <w:rsid w:val="00363AE3"/>
    <w:rsid w:val="0036451B"/>
    <w:rsid w:val="0036611A"/>
    <w:rsid w:val="00366F1A"/>
    <w:rsid w:val="00367307"/>
    <w:rsid w:val="00370907"/>
    <w:rsid w:val="0037122F"/>
    <w:rsid w:val="00371A41"/>
    <w:rsid w:val="00371E70"/>
    <w:rsid w:val="00372A22"/>
    <w:rsid w:val="00374FC6"/>
    <w:rsid w:val="0037656D"/>
    <w:rsid w:val="00377099"/>
    <w:rsid w:val="0037722A"/>
    <w:rsid w:val="00377441"/>
    <w:rsid w:val="00381B73"/>
    <w:rsid w:val="003823B5"/>
    <w:rsid w:val="003830A6"/>
    <w:rsid w:val="00383299"/>
    <w:rsid w:val="00390FBD"/>
    <w:rsid w:val="003918B3"/>
    <w:rsid w:val="00391C74"/>
    <w:rsid w:val="00393B00"/>
    <w:rsid w:val="00394806"/>
    <w:rsid w:val="00394AB6"/>
    <w:rsid w:val="00395248"/>
    <w:rsid w:val="00396ACB"/>
    <w:rsid w:val="00396FDE"/>
    <w:rsid w:val="003A0073"/>
    <w:rsid w:val="003A01C7"/>
    <w:rsid w:val="003A080A"/>
    <w:rsid w:val="003A0EF0"/>
    <w:rsid w:val="003A1F1A"/>
    <w:rsid w:val="003A3B75"/>
    <w:rsid w:val="003A4F33"/>
    <w:rsid w:val="003A7953"/>
    <w:rsid w:val="003A7AB4"/>
    <w:rsid w:val="003B085B"/>
    <w:rsid w:val="003B0F90"/>
    <w:rsid w:val="003B33ED"/>
    <w:rsid w:val="003B487A"/>
    <w:rsid w:val="003B497A"/>
    <w:rsid w:val="003B56D8"/>
    <w:rsid w:val="003B5FD0"/>
    <w:rsid w:val="003B7481"/>
    <w:rsid w:val="003C17C2"/>
    <w:rsid w:val="003C18E0"/>
    <w:rsid w:val="003C2935"/>
    <w:rsid w:val="003C2AF9"/>
    <w:rsid w:val="003C3C7E"/>
    <w:rsid w:val="003C4AA8"/>
    <w:rsid w:val="003C5BEA"/>
    <w:rsid w:val="003C5C6E"/>
    <w:rsid w:val="003C62E0"/>
    <w:rsid w:val="003C6767"/>
    <w:rsid w:val="003C74E1"/>
    <w:rsid w:val="003D1949"/>
    <w:rsid w:val="003D3768"/>
    <w:rsid w:val="003D4356"/>
    <w:rsid w:val="003D479A"/>
    <w:rsid w:val="003D4919"/>
    <w:rsid w:val="003D5E52"/>
    <w:rsid w:val="003D66C8"/>
    <w:rsid w:val="003D6EE6"/>
    <w:rsid w:val="003E0EE4"/>
    <w:rsid w:val="003E16E2"/>
    <w:rsid w:val="003E204D"/>
    <w:rsid w:val="003E223A"/>
    <w:rsid w:val="003E2863"/>
    <w:rsid w:val="003E5579"/>
    <w:rsid w:val="003E70EE"/>
    <w:rsid w:val="003F2387"/>
    <w:rsid w:val="003F40F1"/>
    <w:rsid w:val="003F4B09"/>
    <w:rsid w:val="003F7F69"/>
    <w:rsid w:val="004007D2"/>
    <w:rsid w:val="00401EE6"/>
    <w:rsid w:val="004022CF"/>
    <w:rsid w:val="00402712"/>
    <w:rsid w:val="004036B7"/>
    <w:rsid w:val="004037EF"/>
    <w:rsid w:val="00404342"/>
    <w:rsid w:val="00406807"/>
    <w:rsid w:val="00410407"/>
    <w:rsid w:val="00411093"/>
    <w:rsid w:val="004128F9"/>
    <w:rsid w:val="0041513F"/>
    <w:rsid w:val="00416D3E"/>
    <w:rsid w:val="0042060B"/>
    <w:rsid w:val="00423264"/>
    <w:rsid w:val="00423F47"/>
    <w:rsid w:val="004304F9"/>
    <w:rsid w:val="00430F53"/>
    <w:rsid w:val="0043108C"/>
    <w:rsid w:val="00434D8E"/>
    <w:rsid w:val="00434FD9"/>
    <w:rsid w:val="00435632"/>
    <w:rsid w:val="004372B2"/>
    <w:rsid w:val="00437517"/>
    <w:rsid w:val="00437CD2"/>
    <w:rsid w:val="00437F95"/>
    <w:rsid w:val="004411AF"/>
    <w:rsid w:val="0044174E"/>
    <w:rsid w:val="004417C7"/>
    <w:rsid w:val="004420BD"/>
    <w:rsid w:val="00442A5A"/>
    <w:rsid w:val="00442EC2"/>
    <w:rsid w:val="004434C5"/>
    <w:rsid w:val="00446111"/>
    <w:rsid w:val="004463EA"/>
    <w:rsid w:val="00446615"/>
    <w:rsid w:val="0044670B"/>
    <w:rsid w:val="004467D8"/>
    <w:rsid w:val="00446D3D"/>
    <w:rsid w:val="00447D50"/>
    <w:rsid w:val="0045240B"/>
    <w:rsid w:val="004544B1"/>
    <w:rsid w:val="00456E2E"/>
    <w:rsid w:val="00461F22"/>
    <w:rsid w:val="00462437"/>
    <w:rsid w:val="00462638"/>
    <w:rsid w:val="00465BB3"/>
    <w:rsid w:val="00465EDC"/>
    <w:rsid w:val="00466D3F"/>
    <w:rsid w:val="00467877"/>
    <w:rsid w:val="00467A1E"/>
    <w:rsid w:val="00472244"/>
    <w:rsid w:val="00472BDA"/>
    <w:rsid w:val="00474948"/>
    <w:rsid w:val="00476118"/>
    <w:rsid w:val="00477BF1"/>
    <w:rsid w:val="004802E9"/>
    <w:rsid w:val="004803A9"/>
    <w:rsid w:val="004808B8"/>
    <w:rsid w:val="00480C62"/>
    <w:rsid w:val="00481011"/>
    <w:rsid w:val="00481E4E"/>
    <w:rsid w:val="004838E0"/>
    <w:rsid w:val="004838E4"/>
    <w:rsid w:val="004841B0"/>
    <w:rsid w:val="00485104"/>
    <w:rsid w:val="0048570A"/>
    <w:rsid w:val="004914E5"/>
    <w:rsid w:val="00491744"/>
    <w:rsid w:val="00491A7A"/>
    <w:rsid w:val="0049340F"/>
    <w:rsid w:val="004938A2"/>
    <w:rsid w:val="00493F56"/>
    <w:rsid w:val="00494C52"/>
    <w:rsid w:val="00495B6A"/>
    <w:rsid w:val="00495F2B"/>
    <w:rsid w:val="00496075"/>
    <w:rsid w:val="00496A62"/>
    <w:rsid w:val="00497341"/>
    <w:rsid w:val="00497F03"/>
    <w:rsid w:val="004A144E"/>
    <w:rsid w:val="004A2783"/>
    <w:rsid w:val="004A3275"/>
    <w:rsid w:val="004A32FF"/>
    <w:rsid w:val="004A3708"/>
    <w:rsid w:val="004A3FC5"/>
    <w:rsid w:val="004A6A80"/>
    <w:rsid w:val="004A753D"/>
    <w:rsid w:val="004A772D"/>
    <w:rsid w:val="004B0AFB"/>
    <w:rsid w:val="004B22CD"/>
    <w:rsid w:val="004B367C"/>
    <w:rsid w:val="004B56AE"/>
    <w:rsid w:val="004B66B6"/>
    <w:rsid w:val="004B791C"/>
    <w:rsid w:val="004B797E"/>
    <w:rsid w:val="004C0BF4"/>
    <w:rsid w:val="004C1895"/>
    <w:rsid w:val="004C22EB"/>
    <w:rsid w:val="004C33F4"/>
    <w:rsid w:val="004D012E"/>
    <w:rsid w:val="004D135B"/>
    <w:rsid w:val="004D39E8"/>
    <w:rsid w:val="004D3D2F"/>
    <w:rsid w:val="004D4240"/>
    <w:rsid w:val="004D47C8"/>
    <w:rsid w:val="004D528A"/>
    <w:rsid w:val="004D5A26"/>
    <w:rsid w:val="004D5CDE"/>
    <w:rsid w:val="004D67B9"/>
    <w:rsid w:val="004D6987"/>
    <w:rsid w:val="004E0EA1"/>
    <w:rsid w:val="004E1355"/>
    <w:rsid w:val="004E1AB7"/>
    <w:rsid w:val="004E4A68"/>
    <w:rsid w:val="004E7F37"/>
    <w:rsid w:val="004F0902"/>
    <w:rsid w:val="004F1325"/>
    <w:rsid w:val="004F1916"/>
    <w:rsid w:val="004F2198"/>
    <w:rsid w:val="004F663B"/>
    <w:rsid w:val="00500C91"/>
    <w:rsid w:val="00500F9A"/>
    <w:rsid w:val="0050184D"/>
    <w:rsid w:val="00501D4C"/>
    <w:rsid w:val="00502CC7"/>
    <w:rsid w:val="00504163"/>
    <w:rsid w:val="005066C3"/>
    <w:rsid w:val="0050680A"/>
    <w:rsid w:val="005131E5"/>
    <w:rsid w:val="005168C9"/>
    <w:rsid w:val="005203EF"/>
    <w:rsid w:val="005250DD"/>
    <w:rsid w:val="00526054"/>
    <w:rsid w:val="00526B36"/>
    <w:rsid w:val="00526DB6"/>
    <w:rsid w:val="005270A1"/>
    <w:rsid w:val="005326C9"/>
    <w:rsid w:val="00533DAE"/>
    <w:rsid w:val="00534480"/>
    <w:rsid w:val="00535582"/>
    <w:rsid w:val="00541702"/>
    <w:rsid w:val="0054226A"/>
    <w:rsid w:val="0054328C"/>
    <w:rsid w:val="005437EC"/>
    <w:rsid w:val="00545500"/>
    <w:rsid w:val="00545F7A"/>
    <w:rsid w:val="00547260"/>
    <w:rsid w:val="00547C86"/>
    <w:rsid w:val="00550B72"/>
    <w:rsid w:val="00553135"/>
    <w:rsid w:val="0055378D"/>
    <w:rsid w:val="005547AA"/>
    <w:rsid w:val="005577C7"/>
    <w:rsid w:val="00557EC1"/>
    <w:rsid w:val="005607FA"/>
    <w:rsid w:val="005627E5"/>
    <w:rsid w:val="0056295A"/>
    <w:rsid w:val="00565CE9"/>
    <w:rsid w:val="00566A5F"/>
    <w:rsid w:val="00567331"/>
    <w:rsid w:val="005673E0"/>
    <w:rsid w:val="00567A36"/>
    <w:rsid w:val="00572959"/>
    <w:rsid w:val="0057499A"/>
    <w:rsid w:val="0057564C"/>
    <w:rsid w:val="00576EC0"/>
    <w:rsid w:val="00577AD7"/>
    <w:rsid w:val="00577EBA"/>
    <w:rsid w:val="005817D1"/>
    <w:rsid w:val="00581F23"/>
    <w:rsid w:val="00583920"/>
    <w:rsid w:val="00584EA7"/>
    <w:rsid w:val="005865D7"/>
    <w:rsid w:val="00586875"/>
    <w:rsid w:val="0058737E"/>
    <w:rsid w:val="00587F49"/>
    <w:rsid w:val="005911ED"/>
    <w:rsid w:val="00592862"/>
    <w:rsid w:val="005935C6"/>
    <w:rsid w:val="00593738"/>
    <w:rsid w:val="005938E8"/>
    <w:rsid w:val="00595463"/>
    <w:rsid w:val="0059550F"/>
    <w:rsid w:val="005963D9"/>
    <w:rsid w:val="005A007A"/>
    <w:rsid w:val="005A033A"/>
    <w:rsid w:val="005A04E4"/>
    <w:rsid w:val="005A1739"/>
    <w:rsid w:val="005A2B0C"/>
    <w:rsid w:val="005A2ED8"/>
    <w:rsid w:val="005A346D"/>
    <w:rsid w:val="005A3B42"/>
    <w:rsid w:val="005A3EC4"/>
    <w:rsid w:val="005A3F90"/>
    <w:rsid w:val="005A40E4"/>
    <w:rsid w:val="005A580E"/>
    <w:rsid w:val="005A5CA6"/>
    <w:rsid w:val="005A5CF4"/>
    <w:rsid w:val="005A6F01"/>
    <w:rsid w:val="005B029F"/>
    <w:rsid w:val="005B0959"/>
    <w:rsid w:val="005B1F3B"/>
    <w:rsid w:val="005B2B49"/>
    <w:rsid w:val="005B4D3C"/>
    <w:rsid w:val="005B7FD3"/>
    <w:rsid w:val="005C1FE4"/>
    <w:rsid w:val="005C208B"/>
    <w:rsid w:val="005C22EC"/>
    <w:rsid w:val="005C37B7"/>
    <w:rsid w:val="005C49B9"/>
    <w:rsid w:val="005C5347"/>
    <w:rsid w:val="005C6F1B"/>
    <w:rsid w:val="005C70D4"/>
    <w:rsid w:val="005C7809"/>
    <w:rsid w:val="005C7979"/>
    <w:rsid w:val="005C7C03"/>
    <w:rsid w:val="005D2C02"/>
    <w:rsid w:val="005D3175"/>
    <w:rsid w:val="005D46B4"/>
    <w:rsid w:val="005D490D"/>
    <w:rsid w:val="005D6DB8"/>
    <w:rsid w:val="005D6FD0"/>
    <w:rsid w:val="005D77BE"/>
    <w:rsid w:val="005D7C59"/>
    <w:rsid w:val="005E0810"/>
    <w:rsid w:val="005E09A7"/>
    <w:rsid w:val="005E15EC"/>
    <w:rsid w:val="005E2052"/>
    <w:rsid w:val="005E2BCE"/>
    <w:rsid w:val="005E4442"/>
    <w:rsid w:val="005E4BC2"/>
    <w:rsid w:val="005E552E"/>
    <w:rsid w:val="005E5650"/>
    <w:rsid w:val="005E6CAD"/>
    <w:rsid w:val="005E7756"/>
    <w:rsid w:val="005F0B19"/>
    <w:rsid w:val="005F0F04"/>
    <w:rsid w:val="005F1F42"/>
    <w:rsid w:val="005F20F5"/>
    <w:rsid w:val="005F347A"/>
    <w:rsid w:val="005F3C20"/>
    <w:rsid w:val="005F4760"/>
    <w:rsid w:val="005F6190"/>
    <w:rsid w:val="005F6539"/>
    <w:rsid w:val="005F79BF"/>
    <w:rsid w:val="005F7BBC"/>
    <w:rsid w:val="0060037E"/>
    <w:rsid w:val="00600AB5"/>
    <w:rsid w:val="0060101E"/>
    <w:rsid w:val="00601E15"/>
    <w:rsid w:val="00602762"/>
    <w:rsid w:val="00604CA7"/>
    <w:rsid w:val="006073F7"/>
    <w:rsid w:val="0061050D"/>
    <w:rsid w:val="00610D92"/>
    <w:rsid w:val="006117A5"/>
    <w:rsid w:val="00611CD1"/>
    <w:rsid w:val="00611FED"/>
    <w:rsid w:val="00616BD0"/>
    <w:rsid w:val="00617F2F"/>
    <w:rsid w:val="00620004"/>
    <w:rsid w:val="006204CB"/>
    <w:rsid w:val="0062083F"/>
    <w:rsid w:val="006217FB"/>
    <w:rsid w:val="0062318D"/>
    <w:rsid w:val="006240DE"/>
    <w:rsid w:val="0062764B"/>
    <w:rsid w:val="00627C5C"/>
    <w:rsid w:val="00632077"/>
    <w:rsid w:val="00632EE1"/>
    <w:rsid w:val="00632F55"/>
    <w:rsid w:val="00635931"/>
    <w:rsid w:val="00637085"/>
    <w:rsid w:val="00637BC1"/>
    <w:rsid w:val="00637E21"/>
    <w:rsid w:val="00640FA0"/>
    <w:rsid w:val="0064110E"/>
    <w:rsid w:val="00641941"/>
    <w:rsid w:val="00642D79"/>
    <w:rsid w:val="0064343F"/>
    <w:rsid w:val="00643B5E"/>
    <w:rsid w:val="00643EAA"/>
    <w:rsid w:val="00644F35"/>
    <w:rsid w:val="00645522"/>
    <w:rsid w:val="006519D0"/>
    <w:rsid w:val="00653855"/>
    <w:rsid w:val="00654732"/>
    <w:rsid w:val="00655208"/>
    <w:rsid w:val="006568A6"/>
    <w:rsid w:val="00656F65"/>
    <w:rsid w:val="00660D82"/>
    <w:rsid w:val="0066161C"/>
    <w:rsid w:val="0066462D"/>
    <w:rsid w:val="00665B7F"/>
    <w:rsid w:val="006671C6"/>
    <w:rsid w:val="006706A3"/>
    <w:rsid w:val="0067077A"/>
    <w:rsid w:val="00670795"/>
    <w:rsid w:val="006728D3"/>
    <w:rsid w:val="006738A3"/>
    <w:rsid w:val="00674B3E"/>
    <w:rsid w:val="00675A0D"/>
    <w:rsid w:val="006777F6"/>
    <w:rsid w:val="006803D5"/>
    <w:rsid w:val="00681DB5"/>
    <w:rsid w:val="006822DC"/>
    <w:rsid w:val="00682422"/>
    <w:rsid w:val="006824AE"/>
    <w:rsid w:val="0068476C"/>
    <w:rsid w:val="00685045"/>
    <w:rsid w:val="0068535A"/>
    <w:rsid w:val="00686B27"/>
    <w:rsid w:val="00690D03"/>
    <w:rsid w:val="006924CF"/>
    <w:rsid w:val="0069591C"/>
    <w:rsid w:val="00696A70"/>
    <w:rsid w:val="00696AC1"/>
    <w:rsid w:val="00696F2F"/>
    <w:rsid w:val="00697096"/>
    <w:rsid w:val="00697226"/>
    <w:rsid w:val="0069749E"/>
    <w:rsid w:val="006A0141"/>
    <w:rsid w:val="006A1CAF"/>
    <w:rsid w:val="006A1DB1"/>
    <w:rsid w:val="006A2A8F"/>
    <w:rsid w:val="006A69EE"/>
    <w:rsid w:val="006B0CFD"/>
    <w:rsid w:val="006B10AF"/>
    <w:rsid w:val="006B1435"/>
    <w:rsid w:val="006B241B"/>
    <w:rsid w:val="006B2B70"/>
    <w:rsid w:val="006B2E28"/>
    <w:rsid w:val="006B4532"/>
    <w:rsid w:val="006B4DB1"/>
    <w:rsid w:val="006B5946"/>
    <w:rsid w:val="006B5CFB"/>
    <w:rsid w:val="006B61BF"/>
    <w:rsid w:val="006B64FE"/>
    <w:rsid w:val="006B7E27"/>
    <w:rsid w:val="006C2AD9"/>
    <w:rsid w:val="006C4BEC"/>
    <w:rsid w:val="006C4BF9"/>
    <w:rsid w:val="006C5BB2"/>
    <w:rsid w:val="006C61EE"/>
    <w:rsid w:val="006C668D"/>
    <w:rsid w:val="006C69A4"/>
    <w:rsid w:val="006C7382"/>
    <w:rsid w:val="006D0F03"/>
    <w:rsid w:val="006D2B21"/>
    <w:rsid w:val="006D484D"/>
    <w:rsid w:val="006D7553"/>
    <w:rsid w:val="006D79FB"/>
    <w:rsid w:val="006E0EE2"/>
    <w:rsid w:val="006E179D"/>
    <w:rsid w:val="006E2B90"/>
    <w:rsid w:val="006E4573"/>
    <w:rsid w:val="006E6B6C"/>
    <w:rsid w:val="006E7437"/>
    <w:rsid w:val="006E7DF7"/>
    <w:rsid w:val="006F11C0"/>
    <w:rsid w:val="006F1C93"/>
    <w:rsid w:val="006F20E2"/>
    <w:rsid w:val="006F2A6C"/>
    <w:rsid w:val="006F5AE7"/>
    <w:rsid w:val="006F67C6"/>
    <w:rsid w:val="006F72C5"/>
    <w:rsid w:val="006F7B4C"/>
    <w:rsid w:val="006F7F15"/>
    <w:rsid w:val="00700E92"/>
    <w:rsid w:val="00702299"/>
    <w:rsid w:val="00702E7C"/>
    <w:rsid w:val="0070384D"/>
    <w:rsid w:val="0070428C"/>
    <w:rsid w:val="00706949"/>
    <w:rsid w:val="00710F83"/>
    <w:rsid w:val="0071147C"/>
    <w:rsid w:val="0071174A"/>
    <w:rsid w:val="00711C2E"/>
    <w:rsid w:val="007122C6"/>
    <w:rsid w:val="00712ADB"/>
    <w:rsid w:val="007132BE"/>
    <w:rsid w:val="0071360A"/>
    <w:rsid w:val="0071416C"/>
    <w:rsid w:val="00714CFB"/>
    <w:rsid w:val="007163FD"/>
    <w:rsid w:val="0071740B"/>
    <w:rsid w:val="007176F6"/>
    <w:rsid w:val="007202D0"/>
    <w:rsid w:val="0072126F"/>
    <w:rsid w:val="0072174E"/>
    <w:rsid w:val="00723F7E"/>
    <w:rsid w:val="007245BD"/>
    <w:rsid w:val="00726069"/>
    <w:rsid w:val="00727EB8"/>
    <w:rsid w:val="00730754"/>
    <w:rsid w:val="00731FA9"/>
    <w:rsid w:val="00732C19"/>
    <w:rsid w:val="00732FCE"/>
    <w:rsid w:val="00733827"/>
    <w:rsid w:val="00734725"/>
    <w:rsid w:val="0073593E"/>
    <w:rsid w:val="00737CBF"/>
    <w:rsid w:val="00737D39"/>
    <w:rsid w:val="007409FB"/>
    <w:rsid w:val="0074108A"/>
    <w:rsid w:val="00744441"/>
    <w:rsid w:val="007505C9"/>
    <w:rsid w:val="0075075C"/>
    <w:rsid w:val="00750B3D"/>
    <w:rsid w:val="00750B6C"/>
    <w:rsid w:val="00751BE0"/>
    <w:rsid w:val="007532EA"/>
    <w:rsid w:val="00753981"/>
    <w:rsid w:val="00754E55"/>
    <w:rsid w:val="00756957"/>
    <w:rsid w:val="00756B5B"/>
    <w:rsid w:val="00756DE8"/>
    <w:rsid w:val="007570F5"/>
    <w:rsid w:val="00761440"/>
    <w:rsid w:val="00763000"/>
    <w:rsid w:val="00763591"/>
    <w:rsid w:val="00763738"/>
    <w:rsid w:val="00763979"/>
    <w:rsid w:val="00764049"/>
    <w:rsid w:val="007644EB"/>
    <w:rsid w:val="00764F8C"/>
    <w:rsid w:val="0076581B"/>
    <w:rsid w:val="00766824"/>
    <w:rsid w:val="00766BBD"/>
    <w:rsid w:val="00770804"/>
    <w:rsid w:val="00770894"/>
    <w:rsid w:val="007709AB"/>
    <w:rsid w:val="00770C45"/>
    <w:rsid w:val="00776B5A"/>
    <w:rsid w:val="00777767"/>
    <w:rsid w:val="007778EF"/>
    <w:rsid w:val="00780CF6"/>
    <w:rsid w:val="00782145"/>
    <w:rsid w:val="0078241F"/>
    <w:rsid w:val="00782964"/>
    <w:rsid w:val="00783CF1"/>
    <w:rsid w:val="0078439E"/>
    <w:rsid w:val="00786132"/>
    <w:rsid w:val="0078706A"/>
    <w:rsid w:val="007911B6"/>
    <w:rsid w:val="007925FC"/>
    <w:rsid w:val="00792C60"/>
    <w:rsid w:val="00793429"/>
    <w:rsid w:val="00794431"/>
    <w:rsid w:val="0079494D"/>
    <w:rsid w:val="00795174"/>
    <w:rsid w:val="007958E4"/>
    <w:rsid w:val="00796063"/>
    <w:rsid w:val="00796982"/>
    <w:rsid w:val="00796D82"/>
    <w:rsid w:val="007A10A7"/>
    <w:rsid w:val="007A154F"/>
    <w:rsid w:val="007A22F1"/>
    <w:rsid w:val="007A2382"/>
    <w:rsid w:val="007A26D7"/>
    <w:rsid w:val="007A2D2B"/>
    <w:rsid w:val="007A4982"/>
    <w:rsid w:val="007A5D66"/>
    <w:rsid w:val="007A7C67"/>
    <w:rsid w:val="007B2830"/>
    <w:rsid w:val="007B2F73"/>
    <w:rsid w:val="007B30EE"/>
    <w:rsid w:val="007B3A8B"/>
    <w:rsid w:val="007B5434"/>
    <w:rsid w:val="007B5B38"/>
    <w:rsid w:val="007B6C07"/>
    <w:rsid w:val="007C041C"/>
    <w:rsid w:val="007C231A"/>
    <w:rsid w:val="007C2F77"/>
    <w:rsid w:val="007C37FB"/>
    <w:rsid w:val="007C4A18"/>
    <w:rsid w:val="007C4B00"/>
    <w:rsid w:val="007C4FAD"/>
    <w:rsid w:val="007C5880"/>
    <w:rsid w:val="007C6B98"/>
    <w:rsid w:val="007C6E9B"/>
    <w:rsid w:val="007C7003"/>
    <w:rsid w:val="007D0285"/>
    <w:rsid w:val="007D14FD"/>
    <w:rsid w:val="007D1617"/>
    <w:rsid w:val="007D385E"/>
    <w:rsid w:val="007D3DF2"/>
    <w:rsid w:val="007D5285"/>
    <w:rsid w:val="007D5317"/>
    <w:rsid w:val="007E0BE0"/>
    <w:rsid w:val="007E1FAC"/>
    <w:rsid w:val="007E30D4"/>
    <w:rsid w:val="007E37DB"/>
    <w:rsid w:val="007E446D"/>
    <w:rsid w:val="007E64D6"/>
    <w:rsid w:val="007E6A5C"/>
    <w:rsid w:val="007E7328"/>
    <w:rsid w:val="007F07D3"/>
    <w:rsid w:val="007F1C04"/>
    <w:rsid w:val="007F2763"/>
    <w:rsid w:val="007F2E76"/>
    <w:rsid w:val="007F384A"/>
    <w:rsid w:val="007F4297"/>
    <w:rsid w:val="007F4D1F"/>
    <w:rsid w:val="007F511D"/>
    <w:rsid w:val="007F63BF"/>
    <w:rsid w:val="007F74CE"/>
    <w:rsid w:val="00802E97"/>
    <w:rsid w:val="00804BA3"/>
    <w:rsid w:val="00807DB0"/>
    <w:rsid w:val="00812748"/>
    <w:rsid w:val="0081325F"/>
    <w:rsid w:val="008137A8"/>
    <w:rsid w:val="00813E3B"/>
    <w:rsid w:val="00815432"/>
    <w:rsid w:val="00817156"/>
    <w:rsid w:val="00820B2C"/>
    <w:rsid w:val="008222EF"/>
    <w:rsid w:val="00822C68"/>
    <w:rsid w:val="00822E8C"/>
    <w:rsid w:val="0082377D"/>
    <w:rsid w:val="00823846"/>
    <w:rsid w:val="00825842"/>
    <w:rsid w:val="00825A57"/>
    <w:rsid w:val="00825AB8"/>
    <w:rsid w:val="008271F5"/>
    <w:rsid w:val="008314C2"/>
    <w:rsid w:val="00832334"/>
    <w:rsid w:val="00832AFD"/>
    <w:rsid w:val="00832FE4"/>
    <w:rsid w:val="0083609B"/>
    <w:rsid w:val="008366E5"/>
    <w:rsid w:val="008400CA"/>
    <w:rsid w:val="00840D91"/>
    <w:rsid w:val="00843507"/>
    <w:rsid w:val="00843CA1"/>
    <w:rsid w:val="008440D1"/>
    <w:rsid w:val="00844B75"/>
    <w:rsid w:val="0084613C"/>
    <w:rsid w:val="00850019"/>
    <w:rsid w:val="00850BB3"/>
    <w:rsid w:val="00853124"/>
    <w:rsid w:val="00855BE7"/>
    <w:rsid w:val="00856107"/>
    <w:rsid w:val="00856ECE"/>
    <w:rsid w:val="0085763E"/>
    <w:rsid w:val="0085764B"/>
    <w:rsid w:val="00857D8D"/>
    <w:rsid w:val="0086050B"/>
    <w:rsid w:val="008615D7"/>
    <w:rsid w:val="0086354B"/>
    <w:rsid w:val="008641C7"/>
    <w:rsid w:val="00864BCB"/>
    <w:rsid w:val="00864C07"/>
    <w:rsid w:val="008656B6"/>
    <w:rsid w:val="0086615A"/>
    <w:rsid w:val="00866AB2"/>
    <w:rsid w:val="008705F8"/>
    <w:rsid w:val="00872203"/>
    <w:rsid w:val="00872A04"/>
    <w:rsid w:val="00873894"/>
    <w:rsid w:val="0087486E"/>
    <w:rsid w:val="0087534C"/>
    <w:rsid w:val="00875869"/>
    <w:rsid w:val="008769C5"/>
    <w:rsid w:val="00880853"/>
    <w:rsid w:val="00880BB8"/>
    <w:rsid w:val="0088126C"/>
    <w:rsid w:val="008824B9"/>
    <w:rsid w:val="00882F6E"/>
    <w:rsid w:val="00883778"/>
    <w:rsid w:val="008846E3"/>
    <w:rsid w:val="00884FF9"/>
    <w:rsid w:val="0088539B"/>
    <w:rsid w:val="008865A9"/>
    <w:rsid w:val="00887941"/>
    <w:rsid w:val="008879D2"/>
    <w:rsid w:val="00890E00"/>
    <w:rsid w:val="008915A5"/>
    <w:rsid w:val="00891EB6"/>
    <w:rsid w:val="00892922"/>
    <w:rsid w:val="00893C31"/>
    <w:rsid w:val="00894332"/>
    <w:rsid w:val="0089539F"/>
    <w:rsid w:val="008954C1"/>
    <w:rsid w:val="00896629"/>
    <w:rsid w:val="00896D13"/>
    <w:rsid w:val="008978D1"/>
    <w:rsid w:val="008A24CE"/>
    <w:rsid w:val="008A2631"/>
    <w:rsid w:val="008A31EC"/>
    <w:rsid w:val="008A3274"/>
    <w:rsid w:val="008A3951"/>
    <w:rsid w:val="008A4410"/>
    <w:rsid w:val="008A4493"/>
    <w:rsid w:val="008A4A76"/>
    <w:rsid w:val="008A4F05"/>
    <w:rsid w:val="008A5234"/>
    <w:rsid w:val="008A680D"/>
    <w:rsid w:val="008A7335"/>
    <w:rsid w:val="008B0EA3"/>
    <w:rsid w:val="008B26B0"/>
    <w:rsid w:val="008B298B"/>
    <w:rsid w:val="008B2C0D"/>
    <w:rsid w:val="008B3945"/>
    <w:rsid w:val="008B3BB7"/>
    <w:rsid w:val="008B611A"/>
    <w:rsid w:val="008B6C1B"/>
    <w:rsid w:val="008B6FB2"/>
    <w:rsid w:val="008B7844"/>
    <w:rsid w:val="008C24A5"/>
    <w:rsid w:val="008C3415"/>
    <w:rsid w:val="008C450E"/>
    <w:rsid w:val="008C601C"/>
    <w:rsid w:val="008C7442"/>
    <w:rsid w:val="008C755D"/>
    <w:rsid w:val="008D0C78"/>
    <w:rsid w:val="008D20F9"/>
    <w:rsid w:val="008D30E5"/>
    <w:rsid w:val="008D331A"/>
    <w:rsid w:val="008D37F0"/>
    <w:rsid w:val="008D4F42"/>
    <w:rsid w:val="008D6BBB"/>
    <w:rsid w:val="008E0110"/>
    <w:rsid w:val="008E02A6"/>
    <w:rsid w:val="008E17AD"/>
    <w:rsid w:val="008E1BCB"/>
    <w:rsid w:val="008E2102"/>
    <w:rsid w:val="008E21D1"/>
    <w:rsid w:val="008E2208"/>
    <w:rsid w:val="008E315D"/>
    <w:rsid w:val="008E3A98"/>
    <w:rsid w:val="008E4B47"/>
    <w:rsid w:val="008E4C66"/>
    <w:rsid w:val="008E54AE"/>
    <w:rsid w:val="008E5D84"/>
    <w:rsid w:val="008E68BC"/>
    <w:rsid w:val="008E704E"/>
    <w:rsid w:val="008E772A"/>
    <w:rsid w:val="008E79BE"/>
    <w:rsid w:val="008F1517"/>
    <w:rsid w:val="008F1F9A"/>
    <w:rsid w:val="008F3C63"/>
    <w:rsid w:val="008F5380"/>
    <w:rsid w:val="008F5AF4"/>
    <w:rsid w:val="008F6108"/>
    <w:rsid w:val="00900176"/>
    <w:rsid w:val="009012B2"/>
    <w:rsid w:val="00902773"/>
    <w:rsid w:val="00902F93"/>
    <w:rsid w:val="00903B6F"/>
    <w:rsid w:val="009041EC"/>
    <w:rsid w:val="009106A7"/>
    <w:rsid w:val="00912801"/>
    <w:rsid w:val="00912A37"/>
    <w:rsid w:val="00913631"/>
    <w:rsid w:val="00913A1E"/>
    <w:rsid w:val="00914E9B"/>
    <w:rsid w:val="009155E7"/>
    <w:rsid w:val="00915784"/>
    <w:rsid w:val="00915D97"/>
    <w:rsid w:val="00916179"/>
    <w:rsid w:val="00917416"/>
    <w:rsid w:val="00917D7B"/>
    <w:rsid w:val="00921FE5"/>
    <w:rsid w:val="009223B3"/>
    <w:rsid w:val="00924DD3"/>
    <w:rsid w:val="00925201"/>
    <w:rsid w:val="00927D57"/>
    <w:rsid w:val="00931223"/>
    <w:rsid w:val="00931E07"/>
    <w:rsid w:val="0093282D"/>
    <w:rsid w:val="00935BAF"/>
    <w:rsid w:val="00937CF5"/>
    <w:rsid w:val="00937D6F"/>
    <w:rsid w:val="00937DC7"/>
    <w:rsid w:val="0094291D"/>
    <w:rsid w:val="0094324E"/>
    <w:rsid w:val="00943C97"/>
    <w:rsid w:val="009445B5"/>
    <w:rsid w:val="00944A35"/>
    <w:rsid w:val="00945B41"/>
    <w:rsid w:val="009479A8"/>
    <w:rsid w:val="00950A3F"/>
    <w:rsid w:val="00951467"/>
    <w:rsid w:val="00954E64"/>
    <w:rsid w:val="00955B44"/>
    <w:rsid w:val="00956C78"/>
    <w:rsid w:val="00963608"/>
    <w:rsid w:val="00965E05"/>
    <w:rsid w:val="00972239"/>
    <w:rsid w:val="009727DC"/>
    <w:rsid w:val="00973FCA"/>
    <w:rsid w:val="009742F6"/>
    <w:rsid w:val="00974ABB"/>
    <w:rsid w:val="009801C6"/>
    <w:rsid w:val="00980391"/>
    <w:rsid w:val="009807DF"/>
    <w:rsid w:val="00980CA6"/>
    <w:rsid w:val="009848CF"/>
    <w:rsid w:val="00985BDB"/>
    <w:rsid w:val="0099267F"/>
    <w:rsid w:val="00992927"/>
    <w:rsid w:val="009951B3"/>
    <w:rsid w:val="00995D7A"/>
    <w:rsid w:val="00997D9D"/>
    <w:rsid w:val="00997FA2"/>
    <w:rsid w:val="009A1F8E"/>
    <w:rsid w:val="009A383B"/>
    <w:rsid w:val="009A4ED3"/>
    <w:rsid w:val="009A5ADF"/>
    <w:rsid w:val="009A71A9"/>
    <w:rsid w:val="009A7225"/>
    <w:rsid w:val="009B04C8"/>
    <w:rsid w:val="009B099A"/>
    <w:rsid w:val="009B135F"/>
    <w:rsid w:val="009B22CC"/>
    <w:rsid w:val="009B255C"/>
    <w:rsid w:val="009B4153"/>
    <w:rsid w:val="009B4684"/>
    <w:rsid w:val="009B4B1B"/>
    <w:rsid w:val="009B5055"/>
    <w:rsid w:val="009B539E"/>
    <w:rsid w:val="009B5809"/>
    <w:rsid w:val="009B5CFA"/>
    <w:rsid w:val="009B65B8"/>
    <w:rsid w:val="009B7708"/>
    <w:rsid w:val="009C1F8B"/>
    <w:rsid w:val="009C1FB7"/>
    <w:rsid w:val="009C4ADC"/>
    <w:rsid w:val="009D1C18"/>
    <w:rsid w:val="009D1E2F"/>
    <w:rsid w:val="009D355D"/>
    <w:rsid w:val="009D4365"/>
    <w:rsid w:val="009D6842"/>
    <w:rsid w:val="009D6B03"/>
    <w:rsid w:val="009E0407"/>
    <w:rsid w:val="009E1376"/>
    <w:rsid w:val="009E1F83"/>
    <w:rsid w:val="009E2096"/>
    <w:rsid w:val="009E2F35"/>
    <w:rsid w:val="009E3EE6"/>
    <w:rsid w:val="009E74F4"/>
    <w:rsid w:val="009F0A0E"/>
    <w:rsid w:val="009F1400"/>
    <w:rsid w:val="009F1536"/>
    <w:rsid w:val="009F1B15"/>
    <w:rsid w:val="009F2D3F"/>
    <w:rsid w:val="009F38F6"/>
    <w:rsid w:val="009F4D1D"/>
    <w:rsid w:val="009F5DBF"/>
    <w:rsid w:val="009F61E9"/>
    <w:rsid w:val="009F6545"/>
    <w:rsid w:val="009F7E2A"/>
    <w:rsid w:val="00A00A73"/>
    <w:rsid w:val="00A013B8"/>
    <w:rsid w:val="00A041C6"/>
    <w:rsid w:val="00A04897"/>
    <w:rsid w:val="00A05062"/>
    <w:rsid w:val="00A05310"/>
    <w:rsid w:val="00A07610"/>
    <w:rsid w:val="00A07C80"/>
    <w:rsid w:val="00A10CB3"/>
    <w:rsid w:val="00A112A0"/>
    <w:rsid w:val="00A122B2"/>
    <w:rsid w:val="00A12A7E"/>
    <w:rsid w:val="00A12F26"/>
    <w:rsid w:val="00A14542"/>
    <w:rsid w:val="00A149E4"/>
    <w:rsid w:val="00A15D12"/>
    <w:rsid w:val="00A1600C"/>
    <w:rsid w:val="00A176DC"/>
    <w:rsid w:val="00A17CB1"/>
    <w:rsid w:val="00A17F3B"/>
    <w:rsid w:val="00A20EB7"/>
    <w:rsid w:val="00A219C7"/>
    <w:rsid w:val="00A24EF6"/>
    <w:rsid w:val="00A26C86"/>
    <w:rsid w:val="00A3032F"/>
    <w:rsid w:val="00A314DE"/>
    <w:rsid w:val="00A32E22"/>
    <w:rsid w:val="00A34138"/>
    <w:rsid w:val="00A34EE8"/>
    <w:rsid w:val="00A35887"/>
    <w:rsid w:val="00A362A4"/>
    <w:rsid w:val="00A37DFF"/>
    <w:rsid w:val="00A41468"/>
    <w:rsid w:val="00A42CA3"/>
    <w:rsid w:val="00A461E5"/>
    <w:rsid w:val="00A46462"/>
    <w:rsid w:val="00A502CA"/>
    <w:rsid w:val="00A503F3"/>
    <w:rsid w:val="00A50C05"/>
    <w:rsid w:val="00A5147F"/>
    <w:rsid w:val="00A51581"/>
    <w:rsid w:val="00A52DE0"/>
    <w:rsid w:val="00A53B41"/>
    <w:rsid w:val="00A5494F"/>
    <w:rsid w:val="00A557EA"/>
    <w:rsid w:val="00A55D92"/>
    <w:rsid w:val="00A565CB"/>
    <w:rsid w:val="00A56F1C"/>
    <w:rsid w:val="00A57095"/>
    <w:rsid w:val="00A57AB8"/>
    <w:rsid w:val="00A60224"/>
    <w:rsid w:val="00A60671"/>
    <w:rsid w:val="00A612F7"/>
    <w:rsid w:val="00A64954"/>
    <w:rsid w:val="00A6671B"/>
    <w:rsid w:val="00A70E64"/>
    <w:rsid w:val="00A71422"/>
    <w:rsid w:val="00A71A1D"/>
    <w:rsid w:val="00A71C77"/>
    <w:rsid w:val="00A72362"/>
    <w:rsid w:val="00A72768"/>
    <w:rsid w:val="00A72EC5"/>
    <w:rsid w:val="00A73B6A"/>
    <w:rsid w:val="00A73B9A"/>
    <w:rsid w:val="00A741C9"/>
    <w:rsid w:val="00A74727"/>
    <w:rsid w:val="00A74EE9"/>
    <w:rsid w:val="00A75CBE"/>
    <w:rsid w:val="00A76A4C"/>
    <w:rsid w:val="00A76CEE"/>
    <w:rsid w:val="00A779D4"/>
    <w:rsid w:val="00A77D46"/>
    <w:rsid w:val="00A803D3"/>
    <w:rsid w:val="00A81543"/>
    <w:rsid w:val="00A82A4C"/>
    <w:rsid w:val="00A8564F"/>
    <w:rsid w:val="00A86217"/>
    <w:rsid w:val="00A91523"/>
    <w:rsid w:val="00A918C3"/>
    <w:rsid w:val="00A9247F"/>
    <w:rsid w:val="00A92DB6"/>
    <w:rsid w:val="00A9488F"/>
    <w:rsid w:val="00A94CCE"/>
    <w:rsid w:val="00A94D90"/>
    <w:rsid w:val="00A950B3"/>
    <w:rsid w:val="00A95CE1"/>
    <w:rsid w:val="00A96971"/>
    <w:rsid w:val="00AA166E"/>
    <w:rsid w:val="00AA219E"/>
    <w:rsid w:val="00AA2E17"/>
    <w:rsid w:val="00AA3204"/>
    <w:rsid w:val="00AA3D5F"/>
    <w:rsid w:val="00AA451D"/>
    <w:rsid w:val="00AA4653"/>
    <w:rsid w:val="00AA6809"/>
    <w:rsid w:val="00AA7CE9"/>
    <w:rsid w:val="00AB14CF"/>
    <w:rsid w:val="00AB14F1"/>
    <w:rsid w:val="00AB66C4"/>
    <w:rsid w:val="00AB6EFB"/>
    <w:rsid w:val="00AC73C2"/>
    <w:rsid w:val="00AD10F6"/>
    <w:rsid w:val="00AD141E"/>
    <w:rsid w:val="00AD3572"/>
    <w:rsid w:val="00AD3D35"/>
    <w:rsid w:val="00AD547E"/>
    <w:rsid w:val="00AD6ED9"/>
    <w:rsid w:val="00AD7A74"/>
    <w:rsid w:val="00AE041E"/>
    <w:rsid w:val="00AE142D"/>
    <w:rsid w:val="00AE4861"/>
    <w:rsid w:val="00AE4C1D"/>
    <w:rsid w:val="00AE69D7"/>
    <w:rsid w:val="00AE7536"/>
    <w:rsid w:val="00AE7FB4"/>
    <w:rsid w:val="00AF06E3"/>
    <w:rsid w:val="00AF07D3"/>
    <w:rsid w:val="00AF0D72"/>
    <w:rsid w:val="00AF1B83"/>
    <w:rsid w:val="00AF20B9"/>
    <w:rsid w:val="00AF20CA"/>
    <w:rsid w:val="00AF24D1"/>
    <w:rsid w:val="00AF29A4"/>
    <w:rsid w:val="00AF43E3"/>
    <w:rsid w:val="00AF4C44"/>
    <w:rsid w:val="00AF545F"/>
    <w:rsid w:val="00AF5F5F"/>
    <w:rsid w:val="00AF7EFB"/>
    <w:rsid w:val="00B00477"/>
    <w:rsid w:val="00B00F6A"/>
    <w:rsid w:val="00B01046"/>
    <w:rsid w:val="00B03D0E"/>
    <w:rsid w:val="00B116D3"/>
    <w:rsid w:val="00B12437"/>
    <w:rsid w:val="00B137F3"/>
    <w:rsid w:val="00B13AE6"/>
    <w:rsid w:val="00B14F07"/>
    <w:rsid w:val="00B15538"/>
    <w:rsid w:val="00B2014F"/>
    <w:rsid w:val="00B207E8"/>
    <w:rsid w:val="00B20C06"/>
    <w:rsid w:val="00B214B5"/>
    <w:rsid w:val="00B22D2B"/>
    <w:rsid w:val="00B230DD"/>
    <w:rsid w:val="00B23F08"/>
    <w:rsid w:val="00B26573"/>
    <w:rsid w:val="00B26615"/>
    <w:rsid w:val="00B306C7"/>
    <w:rsid w:val="00B30D93"/>
    <w:rsid w:val="00B31185"/>
    <w:rsid w:val="00B31ACB"/>
    <w:rsid w:val="00B34893"/>
    <w:rsid w:val="00B359FF"/>
    <w:rsid w:val="00B3647D"/>
    <w:rsid w:val="00B40294"/>
    <w:rsid w:val="00B42293"/>
    <w:rsid w:val="00B43860"/>
    <w:rsid w:val="00B44E2B"/>
    <w:rsid w:val="00B468A8"/>
    <w:rsid w:val="00B47D08"/>
    <w:rsid w:val="00B51C1F"/>
    <w:rsid w:val="00B52C96"/>
    <w:rsid w:val="00B53C26"/>
    <w:rsid w:val="00B54BBA"/>
    <w:rsid w:val="00B54C69"/>
    <w:rsid w:val="00B566B6"/>
    <w:rsid w:val="00B56AB9"/>
    <w:rsid w:val="00B57E09"/>
    <w:rsid w:val="00B60747"/>
    <w:rsid w:val="00B60E64"/>
    <w:rsid w:val="00B624E5"/>
    <w:rsid w:val="00B63288"/>
    <w:rsid w:val="00B65607"/>
    <w:rsid w:val="00B65E9C"/>
    <w:rsid w:val="00B66006"/>
    <w:rsid w:val="00B67DAA"/>
    <w:rsid w:val="00B70FB3"/>
    <w:rsid w:val="00B72FD0"/>
    <w:rsid w:val="00B74CB2"/>
    <w:rsid w:val="00B74D88"/>
    <w:rsid w:val="00B77A5C"/>
    <w:rsid w:val="00B801D1"/>
    <w:rsid w:val="00B80CAE"/>
    <w:rsid w:val="00B80E2B"/>
    <w:rsid w:val="00B81CDF"/>
    <w:rsid w:val="00B84759"/>
    <w:rsid w:val="00B8493D"/>
    <w:rsid w:val="00B853CE"/>
    <w:rsid w:val="00B86F53"/>
    <w:rsid w:val="00B8705C"/>
    <w:rsid w:val="00B90575"/>
    <w:rsid w:val="00B91489"/>
    <w:rsid w:val="00B9156D"/>
    <w:rsid w:val="00B91C6C"/>
    <w:rsid w:val="00B930B8"/>
    <w:rsid w:val="00B95CB7"/>
    <w:rsid w:val="00B96A5C"/>
    <w:rsid w:val="00B96F6F"/>
    <w:rsid w:val="00BA1596"/>
    <w:rsid w:val="00BA15A0"/>
    <w:rsid w:val="00BA230C"/>
    <w:rsid w:val="00BA5314"/>
    <w:rsid w:val="00BA7D61"/>
    <w:rsid w:val="00BB1371"/>
    <w:rsid w:val="00BB17F3"/>
    <w:rsid w:val="00BB1896"/>
    <w:rsid w:val="00BB385F"/>
    <w:rsid w:val="00BB4614"/>
    <w:rsid w:val="00BB5162"/>
    <w:rsid w:val="00BB5583"/>
    <w:rsid w:val="00BB6579"/>
    <w:rsid w:val="00BB6CF5"/>
    <w:rsid w:val="00BC11DB"/>
    <w:rsid w:val="00BC36D0"/>
    <w:rsid w:val="00BC37B7"/>
    <w:rsid w:val="00BC462B"/>
    <w:rsid w:val="00BC53BF"/>
    <w:rsid w:val="00BC64D5"/>
    <w:rsid w:val="00BC6BC7"/>
    <w:rsid w:val="00BC6D03"/>
    <w:rsid w:val="00BD0474"/>
    <w:rsid w:val="00BD3289"/>
    <w:rsid w:val="00BD3B70"/>
    <w:rsid w:val="00BD45C2"/>
    <w:rsid w:val="00BD500C"/>
    <w:rsid w:val="00BD517B"/>
    <w:rsid w:val="00BD6FDC"/>
    <w:rsid w:val="00BE1001"/>
    <w:rsid w:val="00BE1313"/>
    <w:rsid w:val="00BE437E"/>
    <w:rsid w:val="00BE460B"/>
    <w:rsid w:val="00BE4D15"/>
    <w:rsid w:val="00BE4E05"/>
    <w:rsid w:val="00BE5CAC"/>
    <w:rsid w:val="00BE6F6F"/>
    <w:rsid w:val="00BE7066"/>
    <w:rsid w:val="00BF0B02"/>
    <w:rsid w:val="00BF1C88"/>
    <w:rsid w:val="00BF3024"/>
    <w:rsid w:val="00BF3A9A"/>
    <w:rsid w:val="00BF3CF0"/>
    <w:rsid w:val="00BF654D"/>
    <w:rsid w:val="00BF695E"/>
    <w:rsid w:val="00C018A5"/>
    <w:rsid w:val="00C02195"/>
    <w:rsid w:val="00C0394B"/>
    <w:rsid w:val="00C0405F"/>
    <w:rsid w:val="00C048D7"/>
    <w:rsid w:val="00C0558C"/>
    <w:rsid w:val="00C0677E"/>
    <w:rsid w:val="00C07301"/>
    <w:rsid w:val="00C1001F"/>
    <w:rsid w:val="00C105F6"/>
    <w:rsid w:val="00C11506"/>
    <w:rsid w:val="00C1277C"/>
    <w:rsid w:val="00C13CE9"/>
    <w:rsid w:val="00C14046"/>
    <w:rsid w:val="00C140E3"/>
    <w:rsid w:val="00C15C4E"/>
    <w:rsid w:val="00C16D8C"/>
    <w:rsid w:val="00C1730D"/>
    <w:rsid w:val="00C17861"/>
    <w:rsid w:val="00C21202"/>
    <w:rsid w:val="00C21EEE"/>
    <w:rsid w:val="00C25CA6"/>
    <w:rsid w:val="00C276CB"/>
    <w:rsid w:val="00C3051F"/>
    <w:rsid w:val="00C318EC"/>
    <w:rsid w:val="00C31F49"/>
    <w:rsid w:val="00C32774"/>
    <w:rsid w:val="00C41ACF"/>
    <w:rsid w:val="00C424B2"/>
    <w:rsid w:val="00C43929"/>
    <w:rsid w:val="00C43BDA"/>
    <w:rsid w:val="00C44E40"/>
    <w:rsid w:val="00C45889"/>
    <w:rsid w:val="00C45B7E"/>
    <w:rsid w:val="00C463D3"/>
    <w:rsid w:val="00C46C52"/>
    <w:rsid w:val="00C5021D"/>
    <w:rsid w:val="00C50C36"/>
    <w:rsid w:val="00C522DD"/>
    <w:rsid w:val="00C5267F"/>
    <w:rsid w:val="00C5481C"/>
    <w:rsid w:val="00C54A30"/>
    <w:rsid w:val="00C55088"/>
    <w:rsid w:val="00C552D0"/>
    <w:rsid w:val="00C55BE7"/>
    <w:rsid w:val="00C566B7"/>
    <w:rsid w:val="00C645CE"/>
    <w:rsid w:val="00C67C30"/>
    <w:rsid w:val="00C70FBB"/>
    <w:rsid w:val="00C71A67"/>
    <w:rsid w:val="00C71C70"/>
    <w:rsid w:val="00C72C2B"/>
    <w:rsid w:val="00C7376C"/>
    <w:rsid w:val="00C739F2"/>
    <w:rsid w:val="00C73F7D"/>
    <w:rsid w:val="00C74764"/>
    <w:rsid w:val="00C75D35"/>
    <w:rsid w:val="00C779C3"/>
    <w:rsid w:val="00C803E1"/>
    <w:rsid w:val="00C815F7"/>
    <w:rsid w:val="00C83BBE"/>
    <w:rsid w:val="00C85EF6"/>
    <w:rsid w:val="00C862F1"/>
    <w:rsid w:val="00C876E4"/>
    <w:rsid w:val="00C90AF5"/>
    <w:rsid w:val="00C91AD2"/>
    <w:rsid w:val="00C9205B"/>
    <w:rsid w:val="00C93F15"/>
    <w:rsid w:val="00C94859"/>
    <w:rsid w:val="00C94F5E"/>
    <w:rsid w:val="00C95A10"/>
    <w:rsid w:val="00C95A3D"/>
    <w:rsid w:val="00C95EA1"/>
    <w:rsid w:val="00C95EA3"/>
    <w:rsid w:val="00C965BE"/>
    <w:rsid w:val="00C965DF"/>
    <w:rsid w:val="00C96782"/>
    <w:rsid w:val="00C96982"/>
    <w:rsid w:val="00C96DC9"/>
    <w:rsid w:val="00CA0C2E"/>
    <w:rsid w:val="00CA0FFA"/>
    <w:rsid w:val="00CA2649"/>
    <w:rsid w:val="00CA4206"/>
    <w:rsid w:val="00CA49C8"/>
    <w:rsid w:val="00CA599D"/>
    <w:rsid w:val="00CA77EB"/>
    <w:rsid w:val="00CB03B9"/>
    <w:rsid w:val="00CB0B86"/>
    <w:rsid w:val="00CB2226"/>
    <w:rsid w:val="00CB2B63"/>
    <w:rsid w:val="00CB3031"/>
    <w:rsid w:val="00CB4077"/>
    <w:rsid w:val="00CB4601"/>
    <w:rsid w:val="00CB49DD"/>
    <w:rsid w:val="00CB50AB"/>
    <w:rsid w:val="00CB678E"/>
    <w:rsid w:val="00CC1A81"/>
    <w:rsid w:val="00CC1C18"/>
    <w:rsid w:val="00CC392F"/>
    <w:rsid w:val="00CC3942"/>
    <w:rsid w:val="00CC3A66"/>
    <w:rsid w:val="00CC3FAE"/>
    <w:rsid w:val="00CC4464"/>
    <w:rsid w:val="00CC485B"/>
    <w:rsid w:val="00CC5003"/>
    <w:rsid w:val="00CD0277"/>
    <w:rsid w:val="00CD0760"/>
    <w:rsid w:val="00CD082F"/>
    <w:rsid w:val="00CD09DF"/>
    <w:rsid w:val="00CD0C91"/>
    <w:rsid w:val="00CD30A2"/>
    <w:rsid w:val="00CD495C"/>
    <w:rsid w:val="00CD4BFF"/>
    <w:rsid w:val="00CD5F6E"/>
    <w:rsid w:val="00CE24C6"/>
    <w:rsid w:val="00CE4220"/>
    <w:rsid w:val="00CE42F8"/>
    <w:rsid w:val="00CE4318"/>
    <w:rsid w:val="00CE4760"/>
    <w:rsid w:val="00CE5DA0"/>
    <w:rsid w:val="00CF03D0"/>
    <w:rsid w:val="00CF171B"/>
    <w:rsid w:val="00CF1B89"/>
    <w:rsid w:val="00CF35B1"/>
    <w:rsid w:val="00CF4A4E"/>
    <w:rsid w:val="00CF4E0B"/>
    <w:rsid w:val="00CF67BD"/>
    <w:rsid w:val="00CF7251"/>
    <w:rsid w:val="00D00DE9"/>
    <w:rsid w:val="00D0280D"/>
    <w:rsid w:val="00D02A7E"/>
    <w:rsid w:val="00D02BA0"/>
    <w:rsid w:val="00D0420D"/>
    <w:rsid w:val="00D04362"/>
    <w:rsid w:val="00D055D4"/>
    <w:rsid w:val="00D06033"/>
    <w:rsid w:val="00D0611E"/>
    <w:rsid w:val="00D07033"/>
    <w:rsid w:val="00D07E2E"/>
    <w:rsid w:val="00D10287"/>
    <w:rsid w:val="00D105C9"/>
    <w:rsid w:val="00D10D98"/>
    <w:rsid w:val="00D10F37"/>
    <w:rsid w:val="00D113A6"/>
    <w:rsid w:val="00D1347F"/>
    <w:rsid w:val="00D137FD"/>
    <w:rsid w:val="00D14094"/>
    <w:rsid w:val="00D17314"/>
    <w:rsid w:val="00D208E5"/>
    <w:rsid w:val="00D242AE"/>
    <w:rsid w:val="00D2494E"/>
    <w:rsid w:val="00D249F4"/>
    <w:rsid w:val="00D25107"/>
    <w:rsid w:val="00D25A80"/>
    <w:rsid w:val="00D26680"/>
    <w:rsid w:val="00D266D1"/>
    <w:rsid w:val="00D26889"/>
    <w:rsid w:val="00D26C8F"/>
    <w:rsid w:val="00D26F2B"/>
    <w:rsid w:val="00D2785C"/>
    <w:rsid w:val="00D30D7F"/>
    <w:rsid w:val="00D31454"/>
    <w:rsid w:val="00D31ECA"/>
    <w:rsid w:val="00D3456C"/>
    <w:rsid w:val="00D3491A"/>
    <w:rsid w:val="00D37915"/>
    <w:rsid w:val="00D40B59"/>
    <w:rsid w:val="00D40CE5"/>
    <w:rsid w:val="00D41584"/>
    <w:rsid w:val="00D42453"/>
    <w:rsid w:val="00D43E0E"/>
    <w:rsid w:val="00D441E3"/>
    <w:rsid w:val="00D44496"/>
    <w:rsid w:val="00D45185"/>
    <w:rsid w:val="00D46637"/>
    <w:rsid w:val="00D4681D"/>
    <w:rsid w:val="00D46DB0"/>
    <w:rsid w:val="00D4727B"/>
    <w:rsid w:val="00D47A17"/>
    <w:rsid w:val="00D50D50"/>
    <w:rsid w:val="00D52800"/>
    <w:rsid w:val="00D541CC"/>
    <w:rsid w:val="00D558E2"/>
    <w:rsid w:val="00D5740F"/>
    <w:rsid w:val="00D608D9"/>
    <w:rsid w:val="00D60EBE"/>
    <w:rsid w:val="00D61AD9"/>
    <w:rsid w:val="00D6248D"/>
    <w:rsid w:val="00D62515"/>
    <w:rsid w:val="00D633C3"/>
    <w:rsid w:val="00D63C79"/>
    <w:rsid w:val="00D6440F"/>
    <w:rsid w:val="00D65156"/>
    <w:rsid w:val="00D7014E"/>
    <w:rsid w:val="00D72134"/>
    <w:rsid w:val="00D736AD"/>
    <w:rsid w:val="00D74B44"/>
    <w:rsid w:val="00D74BE9"/>
    <w:rsid w:val="00D74F98"/>
    <w:rsid w:val="00D75CFC"/>
    <w:rsid w:val="00D7633A"/>
    <w:rsid w:val="00D80310"/>
    <w:rsid w:val="00D836A2"/>
    <w:rsid w:val="00D837CA"/>
    <w:rsid w:val="00D83C19"/>
    <w:rsid w:val="00D858E4"/>
    <w:rsid w:val="00D86761"/>
    <w:rsid w:val="00D8750A"/>
    <w:rsid w:val="00D87BCC"/>
    <w:rsid w:val="00D901B8"/>
    <w:rsid w:val="00D90290"/>
    <w:rsid w:val="00D916D2"/>
    <w:rsid w:val="00D918C9"/>
    <w:rsid w:val="00D92E6F"/>
    <w:rsid w:val="00D9310E"/>
    <w:rsid w:val="00D9369E"/>
    <w:rsid w:val="00D9499F"/>
    <w:rsid w:val="00D94E61"/>
    <w:rsid w:val="00D954F2"/>
    <w:rsid w:val="00D96210"/>
    <w:rsid w:val="00DA1DC4"/>
    <w:rsid w:val="00DA2623"/>
    <w:rsid w:val="00DA2726"/>
    <w:rsid w:val="00DA35BC"/>
    <w:rsid w:val="00DA4CA7"/>
    <w:rsid w:val="00DA4E51"/>
    <w:rsid w:val="00DA545A"/>
    <w:rsid w:val="00DA66D3"/>
    <w:rsid w:val="00DA759D"/>
    <w:rsid w:val="00DB0AE8"/>
    <w:rsid w:val="00DB17F0"/>
    <w:rsid w:val="00DB2D3F"/>
    <w:rsid w:val="00DB3BDA"/>
    <w:rsid w:val="00DB3BFB"/>
    <w:rsid w:val="00DB4740"/>
    <w:rsid w:val="00DB6E39"/>
    <w:rsid w:val="00DB6FDF"/>
    <w:rsid w:val="00DB73D0"/>
    <w:rsid w:val="00DB7AC1"/>
    <w:rsid w:val="00DC136B"/>
    <w:rsid w:val="00DC2545"/>
    <w:rsid w:val="00DC29A9"/>
    <w:rsid w:val="00DC397B"/>
    <w:rsid w:val="00DC3A15"/>
    <w:rsid w:val="00DC4A58"/>
    <w:rsid w:val="00DC50D6"/>
    <w:rsid w:val="00DC616F"/>
    <w:rsid w:val="00DC7742"/>
    <w:rsid w:val="00DD0189"/>
    <w:rsid w:val="00DD30D6"/>
    <w:rsid w:val="00DD4A6E"/>
    <w:rsid w:val="00DD6660"/>
    <w:rsid w:val="00DD7579"/>
    <w:rsid w:val="00DD7F06"/>
    <w:rsid w:val="00DE0177"/>
    <w:rsid w:val="00DE0403"/>
    <w:rsid w:val="00DE0D5F"/>
    <w:rsid w:val="00DE24B6"/>
    <w:rsid w:val="00DE30C7"/>
    <w:rsid w:val="00DE5557"/>
    <w:rsid w:val="00DE5D85"/>
    <w:rsid w:val="00DF09A2"/>
    <w:rsid w:val="00DF113E"/>
    <w:rsid w:val="00DF3DA7"/>
    <w:rsid w:val="00DF5C2C"/>
    <w:rsid w:val="00DF6479"/>
    <w:rsid w:val="00DF668B"/>
    <w:rsid w:val="00DF6982"/>
    <w:rsid w:val="00DF6CF6"/>
    <w:rsid w:val="00E031CC"/>
    <w:rsid w:val="00E03850"/>
    <w:rsid w:val="00E03E31"/>
    <w:rsid w:val="00E03EF5"/>
    <w:rsid w:val="00E07E4E"/>
    <w:rsid w:val="00E130AC"/>
    <w:rsid w:val="00E14F67"/>
    <w:rsid w:val="00E162CB"/>
    <w:rsid w:val="00E1698E"/>
    <w:rsid w:val="00E222B2"/>
    <w:rsid w:val="00E228EF"/>
    <w:rsid w:val="00E22BBB"/>
    <w:rsid w:val="00E23947"/>
    <w:rsid w:val="00E25275"/>
    <w:rsid w:val="00E257BD"/>
    <w:rsid w:val="00E262A4"/>
    <w:rsid w:val="00E2633D"/>
    <w:rsid w:val="00E2771F"/>
    <w:rsid w:val="00E323C6"/>
    <w:rsid w:val="00E3279C"/>
    <w:rsid w:val="00E336F8"/>
    <w:rsid w:val="00E33F06"/>
    <w:rsid w:val="00E35415"/>
    <w:rsid w:val="00E41022"/>
    <w:rsid w:val="00E43647"/>
    <w:rsid w:val="00E44B1F"/>
    <w:rsid w:val="00E501F6"/>
    <w:rsid w:val="00E51457"/>
    <w:rsid w:val="00E51CAF"/>
    <w:rsid w:val="00E52445"/>
    <w:rsid w:val="00E528A4"/>
    <w:rsid w:val="00E540A1"/>
    <w:rsid w:val="00E55ED5"/>
    <w:rsid w:val="00E5696A"/>
    <w:rsid w:val="00E57BD7"/>
    <w:rsid w:val="00E60D93"/>
    <w:rsid w:val="00E6259F"/>
    <w:rsid w:val="00E62E12"/>
    <w:rsid w:val="00E642C3"/>
    <w:rsid w:val="00E642E5"/>
    <w:rsid w:val="00E671C9"/>
    <w:rsid w:val="00E67471"/>
    <w:rsid w:val="00E705BF"/>
    <w:rsid w:val="00E708D1"/>
    <w:rsid w:val="00E70A85"/>
    <w:rsid w:val="00E711C2"/>
    <w:rsid w:val="00E737E6"/>
    <w:rsid w:val="00E74A81"/>
    <w:rsid w:val="00E76F55"/>
    <w:rsid w:val="00E77900"/>
    <w:rsid w:val="00E82237"/>
    <w:rsid w:val="00E83D8B"/>
    <w:rsid w:val="00E8433F"/>
    <w:rsid w:val="00E8482E"/>
    <w:rsid w:val="00E84F1E"/>
    <w:rsid w:val="00E8542B"/>
    <w:rsid w:val="00E854E6"/>
    <w:rsid w:val="00E85D82"/>
    <w:rsid w:val="00E869E0"/>
    <w:rsid w:val="00E87AD6"/>
    <w:rsid w:val="00E9034C"/>
    <w:rsid w:val="00E90433"/>
    <w:rsid w:val="00E920FF"/>
    <w:rsid w:val="00E94061"/>
    <w:rsid w:val="00E95131"/>
    <w:rsid w:val="00E964BE"/>
    <w:rsid w:val="00E96BA1"/>
    <w:rsid w:val="00E96F22"/>
    <w:rsid w:val="00E96F7F"/>
    <w:rsid w:val="00EA0A78"/>
    <w:rsid w:val="00EA0B7F"/>
    <w:rsid w:val="00EA1623"/>
    <w:rsid w:val="00EA2378"/>
    <w:rsid w:val="00EA2CCB"/>
    <w:rsid w:val="00EA2E37"/>
    <w:rsid w:val="00EA50A7"/>
    <w:rsid w:val="00EA5D4F"/>
    <w:rsid w:val="00EA5DBF"/>
    <w:rsid w:val="00EA5E02"/>
    <w:rsid w:val="00EA6169"/>
    <w:rsid w:val="00EA6CAA"/>
    <w:rsid w:val="00EA6D7F"/>
    <w:rsid w:val="00EA6FFB"/>
    <w:rsid w:val="00EA7D61"/>
    <w:rsid w:val="00EA7E8D"/>
    <w:rsid w:val="00EB1879"/>
    <w:rsid w:val="00EB26EC"/>
    <w:rsid w:val="00EB3063"/>
    <w:rsid w:val="00EB41E4"/>
    <w:rsid w:val="00EB4F44"/>
    <w:rsid w:val="00EB5643"/>
    <w:rsid w:val="00EB7232"/>
    <w:rsid w:val="00EC061F"/>
    <w:rsid w:val="00EC0D57"/>
    <w:rsid w:val="00EC1A18"/>
    <w:rsid w:val="00EC2687"/>
    <w:rsid w:val="00EC2D27"/>
    <w:rsid w:val="00EC3616"/>
    <w:rsid w:val="00EC65E4"/>
    <w:rsid w:val="00EC66B6"/>
    <w:rsid w:val="00ED3AB4"/>
    <w:rsid w:val="00ED3E9F"/>
    <w:rsid w:val="00ED431B"/>
    <w:rsid w:val="00ED55CB"/>
    <w:rsid w:val="00ED55ED"/>
    <w:rsid w:val="00ED5B8F"/>
    <w:rsid w:val="00ED69FA"/>
    <w:rsid w:val="00ED7C82"/>
    <w:rsid w:val="00ED7DA4"/>
    <w:rsid w:val="00EE03F7"/>
    <w:rsid w:val="00EE2061"/>
    <w:rsid w:val="00EE317F"/>
    <w:rsid w:val="00EE3307"/>
    <w:rsid w:val="00EE406E"/>
    <w:rsid w:val="00EE4464"/>
    <w:rsid w:val="00EE460C"/>
    <w:rsid w:val="00EE4A33"/>
    <w:rsid w:val="00EE4EC3"/>
    <w:rsid w:val="00EE669A"/>
    <w:rsid w:val="00EE6D2A"/>
    <w:rsid w:val="00EF1FB3"/>
    <w:rsid w:val="00EF376E"/>
    <w:rsid w:val="00EF3F38"/>
    <w:rsid w:val="00EF7AF2"/>
    <w:rsid w:val="00F00242"/>
    <w:rsid w:val="00F00DF5"/>
    <w:rsid w:val="00F00F45"/>
    <w:rsid w:val="00F01A67"/>
    <w:rsid w:val="00F03030"/>
    <w:rsid w:val="00F0682B"/>
    <w:rsid w:val="00F06D59"/>
    <w:rsid w:val="00F07A3A"/>
    <w:rsid w:val="00F07B08"/>
    <w:rsid w:val="00F07EA5"/>
    <w:rsid w:val="00F13299"/>
    <w:rsid w:val="00F1441A"/>
    <w:rsid w:val="00F144B5"/>
    <w:rsid w:val="00F17B4C"/>
    <w:rsid w:val="00F23476"/>
    <w:rsid w:val="00F23EC3"/>
    <w:rsid w:val="00F24C01"/>
    <w:rsid w:val="00F25A0B"/>
    <w:rsid w:val="00F25CDD"/>
    <w:rsid w:val="00F26235"/>
    <w:rsid w:val="00F2670E"/>
    <w:rsid w:val="00F26A46"/>
    <w:rsid w:val="00F279BF"/>
    <w:rsid w:val="00F303E2"/>
    <w:rsid w:val="00F31875"/>
    <w:rsid w:val="00F3272D"/>
    <w:rsid w:val="00F32DCA"/>
    <w:rsid w:val="00F34F09"/>
    <w:rsid w:val="00F352D1"/>
    <w:rsid w:val="00F369E6"/>
    <w:rsid w:val="00F36E8A"/>
    <w:rsid w:val="00F376A3"/>
    <w:rsid w:val="00F424DC"/>
    <w:rsid w:val="00F42DEA"/>
    <w:rsid w:val="00F44346"/>
    <w:rsid w:val="00F47F9C"/>
    <w:rsid w:val="00F519E2"/>
    <w:rsid w:val="00F52082"/>
    <w:rsid w:val="00F52E2D"/>
    <w:rsid w:val="00F53CC8"/>
    <w:rsid w:val="00F54A48"/>
    <w:rsid w:val="00F54BB3"/>
    <w:rsid w:val="00F5587B"/>
    <w:rsid w:val="00F563A5"/>
    <w:rsid w:val="00F56A15"/>
    <w:rsid w:val="00F57B86"/>
    <w:rsid w:val="00F60F21"/>
    <w:rsid w:val="00F61DA9"/>
    <w:rsid w:val="00F62811"/>
    <w:rsid w:val="00F62C99"/>
    <w:rsid w:val="00F64BF7"/>
    <w:rsid w:val="00F6541B"/>
    <w:rsid w:val="00F66344"/>
    <w:rsid w:val="00F66756"/>
    <w:rsid w:val="00F704CC"/>
    <w:rsid w:val="00F722D0"/>
    <w:rsid w:val="00F72B70"/>
    <w:rsid w:val="00F7342A"/>
    <w:rsid w:val="00F7367B"/>
    <w:rsid w:val="00F746BA"/>
    <w:rsid w:val="00F74F76"/>
    <w:rsid w:val="00F76959"/>
    <w:rsid w:val="00F7696A"/>
    <w:rsid w:val="00F76B0F"/>
    <w:rsid w:val="00F77DE6"/>
    <w:rsid w:val="00F80489"/>
    <w:rsid w:val="00F8128D"/>
    <w:rsid w:val="00F82C5B"/>
    <w:rsid w:val="00F83B58"/>
    <w:rsid w:val="00F83CB0"/>
    <w:rsid w:val="00F85AA0"/>
    <w:rsid w:val="00F85F44"/>
    <w:rsid w:val="00F86637"/>
    <w:rsid w:val="00F86835"/>
    <w:rsid w:val="00F90A70"/>
    <w:rsid w:val="00F918D5"/>
    <w:rsid w:val="00F930C3"/>
    <w:rsid w:val="00F932E5"/>
    <w:rsid w:val="00F94C9C"/>
    <w:rsid w:val="00F94F4A"/>
    <w:rsid w:val="00F974A7"/>
    <w:rsid w:val="00FA0269"/>
    <w:rsid w:val="00FA15AF"/>
    <w:rsid w:val="00FA2064"/>
    <w:rsid w:val="00FA20B0"/>
    <w:rsid w:val="00FA2784"/>
    <w:rsid w:val="00FB02F3"/>
    <w:rsid w:val="00FB06B1"/>
    <w:rsid w:val="00FB06D2"/>
    <w:rsid w:val="00FB0A78"/>
    <w:rsid w:val="00FB0C66"/>
    <w:rsid w:val="00FB0EBC"/>
    <w:rsid w:val="00FB0F0D"/>
    <w:rsid w:val="00FB1277"/>
    <w:rsid w:val="00FB2CCC"/>
    <w:rsid w:val="00FB591B"/>
    <w:rsid w:val="00FB7E27"/>
    <w:rsid w:val="00FC049C"/>
    <w:rsid w:val="00FC0AB2"/>
    <w:rsid w:val="00FC0DBB"/>
    <w:rsid w:val="00FC213E"/>
    <w:rsid w:val="00FC22CD"/>
    <w:rsid w:val="00FC2F70"/>
    <w:rsid w:val="00FC3DB1"/>
    <w:rsid w:val="00FC563C"/>
    <w:rsid w:val="00FC575C"/>
    <w:rsid w:val="00FC609B"/>
    <w:rsid w:val="00FC6FA5"/>
    <w:rsid w:val="00FC789A"/>
    <w:rsid w:val="00FC7C4B"/>
    <w:rsid w:val="00FD0103"/>
    <w:rsid w:val="00FD091A"/>
    <w:rsid w:val="00FD0BE8"/>
    <w:rsid w:val="00FD2133"/>
    <w:rsid w:val="00FD2705"/>
    <w:rsid w:val="00FD4FC2"/>
    <w:rsid w:val="00FD5F3C"/>
    <w:rsid w:val="00FD6268"/>
    <w:rsid w:val="00FD7DF1"/>
    <w:rsid w:val="00FE0CE3"/>
    <w:rsid w:val="00FE0D05"/>
    <w:rsid w:val="00FE0EF1"/>
    <w:rsid w:val="00FE1D03"/>
    <w:rsid w:val="00FE1E11"/>
    <w:rsid w:val="00FE26A7"/>
    <w:rsid w:val="00FE2FEB"/>
    <w:rsid w:val="00FE350B"/>
    <w:rsid w:val="00FE5808"/>
    <w:rsid w:val="00FE5C10"/>
    <w:rsid w:val="00FE78D9"/>
    <w:rsid w:val="00FE7A5D"/>
    <w:rsid w:val="00FF0261"/>
    <w:rsid w:val="00FF07F0"/>
    <w:rsid w:val="00FF3444"/>
    <w:rsid w:val="00FF3581"/>
    <w:rsid w:val="00FF46B1"/>
    <w:rsid w:val="00FF46ED"/>
    <w:rsid w:val="00FF73EF"/>
    <w:rsid w:val="00FF7DD8"/>
    <w:rsid w:val="033BFB25"/>
    <w:rsid w:val="05240A22"/>
    <w:rsid w:val="07BB6591"/>
    <w:rsid w:val="0973C1EB"/>
    <w:rsid w:val="098EB0B0"/>
    <w:rsid w:val="0B6D7EC7"/>
    <w:rsid w:val="0C15DE07"/>
    <w:rsid w:val="0E288D05"/>
    <w:rsid w:val="0FA005B9"/>
    <w:rsid w:val="106682C6"/>
    <w:rsid w:val="13B42BE9"/>
    <w:rsid w:val="141F7025"/>
    <w:rsid w:val="1434D8E1"/>
    <w:rsid w:val="1634BCDB"/>
    <w:rsid w:val="16AE3930"/>
    <w:rsid w:val="17BF843B"/>
    <w:rsid w:val="18B4434D"/>
    <w:rsid w:val="193EC8A3"/>
    <w:rsid w:val="1B5DFB1D"/>
    <w:rsid w:val="1C04104D"/>
    <w:rsid w:val="1C573892"/>
    <w:rsid w:val="1C6F4628"/>
    <w:rsid w:val="20E4CAD0"/>
    <w:rsid w:val="21C51D45"/>
    <w:rsid w:val="22E7F18F"/>
    <w:rsid w:val="263AA1ED"/>
    <w:rsid w:val="29155253"/>
    <w:rsid w:val="295E5E1D"/>
    <w:rsid w:val="2B482FBB"/>
    <w:rsid w:val="2B52D72E"/>
    <w:rsid w:val="2DA1DBF9"/>
    <w:rsid w:val="2FF5F0D0"/>
    <w:rsid w:val="30927B46"/>
    <w:rsid w:val="31BC926B"/>
    <w:rsid w:val="3309E25C"/>
    <w:rsid w:val="35D59079"/>
    <w:rsid w:val="37A25215"/>
    <w:rsid w:val="37ACFBFE"/>
    <w:rsid w:val="39F1A416"/>
    <w:rsid w:val="3A75062F"/>
    <w:rsid w:val="3B3256B7"/>
    <w:rsid w:val="3D5CF28F"/>
    <w:rsid w:val="3D7C73F9"/>
    <w:rsid w:val="3DC86CBF"/>
    <w:rsid w:val="3DE7854B"/>
    <w:rsid w:val="3EEA8AD7"/>
    <w:rsid w:val="3FAFEE87"/>
    <w:rsid w:val="4005A7D6"/>
    <w:rsid w:val="418B5902"/>
    <w:rsid w:val="43E80E83"/>
    <w:rsid w:val="47D13371"/>
    <w:rsid w:val="4A54F44D"/>
    <w:rsid w:val="4EC14D52"/>
    <w:rsid w:val="4F8F389F"/>
    <w:rsid w:val="4F978138"/>
    <w:rsid w:val="510B129E"/>
    <w:rsid w:val="56FAD686"/>
    <w:rsid w:val="58D953C6"/>
    <w:rsid w:val="59B776A7"/>
    <w:rsid w:val="5A9D487C"/>
    <w:rsid w:val="5B27C403"/>
    <w:rsid w:val="5B404F77"/>
    <w:rsid w:val="5C1F23B8"/>
    <w:rsid w:val="5D3BF0F6"/>
    <w:rsid w:val="5F69BF64"/>
    <w:rsid w:val="62D49404"/>
    <w:rsid w:val="6348701D"/>
    <w:rsid w:val="67E53A9A"/>
    <w:rsid w:val="68A7F957"/>
    <w:rsid w:val="691DD6D3"/>
    <w:rsid w:val="696F1551"/>
    <w:rsid w:val="699EC73C"/>
    <w:rsid w:val="6A65C3E1"/>
    <w:rsid w:val="6AC38CF8"/>
    <w:rsid w:val="6AF2FA4A"/>
    <w:rsid w:val="6BA6EEC7"/>
    <w:rsid w:val="6C7825DB"/>
    <w:rsid w:val="7012491B"/>
    <w:rsid w:val="704A5CAB"/>
    <w:rsid w:val="710FC05B"/>
    <w:rsid w:val="72AB90BC"/>
    <w:rsid w:val="75CDC8C2"/>
    <w:rsid w:val="7638FE9D"/>
    <w:rsid w:val="7650D9E2"/>
    <w:rsid w:val="78288A04"/>
    <w:rsid w:val="7912B2E4"/>
    <w:rsid w:val="7A12438F"/>
    <w:rsid w:val="7A611952"/>
    <w:rsid w:val="7A629BEA"/>
    <w:rsid w:val="7BA8CE4C"/>
    <w:rsid w:val="7C08520F"/>
    <w:rsid w:val="7C34EAEA"/>
    <w:rsid w:val="7C4A53A6"/>
    <w:rsid w:val="7C4CCC41"/>
    <w:rsid w:val="7DCF8064"/>
    <w:rsid w:val="7DF58B10"/>
    <w:rsid w:val="7F52C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A04"/>
  <w15:chartTrackingRefBased/>
  <w15:docId w15:val="{1768C572-7B4B-46C4-959B-B58A0705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E281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B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5152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B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298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29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29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29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29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298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156"/>
  </w:style>
  <w:style w:type="paragraph" w:styleId="Piedepgina">
    <w:name w:val="footer"/>
    <w:basedOn w:val="Normal"/>
    <w:link w:val="Piedepgina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156"/>
  </w:style>
  <w:style w:type="character" w:styleId="nfasis">
    <w:name w:val="Emphasis"/>
    <w:basedOn w:val="Fuentedeprrafopredeter"/>
    <w:uiPriority w:val="20"/>
    <w:qFormat/>
    <w:rsid w:val="004B22CD"/>
    <w:rPr>
      <w:i/>
      <w:iCs/>
    </w:rPr>
  </w:style>
  <w:style w:type="paragraph" w:styleId="Revisin">
    <w:name w:val="Revision"/>
    <w:hidden/>
    <w:uiPriority w:val="99"/>
    <w:semiHidden/>
    <w:rsid w:val="0024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4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06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6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11/jam.13923" TargetMode="External"/><Relationship Id="rId18" Type="http://schemas.openxmlformats.org/officeDocument/2006/relationships/hyperlink" Target="https://doi.org/10.1142/9789814335058_0018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doi.org/10.1007/s00253-019-10212-7" TargetMode="External"/><Relationship Id="rId17" Type="http://schemas.openxmlformats.org/officeDocument/2006/relationships/hyperlink" Target="https://doi.org/10.1186/s12864-019-628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89/fgene.2019.009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92-020-00971-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gr.215087.116" TargetMode="External"/><Relationship Id="rId10" Type="http://schemas.openxmlformats.org/officeDocument/2006/relationships/hyperlink" Target="https://doi.org/10.1128/aem.02427-20" TargetMode="External"/><Relationship Id="rId19" Type="http://schemas.openxmlformats.org/officeDocument/2006/relationships/hyperlink" Target="https://doi.org/10.1038/srep138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arturolr/BCOM4102/tree/master/Proyecto" TargetMode="External"/><Relationship Id="rId14" Type="http://schemas.openxmlformats.org/officeDocument/2006/relationships/hyperlink" Target="https://doi.org/10.1186/s13068-016-0658-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4028</Words>
  <Characters>22156</Characters>
  <Application>Microsoft Office Word</Application>
  <DocSecurity>0</DocSecurity>
  <Lines>184</Lines>
  <Paragraphs>52</Paragraphs>
  <ScaleCrop>false</ScaleCrop>
  <Company/>
  <LinksUpToDate>false</LinksUpToDate>
  <CharactersWithSpaces>26132</CharactersWithSpaces>
  <SharedDoc>false</SharedDoc>
  <HLinks>
    <vt:vector size="66" baseType="variant"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https://doi.org/10.1038/srep13845</vt:lpwstr>
      </vt:variant>
      <vt:variant>
        <vt:lpwstr/>
      </vt:variant>
      <vt:variant>
        <vt:i4>4980846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https://doi.org/10.1142/9789814335058_0018</vt:lpwstr>
      </vt:variant>
      <vt:variant>
        <vt:lpwstr/>
      </vt:variant>
      <vt:variant>
        <vt:i4>786448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https://doi.org/10.1186/s12864-019-6289-6</vt:lpwstr>
      </vt:variant>
      <vt:variant>
        <vt:lpwstr/>
      </vt:variant>
      <vt:variant>
        <vt:i4>458770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https://doi.org/10.3389/fgene.2019.00999</vt:lpwstr>
      </vt:variant>
      <vt:variant>
        <vt:lpwstr/>
      </vt:variant>
      <vt:variant>
        <vt:i4>4259860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https://doi.org/10.1101/gr.215087.116</vt:lpwstr>
      </vt:variant>
      <vt:variant>
        <vt:lpwstr/>
      </vt:variant>
      <vt:variant>
        <vt:i4>786452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https://doi.org/10.1186/s13068-016-0658-z</vt:lpwstr>
      </vt:variant>
      <vt:variant>
        <vt:lpwstr/>
      </vt:variant>
      <vt:variant>
        <vt:i4>6029397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https://doi.org/10.1111/jam.13923</vt:lpwstr>
      </vt:variant>
      <vt:variant>
        <vt:lpwstr/>
      </vt:variant>
      <vt:variant>
        <vt:i4>2949174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https://doi.org/10.1007/s00253-019-10212-7</vt:lpwstr>
      </vt:variant>
      <vt:variant>
        <vt:lpwstr/>
      </vt:variant>
      <vt:variant>
        <vt:i4>6488113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https://doi.org/10.1038/s41592-020-00971-x</vt:lpwstr>
      </vt:variant>
      <vt:variant>
        <vt:lpwstr/>
      </vt:variant>
      <vt:variant>
        <vt:i4>4653150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https://doi.org/10.1128/aem.02427-20</vt:lpwstr>
      </vt:variant>
      <vt:variant>
        <vt:lpwstr/>
      </vt:variant>
      <vt:variant>
        <vt:i4>7471166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https://github.com/davidarturolr/BCOM4102/tree/master/Proyecto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David Arturo Leon Robayo</cp:lastModifiedBy>
  <cp:revision>2</cp:revision>
  <dcterms:created xsi:type="dcterms:W3CDTF">2021-03-26T03:37:00Z</dcterms:created>
  <dcterms:modified xsi:type="dcterms:W3CDTF">2021-03-26T03:37:00Z</dcterms:modified>
</cp:coreProperties>
</file>