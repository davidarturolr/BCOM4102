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91DE4" w14:textId="0590E98E" w:rsidR="00674B3E" w:rsidRDefault="00763979" w:rsidP="5A9D487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</w:pPr>
      <w:bookmarkStart w:id="0" w:name="_Hlk63859634"/>
      <w:bookmarkEnd w:id="0"/>
      <w:commentRangeStart w:id="1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Análisis </w:t>
      </w:r>
      <w:commentRangeEnd w:id="1"/>
      <w:r>
        <w:rPr>
          <w:rStyle w:val="Refdecomentario"/>
        </w:rPr>
        <w:commentReference w:id="1"/>
      </w:r>
      <w:r w:rsidR="00446D3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>bioinformático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 de </w:t>
      </w:r>
      <w:r w:rsidR="00F303E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las 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comunidades </w:t>
      </w:r>
      <w:r w:rsidR="00301F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>microbianas provenientes</w:t>
      </w:r>
      <w:r w:rsidR="00AA166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 de una muestra de bosque andino</w:t>
      </w:r>
      <w:r w:rsidR="00C318E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 xml:space="preserve"> empleadas en la construcción de un consorcio </w:t>
      </w:r>
      <w:r w:rsidR="009012B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>con actividad lignocelulo</w:t>
      </w:r>
      <w:r w:rsidR="00301F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>lítica</w:t>
      </w:r>
      <w:r w:rsidR="00674B3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</w:rPr>
        <w:t>.</w:t>
      </w:r>
    </w:p>
    <w:p w14:paraId="181C6270" w14:textId="45A48169" w:rsidR="00674B3E" w:rsidRDefault="00674B3E" w:rsidP="00674B3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vertAlign w:val="superscript"/>
          <w:lang w:val="es-CO" w:eastAsia="es-CO"/>
        </w:rPr>
        <w:t>1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Díaz-Rodríguez</w:t>
      </w:r>
      <w:r w:rsidRPr="0073199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Carlos Andrés, </w:t>
      </w:r>
      <w:r>
        <w:rPr>
          <w:rFonts w:ascii="Times New Roman" w:eastAsia="Times New Roman" w:hAnsi="Times New Roman" w:cs="Times New Roman"/>
          <w:kern w:val="36"/>
          <w:sz w:val="24"/>
          <w:szCs w:val="24"/>
          <w:vertAlign w:val="superscript"/>
          <w:lang w:val="es-CO" w:eastAsia="es-CO"/>
        </w:rPr>
        <w:t>2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301FC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León David, </w:t>
      </w:r>
      <w:r w:rsidR="00301FC3">
        <w:rPr>
          <w:rFonts w:ascii="Times New Roman" w:eastAsia="Times New Roman" w:hAnsi="Times New Roman" w:cs="Times New Roman"/>
          <w:kern w:val="36"/>
          <w:sz w:val="24"/>
          <w:szCs w:val="24"/>
          <w:vertAlign w:val="superscript"/>
          <w:lang w:val="es-CO" w:eastAsia="es-CO"/>
        </w:rPr>
        <w:t>3</w:t>
      </w:r>
      <w:r w:rsidR="00301FC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Patiño </w:t>
      </w:r>
      <w:r w:rsidR="00796D8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C</w:t>
      </w:r>
      <w:r w:rsidR="00301FC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esar</w:t>
      </w:r>
    </w:p>
    <w:p w14:paraId="13F9156B" w14:textId="77777777" w:rsidR="00674B3E" w:rsidRPr="00EF20C6" w:rsidRDefault="00674B3E" w:rsidP="00674B3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</w:pPr>
      <w:r w:rsidRPr="00EF20C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vertAlign w:val="superscript"/>
          <w:lang w:val="es-CO" w:eastAsia="es-CO"/>
        </w:rPr>
        <w:t>1</w:t>
      </w:r>
      <w:r w:rsidRPr="00EF20C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  <w:t>Maestría en Ciencias Biológicas, Facultad de Ciencias, Universidad de los Andes. Colombia</w:t>
      </w:r>
    </w:p>
    <w:p w14:paraId="55B75C39" w14:textId="08C5D2D4" w:rsidR="00674B3E" w:rsidRDefault="00674B3E" w:rsidP="00674B3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</w:pPr>
      <w:r w:rsidRPr="00EF20C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vertAlign w:val="superscript"/>
          <w:lang w:val="es-CO" w:eastAsia="es-CO"/>
        </w:rPr>
        <w:t>2</w:t>
      </w:r>
      <w:r w:rsidR="00BA7D61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  <w:t>Ingeniería de sistemas</w:t>
      </w:r>
      <w:r w:rsidRPr="00EF20C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  <w:t>, Facultad de Ingeniería, Universidad de los Andes. Colombia</w:t>
      </w:r>
    </w:p>
    <w:p w14:paraId="70DC2118" w14:textId="7CEB236C" w:rsidR="00301FC3" w:rsidRPr="00EF20C6" w:rsidRDefault="00301FC3" w:rsidP="00301F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vertAlign w:val="superscript"/>
          <w:lang w:val="es-CO" w:eastAsia="es-CO"/>
        </w:rPr>
        <w:t>3</w:t>
      </w:r>
      <w:r w:rsidRPr="00EF20C6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val="es-CO" w:eastAsia="es-CO"/>
        </w:rPr>
        <w:t>Maestría en Biología Computacional, Facultad de Ingeniería, Universidad de los Andes. Colombia</w:t>
      </w:r>
    </w:p>
    <w:p w14:paraId="736662A9" w14:textId="77777777" w:rsidR="00FC3DB1" w:rsidRPr="00FA6D89" w:rsidRDefault="00FC3DB1" w:rsidP="00FC3D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FA6D8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INTRODUCCIÓN</w:t>
      </w:r>
    </w:p>
    <w:p w14:paraId="42934C17" w14:textId="49E19430" w:rsidR="008D37F0" w:rsidRDefault="002F1785" w:rsidP="62D49404">
      <w:pPr>
        <w:spacing w:before="100" w:beforeAutospacing="1" w:after="100" w:afterAutospacing="1" w:line="240" w:lineRule="auto"/>
        <w:jc w:val="both"/>
        <w:outlineLvl w:val="0"/>
        <w:rPr>
          <w:ins w:id="2" w:author="Maryam Chaib De Mares" w:date="2021-03-02T20:24:00Z"/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 </w:t>
      </w:r>
      <w:r w:rsidR="00B86F5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transición energética </w:t>
      </w:r>
      <w:r w:rsidR="00B1243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sde</w:t>
      </w:r>
      <w:r w:rsidR="00B1243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fuentes no renovables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hacia</w:t>
      </w:r>
      <w:r w:rsidR="00B1243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fuentes amigables con el medio ambiente es </w:t>
      </w:r>
      <w:r w:rsidR="008A68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 vita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l</w:t>
      </w:r>
      <w:r w:rsidR="008A68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importancia para todos los países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en el </w:t>
      </w:r>
      <w:r w:rsidR="0042326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mundo</w:t>
      </w:r>
      <w:r w:rsidR="3D5CF28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. </w:t>
      </w:r>
      <w:r w:rsidR="3D5CF28F" w:rsidRPr="00252DCD">
        <w:rPr>
          <w:rFonts w:ascii="Times New Roman" w:eastAsia="Times New Roman" w:hAnsi="Times New Roman" w:cs="Times New Roman"/>
          <w:kern w:val="36"/>
          <w:sz w:val="24"/>
          <w:szCs w:val="24"/>
          <w:highlight w:val="yellow"/>
          <w:lang w:val="es-CO" w:eastAsia="es-CO"/>
        </w:rPr>
        <w:t>N</w:t>
      </w:r>
      <w:r w:rsidRPr="00252DCD">
        <w:rPr>
          <w:rFonts w:ascii="Times New Roman" w:eastAsia="Times New Roman" w:hAnsi="Times New Roman" w:cs="Times New Roman"/>
          <w:kern w:val="36"/>
          <w:sz w:val="24"/>
          <w:szCs w:val="24"/>
          <w:highlight w:val="yellow"/>
          <w:lang w:val="es-CO" w:eastAsia="es-CO"/>
        </w:rPr>
        <w:t>umerosos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acuerdos han sido implementados a lo largo de los últimos </w:t>
      </w:r>
      <w:r w:rsidR="00A314D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30 años</w:t>
      </w:r>
      <w:r w:rsidR="00252DC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</w:t>
      </w:r>
      <w:r w:rsidR="008B0EA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252DCD" w:rsidRPr="002A33BB">
        <w:rPr>
          <w:rFonts w:ascii="Times New Roman" w:eastAsia="Times New Roman" w:hAnsi="Times New Roman" w:cs="Times New Roman"/>
          <w:color w:val="FF0000"/>
          <w:kern w:val="36"/>
          <w:sz w:val="24"/>
          <w:szCs w:val="24"/>
          <w:lang w:val="es-CO" w:eastAsia="es-CO"/>
        </w:rPr>
        <w:t>E</w:t>
      </w:r>
      <w:r w:rsidR="008B0EA3" w:rsidRPr="002A33BB">
        <w:rPr>
          <w:rFonts w:ascii="Times New Roman" w:eastAsia="Times New Roman" w:hAnsi="Times New Roman" w:cs="Times New Roman"/>
          <w:color w:val="FF0000"/>
          <w:kern w:val="36"/>
          <w:sz w:val="24"/>
          <w:szCs w:val="24"/>
          <w:lang w:val="es-CO" w:eastAsia="es-CO"/>
        </w:rPr>
        <w:t xml:space="preserve">ste cambio </w:t>
      </w:r>
      <w:r w:rsidR="008B0EA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ha sido apalancado gracias a </w:t>
      </w:r>
      <w:r w:rsidR="00A314D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la implementación de una economía verde también llamada bioeconomía</w:t>
      </w:r>
      <w:r w:rsidR="00921FE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. </w:t>
      </w:r>
      <w:r w:rsidR="00921FE5">
        <w:rPr>
          <w:rFonts w:ascii="Times New Roman" w:eastAsia="Times New Roman" w:hAnsi="Times New Roman" w:cs="Times New Roman"/>
          <w:color w:val="FF0000"/>
          <w:kern w:val="36"/>
          <w:sz w:val="24"/>
          <w:szCs w:val="24"/>
          <w:lang w:val="es-CO" w:eastAsia="es-CO"/>
        </w:rPr>
        <w:t>Esta nueva economía</w:t>
      </w:r>
      <w:r w:rsidR="008B0EA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8B0EA3" w:rsidRPr="00921FE5">
        <w:rPr>
          <w:rFonts w:ascii="Times New Roman" w:eastAsia="Times New Roman" w:hAnsi="Times New Roman" w:cs="Times New Roman"/>
          <w:color w:val="FFFFFF" w:themeColor="background1"/>
          <w:kern w:val="36"/>
          <w:sz w:val="24"/>
          <w:szCs w:val="24"/>
          <w:lang w:val="es-CO" w:eastAsia="es-CO"/>
        </w:rPr>
        <w:t>la cual</w:t>
      </w:r>
      <w:ins w:id="3" w:author="Maryam Chaib De Mares" w:date="2021-03-02T20:23:00Z">
        <w:r w:rsidR="1C573892" w:rsidRPr="00921FE5">
          <w:rPr>
            <w:rFonts w:ascii="Times New Roman" w:eastAsia="Times New Roman" w:hAnsi="Times New Roman" w:cs="Times New Roman"/>
            <w:kern w:val="36"/>
            <w:sz w:val="24"/>
            <w:szCs w:val="24"/>
            <w:highlight w:val="magenta"/>
            <w:lang w:val="es-CO" w:eastAsia="es-CO"/>
          </w:rPr>
          <w:t>,</w:t>
        </w:r>
      </w:ins>
      <w:r w:rsidR="006B2E2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6B2E28" w:rsidRPr="00921FE5">
        <w:rPr>
          <w:rFonts w:ascii="Times New Roman" w:eastAsia="Times New Roman" w:hAnsi="Times New Roman" w:cs="Times New Roman"/>
          <w:color w:val="FFFFFF" w:themeColor="background1"/>
          <w:kern w:val="36"/>
          <w:sz w:val="24"/>
          <w:szCs w:val="24"/>
          <w:lang w:val="es-CO" w:eastAsia="es-CO"/>
        </w:rPr>
        <w:t>entre otras</w:t>
      </w:r>
      <w:r w:rsidR="00430F5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, </w:t>
      </w:r>
      <w:r w:rsidR="006B2E2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busca </w:t>
      </w:r>
      <w:r w:rsidR="00430F5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el aprovechamiento de </w:t>
      </w:r>
      <w:r w:rsidR="006B2E2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los residuos vegetales</w:t>
      </w:r>
      <w:r w:rsidR="003C62E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6B2E2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F47F9C" w:rsidRPr="00921FE5">
        <w:rPr>
          <w:rFonts w:ascii="Times New Roman" w:eastAsia="Times New Roman" w:hAnsi="Times New Roman" w:cs="Times New Roman"/>
          <w:kern w:val="36"/>
          <w:sz w:val="24"/>
          <w:szCs w:val="24"/>
          <w:highlight w:val="magenta"/>
          <w:lang w:val="es-CO" w:eastAsia="es-CO"/>
        </w:rPr>
        <w:t>puesto que</w:t>
      </w:r>
      <w:r w:rsidR="00F47F9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252DCD" w:rsidRPr="00252DCD">
        <w:rPr>
          <w:rFonts w:ascii="Times New Roman" w:eastAsia="Times New Roman" w:hAnsi="Times New Roman" w:cs="Times New Roman"/>
          <w:kern w:val="36"/>
          <w:sz w:val="24"/>
          <w:szCs w:val="24"/>
          <w:highlight w:val="green"/>
          <w:lang w:val="es-CO" w:eastAsia="es-CO"/>
        </w:rPr>
        <w:t>estos</w:t>
      </w:r>
      <w:r w:rsidR="00252DC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EC66B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permite</w:t>
      </w:r>
      <w:r w:rsidR="00330E7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n</w:t>
      </w:r>
      <w:r w:rsidR="00EC66B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la síntesis de gran variedad</w:t>
      </w:r>
      <w:r w:rsidR="006B2E2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7D14F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 productos</w:t>
      </w:r>
      <w:r w:rsidR="009A5AD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9A5ADF" w:rsidRPr="00921FE5">
        <w:rPr>
          <w:rFonts w:ascii="Times New Roman" w:eastAsia="Times New Roman" w:hAnsi="Times New Roman" w:cs="Times New Roman"/>
          <w:kern w:val="36"/>
          <w:sz w:val="24"/>
          <w:szCs w:val="24"/>
          <w:highlight w:val="magenta"/>
          <w:lang w:val="es-CO" w:eastAsia="es-CO"/>
        </w:rPr>
        <w:t>tales</w:t>
      </w:r>
      <w:r w:rsidR="007D14FD" w:rsidRPr="00921FE5">
        <w:rPr>
          <w:rFonts w:ascii="Times New Roman" w:eastAsia="Times New Roman" w:hAnsi="Times New Roman" w:cs="Times New Roman"/>
          <w:kern w:val="36"/>
          <w:sz w:val="24"/>
          <w:szCs w:val="24"/>
          <w:highlight w:val="magenta"/>
          <w:lang w:val="es-CO" w:eastAsia="es-CO"/>
        </w:rPr>
        <w:t xml:space="preserve"> como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7D14F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combustibles de tercera generación (</w:t>
      </w:r>
      <w:r w:rsidR="009B5809" w:rsidRPr="009B580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Arpia</w:t>
      </w:r>
      <w:r w:rsidR="00C75D35" w:rsidRPr="00C75D3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75D35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9B5809" w:rsidRPr="009B580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2021)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7D14F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compuestos base para reacciones de polimerización</w:t>
      </w:r>
      <w:r w:rsidR="009B580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para productos químicos de gran complejidad </w:t>
      </w:r>
      <w:r w:rsidR="005131E5" w:rsidRPr="005131E5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(Li</w:t>
      </w:r>
      <w:r w:rsidR="00C75D35" w:rsidRPr="00C75D3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75D35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5131E5" w:rsidRPr="005131E5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2020</w:t>
      </w:r>
      <w:r w:rsidR="0040680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;</w:t>
      </w:r>
      <w:r w:rsidR="000566A3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 </w:t>
      </w:r>
      <w:proofErr w:type="spellStart"/>
      <w:r w:rsidR="00406807" w:rsidRPr="0040680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Kohli</w:t>
      </w:r>
      <w:proofErr w:type="spellEnd"/>
      <w:r w:rsidR="00C75D35" w:rsidRPr="00C75D3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75D35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406807" w:rsidRPr="0040680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2019</w:t>
      </w:r>
      <w:r w:rsidR="007D14F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7D14F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1A269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compuestos para la industria alimenticia </w:t>
      </w:r>
      <w:r w:rsidR="004C33F4" w:rsidRPr="004C33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(Mahro &amp; Timm, 2007</w:t>
      </w:r>
      <w:r w:rsidR="004C33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0566A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7202D0" w:rsidRPr="007202D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Muscat</w:t>
      </w:r>
      <w:r w:rsidR="00C75D35" w:rsidRPr="00C75D3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75D35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7202D0" w:rsidRPr="007202D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2020</w:t>
      </w:r>
      <w:r w:rsidR="004C33F4" w:rsidRPr="004C33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28178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entre otr</w:t>
      </w:r>
      <w:r w:rsidR="00DC136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as múltiples aplicaciones que todavía present</w:t>
      </w:r>
      <w:r w:rsidR="009B4B1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</w:t>
      </w:r>
      <w:r w:rsidR="0079517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n</w:t>
      </w:r>
      <w:r w:rsidR="00DC136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algunos retos im</w:t>
      </w:r>
      <w:r w:rsidR="00604CA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portantes (</w:t>
      </w:r>
      <w:r w:rsidR="00604CA7" w:rsidRPr="00604CA7">
        <w:rPr>
          <w:rFonts w:ascii="Times New Roman" w:hAnsi="Times New Roman" w:cs="Times New Roman"/>
          <w:sz w:val="24"/>
          <w:szCs w:val="24"/>
          <w:lang w:val="es-CO"/>
        </w:rPr>
        <w:t>Singhvi</w:t>
      </w:r>
      <w:r w:rsidR="00604CA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604CA7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604CA7" w:rsidRPr="00604CA7">
        <w:rPr>
          <w:rFonts w:ascii="Times New Roman" w:hAnsi="Times New Roman" w:cs="Times New Roman"/>
          <w:sz w:val="24"/>
          <w:szCs w:val="24"/>
          <w:lang w:val="es-CO"/>
        </w:rPr>
        <w:t>2019).</w:t>
      </w:r>
      <w:r w:rsidR="00C21EE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21EEE" w:rsidRPr="00252DCD">
        <w:rPr>
          <w:rFonts w:ascii="Times New Roman" w:eastAsia="Times New Roman" w:hAnsi="Times New Roman" w:cs="Times New Roman"/>
          <w:kern w:val="36"/>
          <w:sz w:val="24"/>
          <w:szCs w:val="24"/>
          <w:highlight w:val="yellow"/>
          <w:lang w:val="es-CO" w:eastAsia="es-CO"/>
        </w:rPr>
        <w:t>Específicamente</w:t>
      </w:r>
      <w:r w:rsidR="00C21EE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para el caso colombiano</w:t>
      </w:r>
      <w:r w:rsidR="001B1D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, la implementación de este tipo de tecnologías impulsará la industria biotecnológica en el país, </w:t>
      </w:r>
      <w:r w:rsidR="001B1D0D" w:rsidRPr="002A33BB">
        <w:rPr>
          <w:rFonts w:ascii="Times New Roman" w:eastAsia="Times New Roman" w:hAnsi="Times New Roman" w:cs="Times New Roman"/>
          <w:kern w:val="36"/>
          <w:sz w:val="24"/>
          <w:szCs w:val="24"/>
          <w:highlight w:val="magenta"/>
          <w:lang w:val="es-CO" w:eastAsia="es-CO"/>
        </w:rPr>
        <w:t>pues permite</w:t>
      </w:r>
      <w:r w:rsidR="001B1D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un mejor aprovechamiento de los resid</w:t>
      </w:r>
      <w:r w:rsidR="005B7FD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u</w:t>
      </w:r>
      <w:r w:rsidR="001B1D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os agroindustriales que, </w:t>
      </w:r>
      <w:r w:rsidR="001B1D0D" w:rsidRPr="002A33BB">
        <w:rPr>
          <w:rFonts w:ascii="Times New Roman" w:eastAsia="Times New Roman" w:hAnsi="Times New Roman" w:cs="Times New Roman"/>
          <w:kern w:val="36"/>
          <w:sz w:val="24"/>
          <w:szCs w:val="24"/>
          <w:highlight w:val="magenta"/>
          <w:lang w:val="es-CO" w:eastAsia="es-CO"/>
        </w:rPr>
        <w:t>de acuerdo</w:t>
      </w:r>
      <w:r w:rsidR="001B1D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con </w:t>
      </w:r>
      <w:r w:rsidR="00A35887" w:rsidRPr="00A3588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Peñaranda </w:t>
      </w:r>
      <w:r w:rsidR="00035916" w:rsidRPr="00A3588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González</w:t>
      </w:r>
      <w:r w:rsidR="00CD30A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y colaboradores</w:t>
      </w:r>
      <w:r w:rsidR="00A35887" w:rsidRPr="00A3588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A3588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</w:t>
      </w:r>
      <w:r w:rsidR="00A35887" w:rsidRPr="00A3588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2017)</w:t>
      </w:r>
      <w:r w:rsidR="00CD30A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1B1D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D875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no ha logrado superar el 17%</w:t>
      </w:r>
      <w:r w:rsidR="008B2C0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de eficiencia</w:t>
      </w:r>
      <w:r w:rsidR="00A950B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. </w:t>
      </w:r>
      <w:r w:rsidR="00A950B3" w:rsidRPr="00252DCD">
        <w:rPr>
          <w:rFonts w:ascii="Times New Roman" w:eastAsia="Times New Roman" w:hAnsi="Times New Roman" w:cs="Times New Roman"/>
          <w:kern w:val="36"/>
          <w:sz w:val="24"/>
          <w:szCs w:val="24"/>
          <w:highlight w:val="yellow"/>
          <w:lang w:val="es-CO" w:eastAsia="es-CO"/>
        </w:rPr>
        <w:t>Actualmente</w:t>
      </w:r>
      <w:r w:rsidR="00A950B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existen diversas estrategias para el aprovechamiento </w:t>
      </w:r>
      <w:r w:rsidR="00494C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 residuos</w:t>
      </w:r>
      <w:r w:rsidR="007C2F7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494C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como por ejemplo </w:t>
      </w:r>
      <w:r w:rsidR="00E55ED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procesos de gasificación para </w:t>
      </w:r>
      <w:r w:rsidR="003C5BE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 producción de syngas </w:t>
      </w:r>
      <w:r w:rsidR="0025196A" w:rsidRPr="0025196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(Ren</w:t>
      </w:r>
      <w:r w:rsidR="00CD30A2" w:rsidRPr="00CD30A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D30A2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25196A" w:rsidRPr="0025196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2019</w:t>
      </w:r>
      <w:r w:rsidR="003C5BE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9B5CF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procesos de digestión </w:t>
      </w:r>
      <w:r w:rsidR="00D5740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anaerobia</w:t>
      </w:r>
      <w:r w:rsidR="009B5CF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D5740F" w:rsidRPr="00D5740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(Ahmed et al., 2019)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98039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73382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pretratamiento térmico de residuos</w:t>
      </w:r>
      <w:r w:rsidR="009B04C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para la producción de biohidrógeno</w:t>
      </w:r>
      <w:r w:rsidR="0073382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9B04C8" w:rsidRPr="009B04C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(Eskicioglu et al., 2017)</w:t>
      </w:r>
      <w:r w:rsidR="002A33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9B04C8" w:rsidRPr="009B04C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B50A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así como </w:t>
      </w:r>
      <w:r w:rsidR="0001002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diversos tipo</w:t>
      </w:r>
      <w:r w:rsidR="00C31F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</w:t>
      </w:r>
      <w:r w:rsidR="0001002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de fermentación</w:t>
      </w:r>
      <w:r w:rsidR="002B47A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01002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tanto en estado </w:t>
      </w:r>
      <w:r w:rsidR="00B96A5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sólido</w:t>
      </w:r>
      <w:r w:rsidR="00094DA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1002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como fermentaciones sumergidas </w:t>
      </w:r>
      <w:r w:rsidR="00094DA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para la </w:t>
      </w:r>
      <w:r w:rsidR="0001002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producción de compuestos de alto valor agregado</w:t>
      </w:r>
      <w:r w:rsidR="00234CF6" w:rsidRPr="00234CF6">
        <w:t xml:space="preserve"> </w:t>
      </w:r>
      <w:r w:rsidR="00234CF6" w:rsidRPr="00B8705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(Cerda et al., 2019</w:t>
      </w:r>
      <w:r w:rsid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ins w:id="4" w:author="Maryam Chaib De Mares" w:date="2021-03-02T20:24:00Z">
        <w:r w:rsidR="6C7825DB">
          <w:rPr>
            <w:rFonts w:ascii="Times New Roman" w:eastAsia="Times New Roman" w:hAnsi="Times New Roman" w:cs="Times New Roman"/>
            <w:kern w:val="36"/>
            <w:sz w:val="24"/>
            <w:szCs w:val="24"/>
            <w:lang w:val="es-CO" w:eastAsia="es-CO"/>
          </w:rPr>
          <w:t xml:space="preserve"> </w:t>
        </w:r>
      </w:ins>
      <w:r w:rsidR="00234CF6" w:rsidRP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Rahmati et al., 2020)</w:t>
      </w:r>
      <w:r w:rsidR="00234C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</w:t>
      </w:r>
    </w:p>
    <w:p w14:paraId="54B116E3" w14:textId="197CD3A7" w:rsidR="62D49404" w:rsidRDefault="62D49404" w:rsidP="62D49404">
      <w:pPr>
        <w:spacing w:beforeAutospacing="1" w:afterAutospacing="1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42566617" w14:textId="04EDB1A2" w:rsidR="005E2052" w:rsidRPr="005E2052" w:rsidRDefault="00305B92" w:rsidP="005E2052">
      <w:pPr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Dentro de los métodos anteriormente descritos</w:t>
      </w:r>
      <w:r w:rsidR="006F7F1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destacan las fermentaciones sumergidas para la conversión de biomasa vegetal</w:t>
      </w:r>
      <w:ins w:id="5" w:author="Maryam Chaib De Mares" w:date="2021-03-02T20:24:00Z">
        <w:r w:rsidR="2B482FBB">
          <w:rPr>
            <w:rFonts w:ascii="Times New Roman" w:eastAsia="Times New Roman" w:hAnsi="Times New Roman" w:cs="Times New Roman"/>
            <w:kern w:val="36"/>
            <w:sz w:val="24"/>
            <w:szCs w:val="24"/>
            <w:lang w:val="es-CO" w:eastAsia="es-CO"/>
          </w:rPr>
          <w:t>.</w:t>
        </w:r>
      </w:ins>
      <w:del w:id="6" w:author="Maryam Chaib De Mares" w:date="2021-03-02T20:24:00Z">
        <w:r w:rsidRPr="62D49404" w:rsidDel="006F7F15">
          <w:rPr>
            <w:rFonts w:ascii="Times New Roman" w:eastAsia="Times New Roman" w:hAnsi="Times New Roman" w:cs="Times New Roman"/>
            <w:sz w:val="24"/>
            <w:szCs w:val="24"/>
            <w:lang w:val="es-CO" w:eastAsia="es-CO"/>
          </w:rPr>
          <w:delText>,</w:delText>
        </w:r>
      </w:del>
      <w:r w:rsidR="001425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ins w:id="7" w:author="Maryam Chaib De Mares" w:date="2021-03-02T20:24:00Z">
        <w:r w:rsidR="7650D9E2">
          <w:rPr>
            <w:rFonts w:ascii="Times New Roman" w:eastAsia="Times New Roman" w:hAnsi="Times New Roman" w:cs="Times New Roman"/>
            <w:kern w:val="36"/>
            <w:sz w:val="24"/>
            <w:szCs w:val="24"/>
            <w:lang w:val="es-CO" w:eastAsia="es-CO"/>
          </w:rPr>
          <w:t>D</w:t>
        </w:r>
      </w:ins>
      <w:del w:id="8" w:author="Maryam Chaib De Mares" w:date="2021-03-02T20:24:00Z">
        <w:r w:rsidRPr="62D49404" w:rsidDel="001425C4">
          <w:rPr>
            <w:rFonts w:ascii="Times New Roman" w:eastAsia="Times New Roman" w:hAnsi="Times New Roman" w:cs="Times New Roman"/>
            <w:sz w:val="24"/>
            <w:szCs w:val="24"/>
            <w:lang w:val="es-CO" w:eastAsia="es-CO"/>
          </w:rPr>
          <w:delText>d</w:delText>
        </w:r>
      </w:del>
      <w:r w:rsidR="001425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ichas fermentaciones pueden ser llevadas a cabo por </w:t>
      </w:r>
      <w:r w:rsidR="009B505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cultivos puros de </w:t>
      </w:r>
      <w:r w:rsidR="001425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organismos relativamente sencillos como </w:t>
      </w:r>
      <w:r w:rsidR="0054726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bacterias </w:t>
      </w:r>
      <w:r w:rsidR="00812748" w:rsidRPr="0081274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(Ju et al., 2020</w:t>
      </w:r>
      <w:r w:rsidR="0081274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084F8E" w:rsidRPr="00084F8E">
        <w:t xml:space="preserve"> </w:t>
      </w:r>
      <w:r w:rsidR="00084F8E" w:rsidRPr="00084F8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Sadhukhan</w:t>
      </w:r>
      <w:r w:rsidR="00084F8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84F8E" w:rsidRPr="0081274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084F8E" w:rsidRPr="00084F8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2016</w:t>
      </w:r>
      <w:r w:rsidR="00812748" w:rsidRPr="0081274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)</w:t>
      </w:r>
      <w:r w:rsidR="0054726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o por organismos más complejos como levaduras</w:t>
      </w:r>
      <w:r w:rsidR="008E21D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3C3C7E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(Diethard </w:t>
      </w:r>
      <w:r w:rsidR="003C3C7E" w:rsidRPr="0081274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et al., </w:t>
      </w:r>
      <w:r w:rsidR="003C3C7E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2016;</w:t>
      </w:r>
      <w:r w:rsidR="0094324E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Li et al., 2007)</w:t>
      </w:r>
      <w:r w:rsidR="00577EB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567A3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11FB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además del uso de</w:t>
      </w:r>
      <w:r w:rsidR="00567A3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otras plataformas 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en las que</w:t>
      </w:r>
      <w:r w:rsidR="0044174E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B52C9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se emplea 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 búsqueda de un organismo que presenta la actividad </w:t>
      </w:r>
      <w:r w:rsidR="00B52C9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deseada</w:t>
      </w:r>
      <w:r w:rsidR="00495F2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la optimización de su producción y </w:t>
      </w:r>
      <w:r w:rsidR="00495F2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 posterior 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recuperación de </w:t>
      </w:r>
      <w:r w:rsidR="00495F2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la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en</w:t>
      </w:r>
      <w:r w:rsidR="0020360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z</w:t>
      </w:r>
      <w:r w:rsidR="00B3647D" w:rsidRPr="0050680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ima, esto se logra comúnmente clonando su gen en una plataforma celular de expresión apropiada</w:t>
      </w:r>
      <w:r w:rsidR="00491A7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</w:t>
      </w:r>
      <w:r w:rsidR="0049174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(Alcalde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 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et al., 2006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; 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Green et al., 2006; Tyson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 </w:t>
      </w:r>
      <w:r w:rsidR="005E2052" w:rsidRPr="005E20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et al., 2005)</w:t>
      </w:r>
      <w:r w:rsidR="005E205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</w:t>
      </w:r>
    </w:p>
    <w:p w14:paraId="779CF93B" w14:textId="07975B9F" w:rsidR="0050680A" w:rsidRPr="005E2052" w:rsidRDefault="0050680A" w:rsidP="0050680A">
      <w:pPr>
        <w:jc w:val="both"/>
      </w:pPr>
    </w:p>
    <w:p w14:paraId="3E786517" w14:textId="2BDFD448" w:rsidR="00340911" w:rsidRPr="00107591" w:rsidRDefault="009B5055" w:rsidP="0050680A">
      <w:pPr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lastRenderedPageBreak/>
        <w:t>E</w:t>
      </w:r>
      <w:r w:rsidR="0086615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n este punto es muy importante resaltar que </w:t>
      </w:r>
      <w:r w:rsidR="0034091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las fermentaciones </w:t>
      </w:r>
      <w:r w:rsidR="007069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realizadas por</w:t>
      </w:r>
      <w:r w:rsidR="0086615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cultivos puros de</w:t>
      </w:r>
      <w:r w:rsidR="007069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microorganismos presentan limitaciones con respecto a </w:t>
      </w:r>
      <w:r w:rsidR="008B3BB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los cultivos </w:t>
      </w:r>
      <w:r w:rsidR="00AA3D5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mixtos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</w:t>
      </w:r>
      <w:r w:rsidR="00AD10F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</w:t>
      </w:r>
      <w:r w:rsidR="008B3BB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or ejemplo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 los cultivos mixtos presentan una</w:t>
      </w:r>
      <w:r w:rsidR="008B3BB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87586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mayor resistencia</w:t>
      </w:r>
      <w:r w:rsidR="0071147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a cambios bruscos en el medio de cultivo</w:t>
      </w:r>
      <w:r w:rsidR="006519D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o contaminaciones con otros microorganismos del ambie</w:t>
      </w:r>
      <w:commentRangeStart w:id="9"/>
      <w:r w:rsidR="006519D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nte que afecten negativamente el proceso </w:t>
      </w:r>
      <w:commentRangeEnd w:id="9"/>
      <w:r>
        <w:rPr>
          <w:rStyle w:val="Refdecomentario"/>
        </w:rPr>
        <w:commentReference w:id="9"/>
      </w:r>
      <w:r w:rsidR="008B3BB7" w:rsidRPr="008B3BB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(</w:t>
      </w:r>
      <w:proofErr w:type="spellStart"/>
      <w:r w:rsidR="008B3BB7" w:rsidRPr="008B3BB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Pandey</w:t>
      </w:r>
      <w:proofErr w:type="spellEnd"/>
      <w:r w:rsidR="008B3BB7" w:rsidRPr="008B3BB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 et al., 2020)</w:t>
      </w:r>
      <w:r w:rsidR="008B3BB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. </w:t>
      </w:r>
      <w:commentRangeStart w:id="10"/>
      <w:r w:rsidR="008B3BB7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P</w:t>
      </w:r>
      <w:r w:rsidR="007069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or lo </w:t>
      </w:r>
      <w:r w:rsidR="00FA206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cual, </w:t>
      </w:r>
      <w:r w:rsidR="007069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el uso de</w:t>
      </w:r>
      <w:r w:rsidR="0086615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cultivos mixtos de</w:t>
      </w:r>
      <w:r w:rsidR="0070694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comunidades microbianas </w:t>
      </w:r>
      <w:r w:rsidR="00CB303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estables</w:t>
      </w:r>
      <w:r w:rsidR="00F94C9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FA206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CB303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capaces de degradar </w:t>
      </w:r>
      <w:r w:rsidR="003455B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material vegetal </w:t>
      </w:r>
      <w:r w:rsidR="000B13D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complejo</w:t>
      </w:r>
      <w:r w:rsidR="00F94C9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3455B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ha sido </w:t>
      </w:r>
      <w:r w:rsidR="003455BC" w:rsidRPr="00326CF4">
        <w:rPr>
          <w:rFonts w:ascii="Times New Roman" w:eastAsia="Times New Roman" w:hAnsi="Times New Roman" w:cs="Times New Roman"/>
          <w:color w:val="FF0000"/>
          <w:kern w:val="36"/>
          <w:sz w:val="24"/>
          <w:szCs w:val="24"/>
          <w:lang w:val="es-CO" w:eastAsia="es-CO"/>
        </w:rPr>
        <w:t xml:space="preserve">ampliamente investigado </w:t>
      </w:r>
      <w:r w:rsidR="003455B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en una gran variedad de sustratos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</w:t>
      </w:r>
      <w:r w:rsidR="008D6B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326CF4" w:rsidRPr="00326CF4">
        <w:rPr>
          <w:rFonts w:ascii="Times New Roman" w:eastAsia="Times New Roman" w:hAnsi="Times New Roman" w:cs="Times New Roman"/>
          <w:color w:val="FF0000"/>
          <w:kern w:val="36"/>
          <w:sz w:val="24"/>
          <w:szCs w:val="24"/>
          <w:lang w:val="es-CO" w:eastAsia="es-CO"/>
        </w:rPr>
        <w:t xml:space="preserve">El resultado de dichos estudios </w:t>
      </w:r>
      <w:r w:rsidR="008D6B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indican altos porcentajes 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en las</w:t>
      </w:r>
      <w:r w:rsidR="008D6B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transformaciones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de los sustratos.</w:t>
      </w:r>
      <w:r w:rsidR="008D6B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</w:t>
      </w:r>
      <w:r w:rsidR="008D6BB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or tal razón</w:t>
      </w:r>
      <w:r w:rsidR="00326CF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1D5AF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es de vital importancia la caracterización </w:t>
      </w:r>
      <w:r w:rsidR="00C73F7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 es</w:t>
      </w:r>
      <w:r w:rsidR="001B348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as comunidades microbianas o consorcios debido al gran potencial metabólico que presen</w:t>
      </w:r>
      <w:r w:rsidR="000009E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tan</w:t>
      </w:r>
      <w:r w:rsidR="000B13D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.</w:t>
      </w:r>
      <w:r w:rsidR="000009E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commentRangeEnd w:id="10"/>
      <w:r>
        <w:rPr>
          <w:rStyle w:val="Refdecomentario"/>
        </w:rPr>
        <w:commentReference w:id="10"/>
      </w:r>
      <w:r w:rsidR="000B13D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</w:t>
      </w:r>
      <w:r w:rsidR="000009E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ara investigar dicho potencia</w:t>
      </w:r>
      <w:r w:rsidR="001F1D2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l</w:t>
      </w:r>
      <w:r w:rsidR="000009E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1F1D2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conocido comúnmente como </w:t>
      </w:r>
      <w:r w:rsidR="00891EB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bioprospección, </w:t>
      </w:r>
      <w:r w:rsidR="000009E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1F1D2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la comunidad científica e industrial </w:t>
      </w:r>
      <w:r w:rsidR="00637BC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h</w:t>
      </w:r>
      <w:r w:rsidR="001F1D2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 empleado</w:t>
      </w:r>
      <w:r w:rsidR="00891EB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una gran variedad de técnicas</w:t>
      </w:r>
      <w:r w:rsidR="006C69A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F07EA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modernas</w:t>
      </w:r>
      <w:r w:rsidR="008A4F0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A5494F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F07EA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por ejemplo </w:t>
      </w:r>
      <w:r w:rsidR="0008061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el uso de análisis</w:t>
      </w:r>
      <w:r w:rsidR="00B3489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8061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de </w:t>
      </w:r>
      <w:r w:rsidR="0006466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metatran</w:t>
      </w:r>
      <w:r w:rsidR="00EA6FFB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</w:t>
      </w:r>
      <w:r w:rsidR="0006466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criptómic</w:t>
      </w:r>
      <w:r w:rsidR="0008061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a</w:t>
      </w:r>
      <w:r w:rsidR="0006466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08061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para las</w:t>
      </w:r>
      <w:r w:rsidR="00B3489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comunidades</w:t>
      </w:r>
      <w:r w:rsidR="00E6747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6F20E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microbianas</w:t>
      </w:r>
      <w:r w:rsidR="00637BC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6F20E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B3489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con el fin de evaluar los perfiles de expresión</w:t>
      </w:r>
      <w:r w:rsidR="008A24C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234F6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de enzimas relacionadas con la degradación de material vegetal</w:t>
      </w:r>
      <w:r w:rsidR="0058737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76373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B6328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y así poder</w:t>
      </w:r>
      <w:r w:rsidR="00DB73D0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generar</w:t>
      </w:r>
      <w:r w:rsidR="006F20E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cocteles enzimáticos que permitan</w:t>
      </w:r>
      <w:r w:rsidR="00CC3FA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60101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desde </w:t>
      </w:r>
      <w:r w:rsidR="00CC3FA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la liberación de monómeros más sencillos</w:t>
      </w:r>
      <w:r w:rsidR="000A51F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CC3FA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que puedan ser fácilmente aprovechados por </w:t>
      </w:r>
      <w:r w:rsidR="0030727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microorganismos con un</w:t>
      </w:r>
      <w:r w:rsidR="002E6A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metabolismo menos complejo</w:t>
      </w:r>
      <w:r w:rsidR="00CF1B8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5B029F" w:rsidRPr="00080613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(Simmons et al., </w:t>
      </w:r>
      <w:r w:rsidR="00B63288" w:rsidRPr="00080613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2014</w:t>
      </w:r>
      <w:r w:rsidR="00B63288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;</w:t>
      </w:r>
      <w:r w:rsidR="00B63288" w:rsidRPr="006822D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Lopes</w:t>
      </w:r>
      <w:r w:rsidR="006822DC" w:rsidRPr="006822D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 Ferreira Filho &amp; Moreira, 2018)</w:t>
      </w:r>
      <w:r w:rsidR="006822DC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F07EA5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hasta técnicas más conservadas y ampliamente </w:t>
      </w:r>
      <w:r w:rsidR="00DD0189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utilizadas como la anotación funcional de los metagenomas</w:t>
      </w:r>
      <w:r w:rsidR="001E532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de los</w:t>
      </w:r>
      <w:commentRangeStart w:id="11"/>
      <w:r w:rsidR="001E532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consorcios microbianos</w:t>
      </w:r>
      <w:commentRangeEnd w:id="11"/>
      <w:r>
        <w:rPr>
          <w:rStyle w:val="Refdecomentario"/>
        </w:rPr>
        <w:commentReference w:id="11"/>
      </w:r>
      <w:r w:rsidR="001E532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4A3708" w:rsidRPr="004A3708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(</w:t>
      </w:r>
      <w:proofErr w:type="spellStart"/>
      <w:r w:rsidR="004A3708" w:rsidRPr="004A3708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Jia</w:t>
      </w:r>
      <w:proofErr w:type="spellEnd"/>
      <w:r w:rsidR="004A3708" w:rsidRPr="004A3708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, </w:t>
      </w:r>
      <w:proofErr w:type="spellStart"/>
      <w:r w:rsidR="004A3708" w:rsidRPr="004A3708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Ng</w:t>
      </w:r>
      <w:proofErr w:type="spellEnd"/>
      <w:r w:rsidR="004A3708" w:rsidRPr="004A3708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, Lu, </w:t>
      </w:r>
      <w:proofErr w:type="spellStart"/>
      <w:r w:rsidR="004A3708" w:rsidRPr="004A3708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>Cai</w:t>
      </w:r>
      <w:proofErr w:type="spellEnd"/>
      <w:r w:rsidR="004A3708" w:rsidRPr="004A3708">
        <w:rPr>
          <w:rFonts w:ascii="Times New Roman" w:eastAsia="Times New Roman" w:hAnsi="Times New Roman" w:cs="Times New Roman"/>
          <w:kern w:val="36"/>
          <w:sz w:val="24"/>
          <w:szCs w:val="24"/>
          <w:lang w:eastAsia="es-CO"/>
        </w:rPr>
        <w:t xml:space="preserve"> &amp; Lee, 2018)</w:t>
      </w:r>
      <w:r w:rsidR="001E532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. </w:t>
      </w:r>
    </w:p>
    <w:p w14:paraId="154A1BB6" w14:textId="4A9FD7F3" w:rsidR="00E84F1E" w:rsidRPr="0022093C" w:rsidRDefault="001E5327" w:rsidP="5A9D487C">
      <w:p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s-CO"/>
        </w:rPr>
      </w:pPr>
      <w:r w:rsidRPr="002E6A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Dada la importanc</w:t>
      </w:r>
      <w:r w:rsidR="002E6AC4" w:rsidRPr="002E6A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ia del e</w:t>
      </w:r>
      <w:r w:rsidR="002E6AC4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studio de </w:t>
      </w:r>
      <w:r w:rsidR="00802E9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comunidades de microorganismos </w:t>
      </w:r>
      <w:r w:rsidR="00992927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también llamados consorcios microbianos, </w:t>
      </w:r>
      <w:r w:rsidR="00A041C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diferentes estrategias para el ensamblaje de comunidades</w:t>
      </w:r>
      <w:r w:rsidR="00A041C6" w:rsidRPr="00071D8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C522DD">
        <w:rPr>
          <w:rFonts w:ascii="Times New Roman" w:hAnsi="Times New Roman" w:cs="Times New Roman"/>
          <w:sz w:val="24"/>
          <w:szCs w:val="24"/>
          <w:lang w:val="es-CO"/>
        </w:rPr>
        <w:t xml:space="preserve">han sido propuestas, concretamente este trabajo </w:t>
      </w:r>
      <w:r w:rsidR="00A37DFF">
        <w:rPr>
          <w:rFonts w:ascii="Times New Roman" w:hAnsi="Times New Roman" w:cs="Times New Roman"/>
          <w:sz w:val="24"/>
          <w:szCs w:val="24"/>
          <w:lang w:val="es-CO"/>
        </w:rPr>
        <w:t>utiliza</w:t>
      </w:r>
      <w:r w:rsidR="00C522D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3A1F1A">
        <w:rPr>
          <w:rFonts w:ascii="Times New Roman" w:hAnsi="Times New Roman" w:cs="Times New Roman"/>
          <w:sz w:val="24"/>
          <w:szCs w:val="24"/>
          <w:lang w:val="es-CO"/>
        </w:rPr>
        <w:t xml:space="preserve">los datos de los metagenomas </w:t>
      </w:r>
      <w:r w:rsidR="00DA1DC4">
        <w:rPr>
          <w:rFonts w:ascii="Times New Roman" w:hAnsi="Times New Roman" w:cs="Times New Roman"/>
          <w:sz w:val="24"/>
          <w:szCs w:val="24"/>
          <w:lang w:val="es-CO"/>
        </w:rPr>
        <w:t>generados</w:t>
      </w:r>
      <w:r w:rsidR="000F4F06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1F2786">
        <w:rPr>
          <w:rFonts w:ascii="Times New Roman" w:hAnsi="Times New Roman" w:cs="Times New Roman"/>
          <w:sz w:val="24"/>
          <w:szCs w:val="24"/>
          <w:lang w:val="es-CO"/>
        </w:rPr>
        <w:t>al realizar</w:t>
      </w:r>
      <w:r w:rsidR="00737D39">
        <w:rPr>
          <w:rFonts w:ascii="Times New Roman" w:hAnsi="Times New Roman" w:cs="Times New Roman"/>
          <w:sz w:val="24"/>
          <w:szCs w:val="24"/>
          <w:lang w:val="es-CO"/>
        </w:rPr>
        <w:t xml:space="preserve"> un análisis </w:t>
      </w:r>
      <w:r w:rsidR="00A041C6" w:rsidRPr="00071D8B">
        <w:rPr>
          <w:rFonts w:ascii="Times New Roman" w:hAnsi="Times New Roman" w:cs="Times New Roman"/>
          <w:sz w:val="24"/>
          <w:szCs w:val="24"/>
          <w:lang w:val="es-CO"/>
        </w:rPr>
        <w:t>de enriquecimiento a partir de un e</w:t>
      </w:r>
      <w:commentRangeStart w:id="12"/>
      <w:r w:rsidR="00A041C6" w:rsidRPr="00071D8B">
        <w:rPr>
          <w:rFonts w:ascii="Times New Roman" w:hAnsi="Times New Roman" w:cs="Times New Roman"/>
          <w:sz w:val="24"/>
          <w:szCs w:val="24"/>
          <w:lang w:val="es-CO"/>
        </w:rPr>
        <w:t>nfoque top-down</w:t>
      </w:r>
      <w:commentRangeEnd w:id="12"/>
      <w:r>
        <w:rPr>
          <w:rStyle w:val="Refdecomentario"/>
        </w:rPr>
        <w:commentReference w:id="12"/>
      </w:r>
      <w:r w:rsidR="00A041C6" w:rsidRPr="00071D8B">
        <w:rPr>
          <w:rFonts w:ascii="Times New Roman" w:hAnsi="Times New Roman" w:cs="Times New Roman"/>
          <w:sz w:val="24"/>
          <w:szCs w:val="24"/>
          <w:lang w:val="es-CO"/>
        </w:rPr>
        <w:t xml:space="preserve"> para la creación de un consorcio mínimo efectivo MELMC</w:t>
      </w:r>
      <w:r w:rsidR="0082377D">
        <w:rPr>
          <w:rFonts w:ascii="Times New Roman" w:hAnsi="Times New Roman" w:cs="Times New Roman"/>
          <w:sz w:val="24"/>
          <w:szCs w:val="24"/>
          <w:lang w:val="es-CO"/>
        </w:rPr>
        <w:t xml:space="preserve"> por sus siglas en inglés</w:t>
      </w:r>
      <w:r w:rsidR="00A041C6" w:rsidRPr="00071D8B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82377D">
        <w:rPr>
          <w:rFonts w:ascii="Times New Roman" w:hAnsi="Times New Roman" w:cs="Times New Roman"/>
          <w:sz w:val="24"/>
          <w:szCs w:val="24"/>
          <w:lang w:val="es-CO"/>
        </w:rPr>
        <w:t xml:space="preserve"> el cual es un </w:t>
      </w:r>
      <w:r w:rsidR="00A041C6" w:rsidRPr="00071D8B">
        <w:rPr>
          <w:rFonts w:ascii="Times New Roman" w:hAnsi="Times New Roman" w:cs="Times New Roman"/>
          <w:sz w:val="24"/>
          <w:szCs w:val="24"/>
          <w:lang w:val="es-CO"/>
        </w:rPr>
        <w:t xml:space="preserve">consorcio formado por el menor número de especies necesarias para </w:t>
      </w:r>
      <w:r w:rsidR="000B6FE6">
        <w:rPr>
          <w:rFonts w:ascii="Times New Roman" w:hAnsi="Times New Roman" w:cs="Times New Roman"/>
          <w:sz w:val="24"/>
          <w:szCs w:val="24"/>
          <w:lang w:val="es-CO"/>
        </w:rPr>
        <w:t xml:space="preserve">lograr </w:t>
      </w:r>
      <w:r w:rsidR="00A041C6" w:rsidRPr="00071D8B">
        <w:rPr>
          <w:rFonts w:ascii="Times New Roman" w:hAnsi="Times New Roman" w:cs="Times New Roman"/>
          <w:sz w:val="24"/>
          <w:szCs w:val="24"/>
          <w:lang w:val="es-CO"/>
        </w:rPr>
        <w:t>una degradación efectiva de material lignocelulósico</w:t>
      </w:r>
      <w:r w:rsidR="00737D39">
        <w:rPr>
          <w:rFonts w:ascii="Times New Roman" w:hAnsi="Times New Roman" w:cs="Times New Roman"/>
          <w:sz w:val="24"/>
          <w:szCs w:val="24"/>
          <w:lang w:val="es-CO"/>
        </w:rPr>
        <w:t xml:space="preserve"> reportado por </w:t>
      </w:r>
      <w:r w:rsidR="00737D39" w:rsidRPr="00737D39">
        <w:rPr>
          <w:rFonts w:ascii="Times New Roman" w:hAnsi="Times New Roman" w:cs="Times New Roman"/>
          <w:sz w:val="24"/>
          <w:szCs w:val="24"/>
          <w:lang w:val="es-CO"/>
        </w:rPr>
        <w:t>Díaz-García et al., (2020)</w:t>
      </w:r>
      <w:r w:rsidR="00737D39">
        <w:rPr>
          <w:rFonts w:ascii="Times New Roman" w:hAnsi="Times New Roman" w:cs="Times New Roman"/>
          <w:sz w:val="24"/>
          <w:szCs w:val="24"/>
          <w:lang w:val="es-CO"/>
        </w:rPr>
        <w:t xml:space="preserve">, en donde </w:t>
      </w:r>
      <w:r w:rsidR="00E84F1E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al usar el marcador filogenético del </w:t>
      </w:r>
      <w:r w:rsidR="00E84F1E">
        <w:rPr>
          <w:rFonts w:ascii="Times New Roman" w:hAnsi="Times New Roman" w:cs="Times New Roman"/>
          <w:sz w:val="24"/>
          <w:szCs w:val="24"/>
          <w:lang w:val="es-CO"/>
        </w:rPr>
        <w:t>gen ribosomal 16S secuenciados mediante Illumina</w:t>
      </w:r>
      <w:r w:rsidR="00782964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2C5B27">
        <w:rPr>
          <w:rFonts w:ascii="Times New Roman" w:hAnsi="Times New Roman" w:cs="Times New Roman"/>
          <w:sz w:val="24"/>
          <w:szCs w:val="24"/>
          <w:lang w:val="es-CO"/>
        </w:rPr>
        <w:t xml:space="preserve"> se </w:t>
      </w:r>
      <w:r w:rsidR="00F5587B">
        <w:rPr>
          <w:rFonts w:ascii="Times New Roman" w:hAnsi="Times New Roman" w:cs="Times New Roman"/>
          <w:sz w:val="24"/>
          <w:szCs w:val="24"/>
          <w:lang w:val="es-CO"/>
        </w:rPr>
        <w:t>observa</w:t>
      </w:r>
      <w:r w:rsidR="002C5B27">
        <w:rPr>
          <w:rFonts w:ascii="Times New Roman" w:hAnsi="Times New Roman" w:cs="Times New Roman"/>
          <w:sz w:val="24"/>
          <w:szCs w:val="24"/>
          <w:lang w:val="es-CO"/>
        </w:rPr>
        <w:t xml:space="preserve"> que</w:t>
      </w:r>
      <w:r w:rsidR="0078296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E84F1E" w:rsidRPr="00071D8B">
        <w:rPr>
          <w:rFonts w:ascii="Times New Roman" w:hAnsi="Times New Roman" w:cs="Times New Roman"/>
          <w:sz w:val="24"/>
          <w:szCs w:val="24"/>
          <w:lang w:val="es-CO"/>
        </w:rPr>
        <w:t>la riqueza de la</w:t>
      </w:r>
      <w:r w:rsidR="002C5B27">
        <w:rPr>
          <w:rFonts w:ascii="Times New Roman" w:hAnsi="Times New Roman" w:cs="Times New Roman"/>
          <w:sz w:val="24"/>
          <w:szCs w:val="24"/>
          <w:lang w:val="es-CO"/>
        </w:rPr>
        <w:t>s</w:t>
      </w:r>
      <w:r w:rsidR="00E84F1E" w:rsidRPr="00071D8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commentRangeStart w:id="13"/>
      <w:r w:rsidR="00E84F1E" w:rsidRPr="00071D8B">
        <w:rPr>
          <w:rFonts w:ascii="Times New Roman" w:hAnsi="Times New Roman" w:cs="Times New Roman"/>
          <w:sz w:val="24"/>
          <w:szCs w:val="24"/>
          <w:lang w:val="es-CO"/>
        </w:rPr>
        <w:t>muestra</w:t>
      </w:r>
      <w:r w:rsidR="002C5B27">
        <w:rPr>
          <w:rFonts w:ascii="Times New Roman" w:hAnsi="Times New Roman" w:cs="Times New Roman"/>
          <w:sz w:val="24"/>
          <w:szCs w:val="24"/>
          <w:lang w:val="es-CO"/>
        </w:rPr>
        <w:t>s</w:t>
      </w:r>
      <w:r w:rsidR="00E84F1E" w:rsidRPr="00071D8B">
        <w:rPr>
          <w:rFonts w:ascii="Times New Roman" w:hAnsi="Times New Roman" w:cs="Times New Roman"/>
          <w:sz w:val="24"/>
          <w:szCs w:val="24"/>
          <w:lang w:val="es-CO"/>
        </w:rPr>
        <w:t xml:space="preserve"> oscila entre 10 y 50 especies, mayoritariamente </w:t>
      </w:r>
      <w:r w:rsidR="00E84F1E" w:rsidRPr="62D494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O" w:eastAsia="es-CO"/>
        </w:rPr>
        <w:t xml:space="preserve">Sphingobacteriaceae, Enterobacteriaceae, Pseudomonadaceae, </w:t>
      </w:r>
      <w:r w:rsidR="005C22EC" w:rsidRPr="005C22EC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y</w:t>
      </w:r>
      <w:r w:rsidR="00E84F1E" w:rsidRPr="62D494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O" w:eastAsia="es-CO"/>
        </w:rPr>
        <w:t xml:space="preserve"> Paenibacillaceae</w:t>
      </w:r>
      <w:r w:rsidR="0022093C" w:rsidRPr="62D494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O" w:eastAsia="es-CO"/>
        </w:rPr>
        <w:t xml:space="preserve">, </w:t>
      </w:r>
      <w:r w:rsidR="0022093C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concretamente se </w:t>
      </w:r>
      <w:r w:rsidR="00565CE9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utilizarán los datos de la extracción de ADN </w:t>
      </w:r>
      <w:r w:rsidR="00B00477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de </w:t>
      </w:r>
      <w:commentRangeStart w:id="14"/>
      <w:r w:rsidR="00B00477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dos muestras</w:t>
      </w:r>
      <w:commentRangeEnd w:id="14"/>
      <w:r>
        <w:rPr>
          <w:rStyle w:val="Refdecomentario"/>
        </w:rPr>
        <w:commentReference w:id="14"/>
      </w:r>
      <w:r w:rsidR="00B00477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</w:t>
      </w:r>
      <w:r w:rsidR="00AF0D72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correspondientes a </w:t>
      </w:r>
      <w:commentRangeStart w:id="15"/>
      <w:commentRangeStart w:id="16"/>
      <w:r w:rsidR="00AF0D72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la transferencia 6</w:t>
      </w:r>
      <w:commentRangeEnd w:id="15"/>
      <w:r>
        <w:rPr>
          <w:rStyle w:val="Refdecomentario"/>
        </w:rPr>
        <w:commentReference w:id="15"/>
      </w:r>
      <w:commentRangeEnd w:id="16"/>
      <w:r>
        <w:rPr>
          <w:rStyle w:val="Refdecomentario"/>
        </w:rPr>
        <w:commentReference w:id="16"/>
      </w:r>
      <w:r w:rsidR="00710F83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,</w:t>
      </w:r>
      <w:r w:rsidR="00AF0D72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de ahora en adelante denominada T6 y al análisis </w:t>
      </w:r>
      <w:r w:rsidR="004128F9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de perturbación de ahora en adelante denominado</w:t>
      </w:r>
      <w:r w:rsidR="006A2A8F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C1E. </w:t>
      </w:r>
      <w:commentRangeEnd w:id="13"/>
      <w:r>
        <w:rPr>
          <w:rStyle w:val="Refdecomentario"/>
        </w:rPr>
        <w:commentReference w:id="13"/>
      </w:r>
    </w:p>
    <w:p w14:paraId="0413C1AE" w14:textId="4B71E357" w:rsidR="003B085B" w:rsidRPr="00A803D3" w:rsidRDefault="00DD4A6E" w:rsidP="00400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Este </w:t>
      </w:r>
      <w:r w:rsidR="00B468A8">
        <w:rPr>
          <w:rFonts w:ascii="Times New Roman" w:hAnsi="Times New Roman" w:cs="Times New Roman"/>
          <w:sz w:val="24"/>
          <w:szCs w:val="24"/>
          <w:lang w:val="es-CO"/>
        </w:rPr>
        <w:t>trabajo tiene como principal objetivo</w:t>
      </w:r>
      <w:r w:rsidR="00C15C4E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35662B" w:rsidRPr="0035662B">
        <w:rPr>
          <w:rFonts w:ascii="Times New Roman" w:hAnsi="Times New Roman" w:cs="Times New Roman"/>
          <w:sz w:val="24"/>
          <w:szCs w:val="24"/>
          <w:lang w:val="es-CO"/>
        </w:rPr>
        <w:t xml:space="preserve">el ensamblaje de los genomas de algunas de las especies más abundantes a partir de los metagenomas </w:t>
      </w:r>
      <w:r w:rsidR="00F52082">
        <w:rPr>
          <w:rFonts w:ascii="Times New Roman" w:hAnsi="Times New Roman" w:cs="Times New Roman"/>
          <w:sz w:val="24"/>
          <w:szCs w:val="24"/>
          <w:lang w:val="es-CO"/>
        </w:rPr>
        <w:t xml:space="preserve">provenientes de las </w:t>
      </w:r>
      <w:r w:rsidR="00F5208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dos</w:t>
      </w:r>
      <w:r w:rsidR="00F52082" w:rsidRPr="00123F4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muestra</w:t>
      </w:r>
      <w:r w:rsidR="00F5208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 descritas</w:t>
      </w:r>
      <w:r w:rsidR="006568A6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anteriormente</w:t>
      </w:r>
      <w:r w:rsidR="0026280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,</w:t>
      </w:r>
      <w:r w:rsidR="00F52082" w:rsidRPr="00123F4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497F0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para lograr esto,</w:t>
      </w:r>
      <w:r w:rsidR="00F5208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497F03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se realiza una extracción de ADN de las muestras y</w:t>
      </w:r>
      <w:r w:rsidR="0056295A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se emplea</w:t>
      </w:r>
      <w:r w:rsidR="00F52082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</w:t>
      </w:r>
      <w:r w:rsidR="00F52082">
        <w:rPr>
          <w:rFonts w:ascii="Times New Roman" w:hAnsi="Times New Roman" w:cs="Times New Roman"/>
          <w:sz w:val="24"/>
          <w:szCs w:val="24"/>
          <w:lang w:val="es-CO"/>
        </w:rPr>
        <w:t xml:space="preserve">la estrategia </w:t>
      </w:r>
      <w:r w:rsidR="00F52082" w:rsidRPr="00C25CA6">
        <w:rPr>
          <w:rFonts w:ascii="Times New Roman" w:hAnsi="Times New Roman" w:cs="Times New Roman"/>
          <w:i/>
          <w:iCs/>
          <w:sz w:val="24"/>
          <w:szCs w:val="24"/>
          <w:lang w:val="es-CO"/>
        </w:rPr>
        <w:t>shotgun metagenomics</w:t>
      </w:r>
      <w:r w:rsidR="00F5208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F52082" w:rsidRPr="009B099A">
        <w:rPr>
          <w:rFonts w:ascii="Times New Roman" w:hAnsi="Times New Roman" w:cs="Times New Roman"/>
          <w:sz w:val="24"/>
          <w:szCs w:val="24"/>
          <w:lang w:val="es-CO"/>
        </w:rPr>
        <w:t>(Quince et al., 2017)</w:t>
      </w:r>
      <w:r w:rsidR="00F52082">
        <w:rPr>
          <w:rFonts w:ascii="Times New Roman" w:hAnsi="Times New Roman" w:cs="Times New Roman"/>
          <w:sz w:val="24"/>
          <w:szCs w:val="24"/>
          <w:lang w:val="es-CO"/>
        </w:rPr>
        <w:t xml:space="preserve"> usando la plataforma de última generación </w:t>
      </w:r>
      <w:r w:rsidR="00F52082" w:rsidRPr="00071D8B">
        <w:rPr>
          <w:rFonts w:ascii="Times New Roman" w:hAnsi="Times New Roman" w:cs="Times New Roman"/>
          <w:sz w:val="24"/>
          <w:szCs w:val="24"/>
          <w:lang w:val="es-CO"/>
        </w:rPr>
        <w:t>PacBio</w:t>
      </w:r>
      <w:r w:rsidR="0035662B" w:rsidRPr="0035662B">
        <w:rPr>
          <w:rFonts w:ascii="Times New Roman" w:hAnsi="Times New Roman" w:cs="Times New Roman"/>
          <w:sz w:val="24"/>
          <w:szCs w:val="24"/>
          <w:lang w:val="es-CO"/>
        </w:rPr>
        <w:t xml:space="preserve">, empleando algunos de los ensambladores reportados para secuencias de última generación como CANU (Koren et al., 2017) o FLYER (Kolmogorov et al., 2020) </w:t>
      </w:r>
      <w:r w:rsidR="00F00DF5">
        <w:rPr>
          <w:rFonts w:ascii="Times New Roman" w:hAnsi="Times New Roman" w:cs="Times New Roman"/>
          <w:sz w:val="24"/>
          <w:szCs w:val="24"/>
          <w:lang w:val="es-CO"/>
        </w:rPr>
        <w:t>o</w:t>
      </w:r>
      <w:r w:rsidR="0035662B" w:rsidRPr="0035662B">
        <w:rPr>
          <w:rFonts w:ascii="Times New Roman" w:hAnsi="Times New Roman" w:cs="Times New Roman"/>
          <w:sz w:val="24"/>
          <w:szCs w:val="24"/>
          <w:lang w:val="es-CO"/>
        </w:rPr>
        <w:t xml:space="preserve"> estrategias alternativas como las reportadas por Sieber et al., (2018)</w:t>
      </w:r>
      <w:r w:rsidR="00E9513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. Además, una vez los genomas </w:t>
      </w:r>
      <w:r w:rsidR="0082377D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estén</w:t>
      </w:r>
      <w:r w:rsidR="00E95131"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 xml:space="preserve"> ensamblados</w:t>
      </w:r>
      <w:r w:rsidR="001F4035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A52DE0">
        <w:rPr>
          <w:rFonts w:ascii="Times New Roman" w:hAnsi="Times New Roman" w:cs="Times New Roman"/>
          <w:sz w:val="24"/>
          <w:szCs w:val="24"/>
          <w:lang w:val="es-CO"/>
        </w:rPr>
        <w:t xml:space="preserve"> se</w:t>
      </w:r>
      <w:r w:rsidR="001F4035">
        <w:rPr>
          <w:rFonts w:ascii="Times New Roman" w:hAnsi="Times New Roman" w:cs="Times New Roman"/>
          <w:sz w:val="24"/>
          <w:szCs w:val="24"/>
          <w:lang w:val="es-CO"/>
        </w:rPr>
        <w:t xml:space="preserve"> pretende realizar una anotación funcional</w:t>
      </w:r>
      <w:r w:rsidR="00973FC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A07C80">
        <w:rPr>
          <w:rFonts w:ascii="Times New Roman" w:hAnsi="Times New Roman" w:cs="Times New Roman"/>
          <w:sz w:val="24"/>
          <w:szCs w:val="24"/>
          <w:lang w:val="es-CO"/>
        </w:rPr>
        <w:t xml:space="preserve">de los genomas de las especies con mayor abundancia </w:t>
      </w:r>
      <w:r w:rsidR="00577AD7">
        <w:rPr>
          <w:rFonts w:ascii="Times New Roman" w:hAnsi="Times New Roman" w:cs="Times New Roman"/>
          <w:sz w:val="24"/>
          <w:szCs w:val="24"/>
          <w:lang w:val="es-CO"/>
        </w:rPr>
        <w:t xml:space="preserve">con el fin de </w:t>
      </w:r>
      <w:r w:rsidR="008A4410">
        <w:rPr>
          <w:rFonts w:ascii="Times New Roman" w:hAnsi="Times New Roman" w:cs="Times New Roman"/>
          <w:sz w:val="24"/>
          <w:szCs w:val="24"/>
          <w:lang w:val="es-CO"/>
        </w:rPr>
        <w:t>caracter</w:t>
      </w:r>
      <w:r w:rsidR="00C965DF">
        <w:rPr>
          <w:rFonts w:ascii="Times New Roman" w:hAnsi="Times New Roman" w:cs="Times New Roman"/>
          <w:sz w:val="24"/>
          <w:szCs w:val="24"/>
          <w:lang w:val="es-CO"/>
        </w:rPr>
        <w:t>iz</w:t>
      </w:r>
      <w:r w:rsidR="00577AD7">
        <w:rPr>
          <w:rFonts w:ascii="Times New Roman" w:hAnsi="Times New Roman" w:cs="Times New Roman"/>
          <w:sz w:val="24"/>
          <w:szCs w:val="24"/>
          <w:lang w:val="es-CO"/>
        </w:rPr>
        <w:t>ar, al menos parcialmente,</w:t>
      </w:r>
      <w:r w:rsidR="008A4410">
        <w:rPr>
          <w:rFonts w:ascii="Times New Roman" w:hAnsi="Times New Roman" w:cs="Times New Roman"/>
          <w:sz w:val="24"/>
          <w:szCs w:val="24"/>
          <w:lang w:val="es-CO"/>
        </w:rPr>
        <w:t xml:space="preserve"> su potencial metabólico</w:t>
      </w:r>
      <w:r w:rsidR="00577AD7">
        <w:rPr>
          <w:rFonts w:ascii="Times New Roman" w:hAnsi="Times New Roman" w:cs="Times New Roman"/>
          <w:sz w:val="24"/>
          <w:szCs w:val="24"/>
          <w:lang w:val="es-CO"/>
        </w:rPr>
        <w:t xml:space="preserve"> usando </w:t>
      </w:r>
      <w:r w:rsidR="00FD0103">
        <w:rPr>
          <w:rFonts w:ascii="Times New Roman" w:hAnsi="Times New Roman" w:cs="Times New Roman"/>
          <w:sz w:val="24"/>
          <w:szCs w:val="24"/>
          <w:lang w:val="es-CO"/>
        </w:rPr>
        <w:t xml:space="preserve">una </w:t>
      </w:r>
      <w:r w:rsidR="00577AD7">
        <w:rPr>
          <w:rFonts w:ascii="Times New Roman" w:hAnsi="Times New Roman" w:cs="Times New Roman"/>
          <w:sz w:val="24"/>
          <w:szCs w:val="24"/>
          <w:lang w:val="es-CO"/>
        </w:rPr>
        <w:t>plataforma de anotación de genes involucrados en la degradación de biomasa vegetal</w:t>
      </w:r>
      <w:r w:rsidR="003237F5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4B791C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1A1B9C">
        <w:rPr>
          <w:rFonts w:ascii="Times New Roman" w:hAnsi="Times New Roman" w:cs="Times New Roman"/>
          <w:sz w:val="24"/>
          <w:szCs w:val="24"/>
          <w:lang w:val="es-CO"/>
        </w:rPr>
        <w:t xml:space="preserve">empleando </w:t>
      </w:r>
      <w:r w:rsidR="00154761">
        <w:rPr>
          <w:rFonts w:ascii="Times New Roman" w:hAnsi="Times New Roman" w:cs="Times New Roman"/>
          <w:sz w:val="24"/>
          <w:szCs w:val="24"/>
          <w:lang w:val="es-CO"/>
        </w:rPr>
        <w:t>la base de datos CA</w:t>
      </w:r>
      <w:r w:rsidR="006D484D">
        <w:rPr>
          <w:rFonts w:ascii="Times New Roman" w:hAnsi="Times New Roman" w:cs="Times New Roman"/>
          <w:sz w:val="24"/>
          <w:szCs w:val="24"/>
          <w:lang w:val="es-CO"/>
        </w:rPr>
        <w:t>Z</w:t>
      </w:r>
      <w:r w:rsidR="00154761">
        <w:rPr>
          <w:rFonts w:ascii="Times New Roman" w:hAnsi="Times New Roman" w:cs="Times New Roman"/>
          <w:sz w:val="24"/>
          <w:szCs w:val="24"/>
          <w:lang w:val="es-CO"/>
        </w:rPr>
        <w:t>y</w:t>
      </w:r>
      <w:r w:rsidR="00A803D3">
        <w:rPr>
          <w:rFonts w:ascii="Times New Roman" w:hAnsi="Times New Roman" w:cs="Times New Roman"/>
          <w:sz w:val="24"/>
          <w:szCs w:val="24"/>
          <w:lang w:val="es-CO"/>
        </w:rPr>
        <w:t>mes</w:t>
      </w:r>
      <w:r w:rsidR="00154761">
        <w:rPr>
          <w:rFonts w:ascii="Times New Roman" w:hAnsi="Times New Roman" w:cs="Times New Roman"/>
          <w:sz w:val="24"/>
          <w:szCs w:val="24"/>
          <w:lang w:val="es-CO"/>
        </w:rPr>
        <w:t xml:space="preserve"> tal y </w:t>
      </w:r>
      <w:r w:rsidR="00577AD7">
        <w:rPr>
          <w:rFonts w:ascii="Times New Roman" w:hAnsi="Times New Roman" w:cs="Times New Roman"/>
          <w:sz w:val="24"/>
          <w:szCs w:val="24"/>
          <w:lang w:val="es-CO"/>
        </w:rPr>
        <w:t xml:space="preserve">como se describe en </w:t>
      </w:r>
      <w:r w:rsidR="00F52E2D" w:rsidRPr="00F52E2D">
        <w:rPr>
          <w:rFonts w:ascii="Times New Roman" w:hAnsi="Times New Roman" w:cs="Times New Roman"/>
          <w:sz w:val="24"/>
          <w:szCs w:val="24"/>
        </w:rPr>
        <w:t xml:space="preserve">Jiménez et al., </w:t>
      </w:r>
      <w:r w:rsidR="003B085B">
        <w:rPr>
          <w:rFonts w:ascii="Times New Roman" w:hAnsi="Times New Roman" w:cs="Times New Roman"/>
          <w:sz w:val="24"/>
          <w:szCs w:val="24"/>
        </w:rPr>
        <w:t>(</w:t>
      </w:r>
      <w:r w:rsidR="00F52E2D" w:rsidRPr="00F52E2D">
        <w:rPr>
          <w:rFonts w:ascii="Times New Roman" w:hAnsi="Times New Roman" w:cs="Times New Roman"/>
          <w:sz w:val="24"/>
          <w:szCs w:val="24"/>
        </w:rPr>
        <w:t>2015)</w:t>
      </w:r>
      <w:r w:rsidR="004D698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FF7DD8">
        <w:rPr>
          <w:rFonts w:ascii="Times New Roman" w:hAnsi="Times New Roman" w:cs="Times New Roman"/>
          <w:sz w:val="24"/>
          <w:szCs w:val="24"/>
          <w:lang w:val="es-CO"/>
        </w:rPr>
        <w:t xml:space="preserve">o </w:t>
      </w:r>
      <w:r w:rsidR="003B085B">
        <w:rPr>
          <w:rFonts w:ascii="Times New Roman" w:hAnsi="Times New Roman" w:cs="Times New Roman"/>
          <w:sz w:val="24"/>
          <w:szCs w:val="24"/>
          <w:lang w:val="es-CO"/>
        </w:rPr>
        <w:t>ejecutando</w:t>
      </w:r>
      <w:r w:rsidR="0048510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577AD7">
        <w:rPr>
          <w:rFonts w:ascii="Times New Roman" w:hAnsi="Times New Roman" w:cs="Times New Roman"/>
          <w:sz w:val="24"/>
          <w:szCs w:val="24"/>
          <w:lang w:val="es-CO"/>
        </w:rPr>
        <w:t xml:space="preserve">total o parcialmente </w:t>
      </w:r>
      <w:r w:rsidR="00485104">
        <w:rPr>
          <w:rFonts w:ascii="Times New Roman" w:hAnsi="Times New Roman" w:cs="Times New Roman"/>
          <w:sz w:val="24"/>
          <w:szCs w:val="24"/>
          <w:lang w:val="es-CO"/>
        </w:rPr>
        <w:t xml:space="preserve">pipelines </w:t>
      </w:r>
      <w:r w:rsidR="00577AD7">
        <w:rPr>
          <w:rFonts w:ascii="Times New Roman" w:hAnsi="Times New Roman" w:cs="Times New Roman"/>
          <w:sz w:val="24"/>
          <w:szCs w:val="24"/>
          <w:lang w:val="es-CO"/>
        </w:rPr>
        <w:t xml:space="preserve">específicos como los </w:t>
      </w:r>
      <w:r w:rsidR="00485104">
        <w:rPr>
          <w:rFonts w:ascii="Times New Roman" w:hAnsi="Times New Roman" w:cs="Times New Roman"/>
          <w:sz w:val="24"/>
          <w:szCs w:val="24"/>
          <w:lang w:val="es-CO"/>
        </w:rPr>
        <w:t>reportados</w:t>
      </w:r>
      <w:r w:rsidR="003B085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577AD7">
        <w:rPr>
          <w:rFonts w:ascii="Times New Roman" w:hAnsi="Times New Roman" w:cs="Times New Roman"/>
          <w:sz w:val="24"/>
          <w:szCs w:val="24"/>
          <w:lang w:val="es-CO"/>
        </w:rPr>
        <w:t>en</w:t>
      </w:r>
      <w:r w:rsidR="0048510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190448" w:rsidRPr="00190448">
        <w:rPr>
          <w:rFonts w:ascii="Times New Roman" w:hAnsi="Times New Roman" w:cs="Times New Roman"/>
          <w:sz w:val="24"/>
          <w:szCs w:val="24"/>
          <w:lang w:val="es-CO"/>
        </w:rPr>
        <w:t xml:space="preserve">Dong &amp; Strous, </w:t>
      </w:r>
      <w:r w:rsidR="003B085B">
        <w:rPr>
          <w:rFonts w:ascii="Times New Roman" w:hAnsi="Times New Roman" w:cs="Times New Roman"/>
          <w:sz w:val="24"/>
          <w:szCs w:val="24"/>
          <w:lang w:val="es-CO"/>
        </w:rPr>
        <w:t>(</w:t>
      </w:r>
      <w:r w:rsidR="00190448" w:rsidRPr="00190448">
        <w:rPr>
          <w:rFonts w:ascii="Times New Roman" w:hAnsi="Times New Roman" w:cs="Times New Roman"/>
          <w:sz w:val="24"/>
          <w:szCs w:val="24"/>
          <w:lang w:val="es-CO"/>
        </w:rPr>
        <w:t>2019</w:t>
      </w:r>
      <w:r w:rsidR="003B085B">
        <w:rPr>
          <w:rFonts w:ascii="Times New Roman" w:hAnsi="Times New Roman" w:cs="Times New Roman"/>
          <w:sz w:val="24"/>
          <w:szCs w:val="24"/>
          <w:lang w:val="es-CO"/>
        </w:rPr>
        <w:t>)</w:t>
      </w:r>
      <w:r w:rsidR="008137A8">
        <w:rPr>
          <w:rFonts w:ascii="Times New Roman" w:hAnsi="Times New Roman" w:cs="Times New Roman"/>
          <w:sz w:val="24"/>
          <w:szCs w:val="24"/>
          <w:lang w:val="es-CO"/>
        </w:rPr>
        <w:t xml:space="preserve">; </w:t>
      </w:r>
      <w:r w:rsidR="003F2387" w:rsidRPr="003F2387">
        <w:rPr>
          <w:rFonts w:ascii="Times New Roman" w:hAnsi="Times New Roman" w:cs="Times New Roman"/>
          <w:sz w:val="24"/>
          <w:szCs w:val="24"/>
          <w:lang w:val="es-CO"/>
        </w:rPr>
        <w:t xml:space="preserve">Tamames et al., </w:t>
      </w:r>
      <w:r w:rsidR="003B085B">
        <w:rPr>
          <w:rFonts w:ascii="Times New Roman" w:hAnsi="Times New Roman" w:cs="Times New Roman"/>
          <w:sz w:val="24"/>
          <w:szCs w:val="24"/>
          <w:lang w:val="es-CO"/>
        </w:rPr>
        <w:t>(</w:t>
      </w:r>
      <w:r w:rsidR="003F2387" w:rsidRPr="003F2387">
        <w:rPr>
          <w:rFonts w:ascii="Times New Roman" w:hAnsi="Times New Roman" w:cs="Times New Roman"/>
          <w:sz w:val="24"/>
          <w:szCs w:val="24"/>
          <w:lang w:val="es-CO"/>
        </w:rPr>
        <w:t>2019</w:t>
      </w:r>
      <w:r w:rsidR="00190448" w:rsidRPr="00190448">
        <w:rPr>
          <w:rFonts w:ascii="Times New Roman" w:hAnsi="Times New Roman" w:cs="Times New Roman"/>
          <w:sz w:val="24"/>
          <w:szCs w:val="24"/>
          <w:lang w:val="es-CO"/>
        </w:rPr>
        <w:t>)</w:t>
      </w:r>
      <w:r w:rsidR="00485104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2CEBD5D" w14:textId="011FE9AD" w:rsidR="00C54A30" w:rsidRDefault="00163E4A" w:rsidP="004007D2">
      <w:pPr>
        <w:jc w:val="both"/>
        <w:rPr>
          <w:rFonts w:ascii="Times New Roman" w:hAnsi="Times New Roman" w:cs="Times New Roman"/>
          <w:sz w:val="24"/>
          <w:szCs w:val="24"/>
        </w:rPr>
      </w:pPr>
      <w:r w:rsidRPr="5A9D487C">
        <w:rPr>
          <w:rFonts w:ascii="Times New Roman" w:hAnsi="Times New Roman" w:cs="Times New Roman"/>
          <w:sz w:val="24"/>
          <w:szCs w:val="24"/>
        </w:rPr>
        <w:t>En cuanto a las características de estos datos de secuenciación</w:t>
      </w:r>
      <w:r w:rsidR="00FD5F3C" w:rsidRPr="5A9D487C">
        <w:rPr>
          <w:rFonts w:ascii="Times New Roman" w:hAnsi="Times New Roman" w:cs="Times New Roman"/>
          <w:sz w:val="24"/>
          <w:szCs w:val="24"/>
        </w:rPr>
        <w:t>, estos</w:t>
      </w:r>
      <w:r w:rsidRPr="5A9D487C">
        <w:rPr>
          <w:rFonts w:ascii="Times New Roman" w:hAnsi="Times New Roman" w:cs="Times New Roman"/>
          <w:sz w:val="24"/>
          <w:szCs w:val="24"/>
        </w:rPr>
        <w:t xml:space="preserve"> </w:t>
      </w:r>
      <w:r w:rsidR="007C041C" w:rsidRPr="5A9D487C">
        <w:rPr>
          <w:rFonts w:ascii="Times New Roman" w:hAnsi="Times New Roman" w:cs="Times New Roman"/>
          <w:sz w:val="24"/>
          <w:szCs w:val="24"/>
        </w:rPr>
        <w:t xml:space="preserve">fueron </w:t>
      </w:r>
      <w:r w:rsidRPr="5A9D487C">
        <w:rPr>
          <w:rFonts w:ascii="Times New Roman" w:hAnsi="Times New Roman" w:cs="Times New Roman"/>
          <w:sz w:val="24"/>
          <w:szCs w:val="24"/>
        </w:rPr>
        <w:t>proporcionados por el profesor</w:t>
      </w:r>
      <w:r w:rsidR="000E77A6" w:rsidRPr="5A9D487C">
        <w:rPr>
          <w:rFonts w:ascii="Times New Roman" w:hAnsi="Times New Roman" w:cs="Times New Roman"/>
          <w:sz w:val="24"/>
          <w:szCs w:val="24"/>
        </w:rPr>
        <w:t xml:space="preserve"> Diego Jiménez,</w:t>
      </w:r>
      <w:r w:rsidR="00FD5F3C" w:rsidRPr="5A9D487C">
        <w:rPr>
          <w:rFonts w:ascii="Times New Roman" w:hAnsi="Times New Roman" w:cs="Times New Roman"/>
          <w:sz w:val="24"/>
          <w:szCs w:val="24"/>
        </w:rPr>
        <w:t xml:space="preserve"> asociado al departam</w:t>
      </w:r>
      <w:r w:rsidR="000E77A6" w:rsidRPr="5A9D487C">
        <w:rPr>
          <w:rFonts w:ascii="Times New Roman" w:hAnsi="Times New Roman" w:cs="Times New Roman"/>
          <w:sz w:val="24"/>
          <w:szCs w:val="24"/>
        </w:rPr>
        <w:t xml:space="preserve">ento de </w:t>
      </w:r>
      <w:del w:id="17" w:author="Alejandro Reyes Muñoz" w:date="2021-03-01T15:42:00Z">
        <w:r w:rsidRPr="5A9D487C" w:rsidDel="000E77A6">
          <w:rPr>
            <w:rFonts w:ascii="Times New Roman" w:hAnsi="Times New Roman" w:cs="Times New Roman"/>
            <w:sz w:val="24"/>
            <w:szCs w:val="24"/>
          </w:rPr>
          <w:delText>c</w:delText>
        </w:r>
      </w:del>
      <w:ins w:id="18" w:author="Alejandro Reyes Muñoz" w:date="2021-03-01T15:42:00Z">
        <w:r w:rsidR="5C1F23B8" w:rsidRPr="5A9D487C">
          <w:rPr>
            <w:rFonts w:ascii="Times New Roman" w:hAnsi="Times New Roman" w:cs="Times New Roman"/>
            <w:sz w:val="24"/>
            <w:szCs w:val="24"/>
          </w:rPr>
          <w:t>C</w:t>
        </w:r>
      </w:ins>
      <w:r w:rsidR="000E77A6" w:rsidRPr="5A9D487C">
        <w:rPr>
          <w:rFonts w:ascii="Times New Roman" w:hAnsi="Times New Roman" w:cs="Times New Roman"/>
          <w:sz w:val="24"/>
          <w:szCs w:val="24"/>
        </w:rPr>
        <w:t xml:space="preserve">iencias </w:t>
      </w:r>
      <w:ins w:id="19" w:author="Alejandro Reyes Muñoz" w:date="2021-03-01T15:42:00Z">
        <w:r w:rsidR="3B3256B7" w:rsidRPr="5A9D487C">
          <w:rPr>
            <w:rFonts w:ascii="Times New Roman" w:hAnsi="Times New Roman" w:cs="Times New Roman"/>
            <w:sz w:val="24"/>
            <w:szCs w:val="24"/>
          </w:rPr>
          <w:t>B</w:t>
        </w:r>
      </w:ins>
      <w:del w:id="20" w:author="Alejandro Reyes Muñoz" w:date="2021-03-01T15:42:00Z">
        <w:r w:rsidRPr="5A9D487C" w:rsidDel="000E77A6">
          <w:rPr>
            <w:rFonts w:ascii="Times New Roman" w:hAnsi="Times New Roman" w:cs="Times New Roman"/>
            <w:sz w:val="24"/>
            <w:szCs w:val="24"/>
          </w:rPr>
          <w:delText>b</w:delText>
        </w:r>
      </w:del>
      <w:r w:rsidR="000E77A6" w:rsidRPr="5A9D487C">
        <w:rPr>
          <w:rFonts w:ascii="Times New Roman" w:hAnsi="Times New Roman" w:cs="Times New Roman"/>
          <w:sz w:val="24"/>
          <w:szCs w:val="24"/>
        </w:rPr>
        <w:t xml:space="preserve">iológicas de la </w:t>
      </w:r>
      <w:r w:rsidR="000E77A6" w:rsidRPr="5A9D487C">
        <w:rPr>
          <w:rFonts w:ascii="Times New Roman" w:hAnsi="Times New Roman" w:cs="Times New Roman"/>
          <w:sz w:val="24"/>
          <w:szCs w:val="24"/>
        </w:rPr>
        <w:lastRenderedPageBreak/>
        <w:t>Universidad de los Andes,</w:t>
      </w:r>
      <w:r w:rsidRPr="5A9D487C">
        <w:rPr>
          <w:rFonts w:ascii="Times New Roman" w:hAnsi="Times New Roman" w:cs="Times New Roman"/>
          <w:sz w:val="24"/>
          <w:szCs w:val="24"/>
        </w:rPr>
        <w:t xml:space="preserve"> y</w:t>
      </w:r>
      <w:r w:rsidR="00C54A30" w:rsidRPr="5A9D487C">
        <w:rPr>
          <w:rFonts w:ascii="Times New Roman" w:hAnsi="Times New Roman" w:cs="Times New Roman"/>
          <w:sz w:val="24"/>
          <w:szCs w:val="24"/>
        </w:rPr>
        <w:t xml:space="preserve"> </w:t>
      </w:r>
      <w:r w:rsidRPr="5A9D487C">
        <w:rPr>
          <w:rFonts w:ascii="Times New Roman" w:hAnsi="Times New Roman" w:cs="Times New Roman"/>
          <w:sz w:val="24"/>
          <w:szCs w:val="24"/>
        </w:rPr>
        <w:t xml:space="preserve">fueron </w:t>
      </w:r>
      <w:r w:rsidR="00C54A30" w:rsidRPr="5A9D487C">
        <w:rPr>
          <w:rFonts w:ascii="Times New Roman" w:hAnsi="Times New Roman" w:cs="Times New Roman"/>
          <w:sz w:val="24"/>
          <w:szCs w:val="24"/>
        </w:rPr>
        <w:t>secuenciados</w:t>
      </w:r>
      <w:r w:rsidRPr="5A9D487C">
        <w:rPr>
          <w:rFonts w:ascii="Times New Roman" w:hAnsi="Times New Roman" w:cs="Times New Roman"/>
          <w:sz w:val="24"/>
          <w:szCs w:val="24"/>
        </w:rPr>
        <w:t xml:space="preserve"> en el Instituto Leibniz DSMZ Colección de microorganismos y cultivos celulares</w:t>
      </w:r>
      <w:r w:rsidR="00C54A30" w:rsidRPr="5A9D487C">
        <w:rPr>
          <w:rFonts w:ascii="Times New Roman" w:hAnsi="Times New Roman" w:cs="Times New Roman"/>
          <w:sz w:val="24"/>
          <w:szCs w:val="24"/>
        </w:rPr>
        <w:t>, en Alemania.</w:t>
      </w:r>
    </w:p>
    <w:p w14:paraId="322D588F" w14:textId="77777777" w:rsidR="00DC3A15" w:rsidRDefault="00DC3A15" w:rsidP="004007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BC42E" w14:textId="75220DA6" w:rsidR="00BA5314" w:rsidRPr="00893C31" w:rsidRDefault="00163E4A" w:rsidP="00163E4A">
      <w:pPr>
        <w:jc w:val="both"/>
        <w:rPr>
          <w:rFonts w:ascii="Times New Roman" w:hAnsi="Times New Roman" w:cs="Times New Roman"/>
          <w:sz w:val="24"/>
          <w:szCs w:val="24"/>
        </w:rPr>
      </w:pPr>
      <w:r w:rsidRPr="00022A79">
        <w:rPr>
          <w:rFonts w:ascii="Times New Roman" w:hAnsi="Times New Roman" w:cs="Times New Roman"/>
          <w:sz w:val="24"/>
          <w:szCs w:val="24"/>
        </w:rPr>
        <w:t xml:space="preserve">Algunas de las características más importantes de </w:t>
      </w:r>
      <w:r w:rsidR="009106A7">
        <w:rPr>
          <w:rFonts w:ascii="Times New Roman" w:hAnsi="Times New Roman" w:cs="Times New Roman"/>
          <w:sz w:val="24"/>
          <w:szCs w:val="24"/>
        </w:rPr>
        <w:t xml:space="preserve">los </w:t>
      </w:r>
      <w:r w:rsidRPr="00022A79">
        <w:rPr>
          <w:rFonts w:ascii="Times New Roman" w:hAnsi="Times New Roman" w:cs="Times New Roman"/>
          <w:sz w:val="24"/>
          <w:szCs w:val="24"/>
        </w:rPr>
        <w:t xml:space="preserve">datos </w:t>
      </w:r>
      <w:r w:rsidR="00C54A30">
        <w:rPr>
          <w:rFonts w:ascii="Times New Roman" w:hAnsi="Times New Roman" w:cs="Times New Roman"/>
          <w:sz w:val="24"/>
          <w:szCs w:val="24"/>
        </w:rPr>
        <w:t xml:space="preserve">de secuenciación </w:t>
      </w:r>
      <w:r w:rsidRPr="00022A79">
        <w:rPr>
          <w:rFonts w:ascii="Times New Roman" w:hAnsi="Times New Roman" w:cs="Times New Roman"/>
          <w:sz w:val="24"/>
          <w:szCs w:val="24"/>
        </w:rPr>
        <w:t xml:space="preserve">son: </w:t>
      </w:r>
    </w:p>
    <w:p w14:paraId="7C91F4C1" w14:textId="48932CC4" w:rsidR="00163E4A" w:rsidRPr="000F6E2A" w:rsidRDefault="00163E4A" w:rsidP="00163E4A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F6E2A">
        <w:rPr>
          <w:rFonts w:ascii="Times New Roman" w:hAnsi="Times New Roman" w:cs="Times New Roman"/>
          <w:b/>
          <w:bCs/>
        </w:rPr>
        <w:t xml:space="preserve">Tabla </w:t>
      </w:r>
      <w:r w:rsidR="00893C31" w:rsidRPr="000F6E2A">
        <w:rPr>
          <w:rFonts w:ascii="Times New Roman" w:hAnsi="Times New Roman" w:cs="Times New Roman"/>
          <w:b/>
          <w:bCs/>
        </w:rPr>
        <w:t>1</w:t>
      </w:r>
      <w:r w:rsidRPr="000F6E2A">
        <w:rPr>
          <w:rFonts w:ascii="Times New Roman" w:hAnsi="Times New Roman" w:cs="Times New Roman"/>
          <w:b/>
          <w:bCs/>
        </w:rPr>
        <w:t xml:space="preserve">. </w:t>
      </w:r>
      <w:r w:rsidRPr="000F6E2A">
        <w:rPr>
          <w:rFonts w:ascii="Times New Roman" w:hAnsi="Times New Roman" w:cs="Times New Roman"/>
          <w:i/>
          <w:iCs/>
        </w:rPr>
        <w:t xml:space="preserve">Características de los datos secuenciación de </w:t>
      </w:r>
      <w:proofErr w:type="spellStart"/>
      <w:r w:rsidRPr="000F6E2A">
        <w:rPr>
          <w:rFonts w:ascii="Times New Roman" w:hAnsi="Times New Roman" w:cs="Times New Roman"/>
          <w:i/>
          <w:iCs/>
        </w:rPr>
        <w:t>metagenomas</w:t>
      </w:r>
      <w:proofErr w:type="spellEnd"/>
      <w:r w:rsidRPr="000F6E2A">
        <w:rPr>
          <w:rFonts w:ascii="Times New Roman" w:hAnsi="Times New Roman" w:cs="Times New Roman"/>
          <w:i/>
          <w:iCs/>
        </w:rPr>
        <w:t xml:space="preserve"> obtenidos por </w:t>
      </w:r>
      <w:proofErr w:type="spellStart"/>
      <w:r w:rsidRPr="000F6E2A">
        <w:rPr>
          <w:rFonts w:ascii="Times New Roman" w:hAnsi="Times New Roman" w:cs="Times New Roman"/>
          <w:i/>
          <w:iCs/>
        </w:rPr>
        <w:t>PacBio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  <w:gridCol w:w="1228"/>
        <w:gridCol w:w="1572"/>
        <w:gridCol w:w="1231"/>
        <w:gridCol w:w="1231"/>
        <w:gridCol w:w="1239"/>
        <w:gridCol w:w="1212"/>
      </w:tblGrid>
      <w:tr w:rsidR="00163E4A" w14:paraId="7B0F3DD1" w14:textId="77777777" w:rsidTr="00604CA7"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14:paraId="066790D8" w14:textId="77777777" w:rsidR="00163E4A" w:rsidRPr="007B6C07" w:rsidRDefault="00163E4A" w:rsidP="009106A7">
            <w:pPr>
              <w:jc w:val="center"/>
              <w:rPr>
                <w:b/>
                <w:bCs/>
              </w:rPr>
            </w:pPr>
            <w:r w:rsidRPr="007B6C07">
              <w:rPr>
                <w:b/>
                <w:bCs/>
              </w:rPr>
              <w:t>Nombre de la muestra</w:t>
            </w: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14:paraId="4E2C6457" w14:textId="77777777" w:rsidR="00163E4A" w:rsidRPr="007B6C07" w:rsidRDefault="00163E4A" w:rsidP="009106A7">
            <w:pPr>
              <w:jc w:val="center"/>
              <w:rPr>
                <w:b/>
                <w:bCs/>
              </w:rPr>
            </w:pPr>
            <w:r w:rsidRPr="007B6C07">
              <w:rPr>
                <w:b/>
                <w:bCs/>
              </w:rPr>
              <w:t>Tamaño del archivo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4" w:space="0" w:color="auto"/>
            </w:tcBorders>
          </w:tcPr>
          <w:p w14:paraId="18124E73" w14:textId="77777777" w:rsidR="00163E4A" w:rsidRPr="007B6C07" w:rsidRDefault="00163E4A" w:rsidP="004D012E">
            <w:pPr>
              <w:ind w:left="708" w:hanging="708"/>
              <w:rPr>
                <w:b/>
                <w:bCs/>
              </w:rPr>
            </w:pPr>
            <w:r w:rsidRPr="007B6C07">
              <w:rPr>
                <w:b/>
                <w:bCs/>
              </w:rPr>
              <w:t>Tamaño del Inserto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</w:tcBorders>
          </w:tcPr>
          <w:p w14:paraId="11585A63" w14:textId="77777777" w:rsidR="00163E4A" w:rsidRPr="007B6C07" w:rsidRDefault="00163E4A" w:rsidP="009106A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Subr</w:t>
            </w:r>
            <w:r w:rsidRPr="007B6C07">
              <w:rPr>
                <w:b/>
                <w:bCs/>
              </w:rPr>
              <w:t>ead</w:t>
            </w:r>
            <w:proofErr w:type="spellEnd"/>
            <w:r w:rsidRPr="007B6C07">
              <w:rPr>
                <w:b/>
                <w:bCs/>
              </w:rPr>
              <w:t xml:space="preserve"> más largo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</w:tcBorders>
          </w:tcPr>
          <w:p w14:paraId="05903BD2" w14:textId="77777777" w:rsidR="00163E4A" w:rsidRPr="007B6C07" w:rsidRDefault="00163E4A" w:rsidP="009106A7">
            <w:pPr>
              <w:jc w:val="center"/>
              <w:rPr>
                <w:b/>
                <w:bCs/>
              </w:rPr>
            </w:pPr>
            <w:r w:rsidRPr="007B6C07">
              <w:rPr>
                <w:b/>
                <w:bCs/>
              </w:rPr>
              <w:t xml:space="preserve">N50 del </w:t>
            </w:r>
            <w:proofErr w:type="spellStart"/>
            <w:r>
              <w:rPr>
                <w:b/>
                <w:bCs/>
              </w:rPr>
              <w:t>Sub</w:t>
            </w:r>
            <w:r w:rsidRPr="007B6C07">
              <w:rPr>
                <w:b/>
                <w:bCs/>
              </w:rPr>
              <w:t>read</w:t>
            </w:r>
            <w:proofErr w:type="spellEnd"/>
            <w:r w:rsidRPr="007B6C07">
              <w:rPr>
                <w:b/>
                <w:bCs/>
              </w:rPr>
              <w:t xml:space="preserve"> más largo</w:t>
            </w:r>
          </w:p>
        </w:tc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</w:tcPr>
          <w:p w14:paraId="09538F14" w14:textId="77777777" w:rsidR="00163E4A" w:rsidRPr="007B6C07" w:rsidRDefault="00163E4A" w:rsidP="009106A7">
            <w:pPr>
              <w:jc w:val="center"/>
              <w:rPr>
                <w:b/>
                <w:bCs/>
              </w:rPr>
            </w:pPr>
            <w:r w:rsidRPr="007B6C07">
              <w:rPr>
                <w:b/>
                <w:bCs/>
              </w:rPr>
              <w:t xml:space="preserve">Longitud media del </w:t>
            </w:r>
            <w:proofErr w:type="spellStart"/>
            <w:r w:rsidRPr="007B6C07">
              <w:rPr>
                <w:b/>
                <w:bCs/>
              </w:rPr>
              <w:t>read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bottom w:val="single" w:sz="4" w:space="0" w:color="auto"/>
            </w:tcBorders>
          </w:tcPr>
          <w:p w14:paraId="65A4B70C" w14:textId="77777777" w:rsidR="00163E4A" w:rsidRPr="007B6C07" w:rsidRDefault="00163E4A" w:rsidP="009106A7">
            <w:pPr>
              <w:jc w:val="center"/>
              <w:rPr>
                <w:b/>
                <w:bCs/>
              </w:rPr>
            </w:pPr>
            <w:r w:rsidRPr="007B6C07">
              <w:rPr>
                <w:b/>
                <w:bCs/>
              </w:rPr>
              <w:t>Media del valor de calidad Q</w:t>
            </w:r>
          </w:p>
        </w:tc>
      </w:tr>
      <w:tr w:rsidR="00163E4A" w14:paraId="4996F52D" w14:textId="77777777" w:rsidTr="00604CA7">
        <w:tc>
          <w:tcPr>
            <w:tcW w:w="1313" w:type="dxa"/>
            <w:tcBorders>
              <w:top w:val="single" w:sz="4" w:space="0" w:color="auto"/>
            </w:tcBorders>
          </w:tcPr>
          <w:p w14:paraId="12C381CD" w14:textId="77777777" w:rsidR="00163E4A" w:rsidRDefault="00163E4A" w:rsidP="009106A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DC50D6">
              <w:rPr>
                <w:rFonts w:ascii="Calibri" w:hAnsi="Calibri" w:cs="Calibri"/>
                <w:color w:val="000000"/>
              </w:rPr>
              <w:t>Metagenom</w:t>
            </w:r>
            <w:proofErr w:type="spellEnd"/>
            <w:r w:rsidRPr="00DC50D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C50D6">
              <w:rPr>
                <w:rFonts w:ascii="Calibri" w:hAnsi="Calibri" w:cs="Calibri"/>
                <w:color w:val="000000"/>
              </w:rPr>
              <w:t>Jimenez</w:t>
            </w:r>
            <w:proofErr w:type="spellEnd"/>
            <w:r w:rsidRPr="00DC50D6">
              <w:rPr>
                <w:rFonts w:ascii="Calibri" w:hAnsi="Calibri" w:cs="Calibri"/>
                <w:color w:val="000000"/>
              </w:rPr>
              <w:t xml:space="preserve"> </w:t>
            </w:r>
            <w:r w:rsidRPr="000E6408">
              <w:rPr>
                <w:rFonts w:ascii="Calibri" w:hAnsi="Calibri" w:cs="Calibri"/>
                <w:b/>
                <w:bCs/>
                <w:color w:val="000000"/>
              </w:rPr>
              <w:t>C1E</w:t>
            </w:r>
          </w:p>
          <w:p w14:paraId="71574726" w14:textId="77777777" w:rsidR="00163E4A" w:rsidRPr="00DC50D6" w:rsidRDefault="00163E4A" w:rsidP="009106A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28" w:type="dxa"/>
            <w:tcBorders>
              <w:top w:val="single" w:sz="4" w:space="0" w:color="auto"/>
            </w:tcBorders>
          </w:tcPr>
          <w:p w14:paraId="3C51670E" w14:textId="77777777" w:rsidR="00163E4A" w:rsidRDefault="00163E4A" w:rsidP="009106A7">
            <w:pPr>
              <w:jc w:val="both"/>
            </w:pPr>
          </w:p>
          <w:p w14:paraId="19EB4D72" w14:textId="77777777" w:rsidR="00163E4A" w:rsidRDefault="00163E4A" w:rsidP="009106A7">
            <w:pPr>
              <w:jc w:val="center"/>
            </w:pPr>
            <w:r>
              <w:t>7,6 GB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7306BB38" w14:textId="77777777" w:rsidR="00163E4A" w:rsidRDefault="00163E4A" w:rsidP="009106A7">
            <w:pPr>
              <w:jc w:val="both"/>
            </w:pPr>
          </w:p>
          <w:p w14:paraId="64494502" w14:textId="77777777" w:rsidR="00163E4A" w:rsidRDefault="00163E4A" w:rsidP="009106A7">
            <w:pPr>
              <w:jc w:val="center"/>
            </w:pPr>
            <w:r>
              <w:t>8100</w:t>
            </w:r>
          </w:p>
        </w:tc>
        <w:tc>
          <w:tcPr>
            <w:tcW w:w="1231" w:type="dxa"/>
            <w:tcBorders>
              <w:top w:val="single" w:sz="4" w:space="0" w:color="auto"/>
            </w:tcBorders>
          </w:tcPr>
          <w:p w14:paraId="69E94CB1" w14:textId="77777777" w:rsidR="00163E4A" w:rsidRDefault="00163E4A" w:rsidP="009106A7">
            <w:pPr>
              <w:jc w:val="both"/>
              <w:rPr>
                <w:rFonts w:ascii="Calibri" w:hAnsi="Calibri" w:cs="Calibri"/>
                <w:color w:val="000000"/>
              </w:rPr>
            </w:pPr>
          </w:p>
          <w:p w14:paraId="363022E1" w14:textId="77777777" w:rsidR="00163E4A" w:rsidRDefault="00163E4A" w:rsidP="009106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10640</w:t>
            </w:r>
          </w:p>
          <w:p w14:paraId="6FB6DFE3" w14:textId="77777777" w:rsidR="00163E4A" w:rsidRDefault="00163E4A" w:rsidP="009106A7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auto"/>
            </w:tcBorders>
          </w:tcPr>
          <w:p w14:paraId="55B7F29C" w14:textId="77777777" w:rsidR="00163E4A" w:rsidRDefault="00163E4A" w:rsidP="009106A7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0CE34149" w14:textId="77777777" w:rsidR="00163E4A" w:rsidRDefault="00163E4A" w:rsidP="009106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14401</w:t>
            </w:r>
          </w:p>
          <w:p w14:paraId="054C559B" w14:textId="77777777" w:rsidR="00163E4A" w:rsidRDefault="00163E4A" w:rsidP="009106A7">
            <w:pPr>
              <w:jc w:val="center"/>
            </w:pPr>
          </w:p>
        </w:tc>
        <w:tc>
          <w:tcPr>
            <w:tcW w:w="1239" w:type="dxa"/>
            <w:tcBorders>
              <w:top w:val="single" w:sz="4" w:space="0" w:color="auto"/>
            </w:tcBorders>
          </w:tcPr>
          <w:p w14:paraId="5C7CC4BE" w14:textId="77777777" w:rsidR="00163E4A" w:rsidRDefault="00163E4A" w:rsidP="009106A7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39949806" w14:textId="77777777" w:rsidR="00163E4A" w:rsidRDefault="00163E4A" w:rsidP="009106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6188</w:t>
            </w:r>
          </w:p>
          <w:p w14:paraId="1498E058" w14:textId="77777777" w:rsidR="00163E4A" w:rsidRDefault="00163E4A" w:rsidP="009106A7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</w:tcBorders>
          </w:tcPr>
          <w:p w14:paraId="47E3525B" w14:textId="77777777" w:rsidR="00163E4A" w:rsidRDefault="00163E4A" w:rsidP="009106A7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76DB4459" w14:textId="77777777" w:rsidR="00163E4A" w:rsidRDefault="00163E4A" w:rsidP="009106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Q43</w:t>
            </w:r>
          </w:p>
          <w:p w14:paraId="54D9FB9F" w14:textId="77777777" w:rsidR="00163E4A" w:rsidRDefault="00163E4A" w:rsidP="009106A7">
            <w:pPr>
              <w:jc w:val="center"/>
            </w:pPr>
          </w:p>
        </w:tc>
      </w:tr>
      <w:tr w:rsidR="00163E4A" w14:paraId="256B67FA" w14:textId="77777777" w:rsidTr="00604CA7">
        <w:tc>
          <w:tcPr>
            <w:tcW w:w="1313" w:type="dxa"/>
            <w:tcBorders>
              <w:bottom w:val="single" w:sz="4" w:space="0" w:color="auto"/>
            </w:tcBorders>
          </w:tcPr>
          <w:p w14:paraId="3F48A733" w14:textId="77777777" w:rsidR="00163E4A" w:rsidRDefault="00163E4A" w:rsidP="009106A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Metagenom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Jimenez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0E6408">
              <w:rPr>
                <w:rFonts w:ascii="Calibri" w:hAnsi="Calibri" w:cs="Calibri"/>
                <w:b/>
                <w:bCs/>
                <w:color w:val="000000"/>
              </w:rPr>
              <w:t>12D</w:t>
            </w:r>
          </w:p>
          <w:p w14:paraId="61431FEC" w14:textId="77777777" w:rsidR="00163E4A" w:rsidRDefault="00163E4A" w:rsidP="009106A7">
            <w:pPr>
              <w:jc w:val="center"/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672C9D1D" w14:textId="77777777" w:rsidR="00163E4A" w:rsidRDefault="00163E4A" w:rsidP="009106A7">
            <w:pPr>
              <w:jc w:val="both"/>
            </w:pPr>
          </w:p>
          <w:p w14:paraId="35944F75" w14:textId="77777777" w:rsidR="00163E4A" w:rsidRDefault="00163E4A" w:rsidP="009106A7">
            <w:pPr>
              <w:jc w:val="center"/>
            </w:pPr>
            <w:r>
              <w:t>11,2 GB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15B900E4" w14:textId="77777777" w:rsidR="00163E4A" w:rsidRDefault="00163E4A" w:rsidP="009106A7">
            <w:pPr>
              <w:jc w:val="both"/>
            </w:pPr>
          </w:p>
          <w:p w14:paraId="7563E5F2" w14:textId="77777777" w:rsidR="00163E4A" w:rsidRDefault="00163E4A" w:rsidP="009106A7">
            <w:pPr>
              <w:jc w:val="center"/>
            </w:pPr>
            <w:r>
              <w:t>8200</w:t>
            </w: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14:paraId="14795AD2" w14:textId="77777777" w:rsidR="00163E4A" w:rsidRDefault="00163E4A" w:rsidP="009106A7">
            <w:pPr>
              <w:jc w:val="both"/>
            </w:pPr>
          </w:p>
          <w:p w14:paraId="0E9DDEF8" w14:textId="77777777" w:rsidR="00163E4A" w:rsidRDefault="00163E4A" w:rsidP="009106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10018</w:t>
            </w:r>
          </w:p>
          <w:p w14:paraId="597F77CE" w14:textId="77777777" w:rsidR="00163E4A" w:rsidRDefault="00163E4A" w:rsidP="009106A7">
            <w:pPr>
              <w:jc w:val="both"/>
            </w:pP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14:paraId="0A23FE05" w14:textId="77777777" w:rsidR="00163E4A" w:rsidRDefault="00163E4A" w:rsidP="009106A7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21D4B3AD" w14:textId="77777777" w:rsidR="00163E4A" w:rsidRDefault="00163E4A" w:rsidP="009106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11185</w:t>
            </w:r>
          </w:p>
          <w:p w14:paraId="77FDAD9D" w14:textId="77777777" w:rsidR="00163E4A" w:rsidRDefault="00163E4A" w:rsidP="009106A7">
            <w:pPr>
              <w:jc w:val="center"/>
            </w:pP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14:paraId="59FA61F6" w14:textId="77777777" w:rsidR="00163E4A" w:rsidRDefault="00163E4A" w:rsidP="009106A7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758CF301" w14:textId="77777777" w:rsidR="00163E4A" w:rsidRDefault="00163E4A" w:rsidP="009106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6126</w:t>
            </w:r>
          </w:p>
          <w:p w14:paraId="3B5368FF" w14:textId="77777777" w:rsidR="00163E4A" w:rsidRDefault="00163E4A" w:rsidP="009106A7">
            <w:pPr>
              <w:jc w:val="center"/>
            </w:pP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09EFCD64" w14:textId="77777777" w:rsidR="00163E4A" w:rsidRDefault="00163E4A" w:rsidP="009106A7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4FA72522" w14:textId="77777777" w:rsidR="00163E4A" w:rsidRDefault="00163E4A" w:rsidP="009106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Q42</w:t>
            </w:r>
          </w:p>
          <w:p w14:paraId="5A485ED8" w14:textId="77777777" w:rsidR="00163E4A" w:rsidRDefault="00163E4A" w:rsidP="009106A7">
            <w:pPr>
              <w:jc w:val="center"/>
            </w:pPr>
          </w:p>
        </w:tc>
      </w:tr>
    </w:tbl>
    <w:p w14:paraId="1B9E505D" w14:textId="77777777" w:rsidR="00782964" w:rsidRPr="004007D2" w:rsidRDefault="00782964" w:rsidP="004007D2">
      <w:pPr>
        <w:jc w:val="both"/>
      </w:pPr>
    </w:p>
    <w:p w14:paraId="7CC7034C" w14:textId="0E80432A" w:rsidR="008B6FB2" w:rsidRPr="008565B9" w:rsidRDefault="008B6FB2" w:rsidP="008B6FB2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8565B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REFERENCIAS</w:t>
      </w:r>
    </w:p>
    <w:p w14:paraId="2215484C" w14:textId="1823F0C5" w:rsidR="00AF7EFB" w:rsidRDefault="00F26235" w:rsidP="00C739F2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5415">
        <w:rPr>
          <w:rFonts w:ascii="Times New Roman" w:hAnsi="Times New Roman" w:cs="Times New Roman"/>
          <w:sz w:val="24"/>
          <w:szCs w:val="24"/>
        </w:rPr>
        <w:t xml:space="preserve">Díaz-García, L.,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Huang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Spröer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C., Sierra-Ramírez, R.,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Bunk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B.,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Overmann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J., &amp; Jiménez, D. (2020).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Dilution-to-Stimulation/Extinction Method: </w:t>
      </w:r>
      <w:proofErr w:type="gramStart"/>
      <w:r w:rsidRPr="00E3541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Combination Enrichment Strategy To Develop a Minimal and Versatile Lignocellulolytic Bacterial Consortium.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Environmental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Microbiology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87(2). </w:t>
      </w:r>
      <w:hyperlink r:id="rId11" w:history="1">
        <w:r w:rsidRPr="00E3541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https://doi.org/10.1128/aem.02427-20</w:t>
        </w:r>
      </w:hyperlink>
      <w:r w:rsidR="005963D9" w:rsidRPr="00E3541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D87029" w14:textId="77777777" w:rsidR="00C739F2" w:rsidRPr="00C739F2" w:rsidRDefault="00C739F2" w:rsidP="00C739F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35DE66" w14:textId="2FD24FAD" w:rsidR="00C93F15" w:rsidRPr="00C739F2" w:rsidRDefault="00E9034C" w:rsidP="00C739F2">
      <w:pPr>
        <w:pStyle w:val="Prrafodelista"/>
        <w:numPr>
          <w:ilvl w:val="0"/>
          <w:numId w:val="12"/>
        </w:numPr>
        <w:spacing w:after="0"/>
        <w:jc w:val="both"/>
        <w:rPr>
          <w:rStyle w:val="Hipervnculo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Kolmogorov, M.,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Bickhart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D.,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Behsaz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B.,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Gurevich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A.,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Rayko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M., &amp; Shin, S. et al. (2020).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metaFlye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: scalable long-read metagenome assembly using repeat graphs. Nature Methods, 17(11), 1103-1110. </w:t>
      </w:r>
      <w:hyperlink r:id="rId12" w:history="1">
        <w:r w:rsidRPr="00E3541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https://doi.org/10.1038/s41592-020-00971-x</w:t>
        </w:r>
      </w:hyperlink>
    </w:p>
    <w:p w14:paraId="32476635" w14:textId="77777777" w:rsidR="00C739F2" w:rsidRPr="00C739F2" w:rsidRDefault="00C739F2" w:rsidP="00C739F2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608EE25" w14:textId="23DA8D32" w:rsidR="00C93F15" w:rsidRPr="00A71A1D" w:rsidRDefault="00C93F15" w:rsidP="00C739F2">
      <w:pPr>
        <w:pStyle w:val="Prrafode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1A1D">
        <w:rPr>
          <w:rFonts w:ascii="Times New Roman" w:hAnsi="Times New Roman" w:cs="Times New Roman"/>
          <w:sz w:val="24"/>
          <w:szCs w:val="24"/>
          <w:lang w:val="en-US"/>
        </w:rPr>
        <w:t>Singhvi</w:t>
      </w:r>
      <w:proofErr w:type="spellEnd"/>
      <w:r w:rsidRPr="00A71A1D">
        <w:rPr>
          <w:rFonts w:ascii="Times New Roman" w:hAnsi="Times New Roman" w:cs="Times New Roman"/>
          <w:sz w:val="24"/>
          <w:szCs w:val="24"/>
          <w:lang w:val="en-US"/>
        </w:rPr>
        <w:t xml:space="preserve">, M., &amp; Gokhale, D. (2019). Lignocellulosic biomass: Hurdles and challenges in its valorization. Applied Microbiology </w:t>
      </w:r>
      <w:proofErr w:type="gramStart"/>
      <w:r w:rsidRPr="00A71A1D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A71A1D">
        <w:rPr>
          <w:rFonts w:ascii="Times New Roman" w:hAnsi="Times New Roman" w:cs="Times New Roman"/>
          <w:sz w:val="24"/>
          <w:szCs w:val="24"/>
          <w:lang w:val="en-US"/>
        </w:rPr>
        <w:t xml:space="preserve"> Biotechnology, 103(23-24), 9305-9320. </w:t>
      </w:r>
      <w:hyperlink r:id="rId13" w:history="1">
        <w:r w:rsidRPr="00A71A1D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https://doi.org/10.1007/s00253-019-10212-7</w:t>
        </w:r>
      </w:hyperlink>
    </w:p>
    <w:p w14:paraId="29F927A0" w14:textId="77777777" w:rsidR="00C93F15" w:rsidRPr="00E35415" w:rsidRDefault="00C93F15" w:rsidP="00C93F15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34B5D7F8" w14:textId="7D61A440" w:rsidR="00A17F3B" w:rsidRPr="00E35415" w:rsidRDefault="00A17F3B" w:rsidP="004B66B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Lopes, A., Ferreira Filho, E., &amp; Moreira, L. (2018). An update on enzymatic cocktails for lignocellulose breakdown. Journal </w:t>
      </w:r>
      <w:proofErr w:type="gramStart"/>
      <w:r w:rsidRPr="00E35415"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Applied Microbiology, 125(3), 632-645. </w:t>
      </w:r>
      <w:hyperlink r:id="rId14" w:history="1">
        <w:r w:rsidRPr="00E3541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https://doi.org/10.1111/jam.13923</w:t>
        </w:r>
      </w:hyperlink>
    </w:p>
    <w:p w14:paraId="2CFB6B23" w14:textId="77777777" w:rsidR="00A17F3B" w:rsidRPr="00E35415" w:rsidRDefault="00A17F3B" w:rsidP="00A17F3B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25E7141D" w14:textId="2FC60E06" w:rsidR="00A17F3B" w:rsidRPr="00E35415" w:rsidRDefault="00F1441A" w:rsidP="004B66B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Zhu, N., Yang, J., Ji, L., Liu, J., Yang, Y., &amp; Yuan, H. (2016).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Metagenomic and metaproteomic analyses of a corn stover-adapted microbial consortium EMSD5 reveal its taxonomic and enzymatic basis for degrading lignocellulose. Biotechnology </w:t>
      </w:r>
      <w:proofErr w:type="gramStart"/>
      <w:r w:rsidRPr="00E3541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Biofuels, 9(1). </w:t>
      </w:r>
      <w:hyperlink r:id="rId15" w:history="1">
        <w:r w:rsidRPr="00E3541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https://doi.org/10.1186/s13068-016-0658-z</w:t>
        </w:r>
      </w:hyperlink>
    </w:p>
    <w:p w14:paraId="5C14B69F" w14:textId="77777777" w:rsidR="00F1441A" w:rsidRPr="00E35415" w:rsidRDefault="00F1441A" w:rsidP="00F1441A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07D729DA" w14:textId="15E43D35" w:rsidR="00F1441A" w:rsidRPr="00E35415" w:rsidRDefault="00E33F06" w:rsidP="004B66B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Koren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S.,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Walenz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B., Berlin, K., Miller, J., Bergman, N.,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Phillippy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A. (2017).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Canu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: scalable and accurate long-read assembly via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adaptivek-mer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weighting and repeat separation. Genome Research, 27(5), 722-736. </w:t>
      </w:r>
      <w:hyperlink r:id="rId16" w:history="1">
        <w:r w:rsidR="00022A79" w:rsidRPr="00E3541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https://doi.org/10.1101/gr.215087.116</w:t>
        </w:r>
      </w:hyperlink>
    </w:p>
    <w:p w14:paraId="700CE27C" w14:textId="77777777" w:rsidR="00022A79" w:rsidRPr="00E35415" w:rsidRDefault="00022A79" w:rsidP="00022A7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690B5620" w14:textId="41731DAF" w:rsidR="00022A79" w:rsidRPr="00E35415" w:rsidRDefault="00022A79" w:rsidP="004B66B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Sieber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C., Probst, A.,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Sharrar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A., Thomas, B., Hess, M.,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Tringe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S., &amp; Banfield, J. (2018). Recovery of genomes from metagenomes via a dereplication, aggregation and scoring strategy. Nature Microbiology, 3(7), 836-843. </w:t>
      </w:r>
      <w:hyperlink r:id="rId17" w:history="1">
        <w:r w:rsidRPr="00E3541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https://doi.org/10.1038/s41564-018-0171-1</w:t>
        </w:r>
      </w:hyperlink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B5452B" w14:textId="77777777" w:rsidR="00163E4A" w:rsidRPr="00E35415" w:rsidRDefault="00163E4A" w:rsidP="00163E4A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784686FB" w14:textId="56CEB4C4" w:rsidR="00163E4A" w:rsidRPr="00E35415" w:rsidRDefault="004B66B6" w:rsidP="004B66B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Dong, X.,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Strous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M. (2019). An Integrated Pipeline for Annotation and Visualization of Metagenomic Contigs. Frontiers </w:t>
      </w:r>
      <w:proofErr w:type="gramStart"/>
      <w:r w:rsidRPr="00E35415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Genetics, 10. </w:t>
      </w:r>
      <w:hyperlink r:id="rId18" w:history="1">
        <w:r w:rsidR="005A2B0C" w:rsidRPr="00E35415">
          <w:rPr>
            <w:rFonts w:ascii="Times New Roman" w:hAnsi="Times New Roman" w:cs="Times New Roman"/>
            <w:sz w:val="24"/>
            <w:szCs w:val="24"/>
            <w:lang w:val="en-US"/>
          </w:rPr>
          <w:t>https://doi.org/10.3389/fgene.2019.00999</w:t>
        </w:r>
      </w:hyperlink>
    </w:p>
    <w:p w14:paraId="52F99852" w14:textId="77777777" w:rsidR="005A2B0C" w:rsidRPr="00E35415" w:rsidRDefault="005A2B0C" w:rsidP="005A2B0C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099E9D22" w14:textId="2D7B7FE6" w:rsidR="005A2B0C" w:rsidRPr="00E35415" w:rsidRDefault="005A2B0C" w:rsidP="004B66B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Tamames, J., Cobo-Simón, M., &amp; Puente-Sánchez, F. (2019).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Assessing the performance of different approaches for functional and taxonomic annotation of metagenomes. BMC Genomics, 20(1). </w:t>
      </w:r>
      <w:hyperlink r:id="rId19" w:history="1">
        <w:r w:rsidRPr="00E3541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https://doi.org/10.1186/s12864-019-6289-6</w:t>
        </w:r>
      </w:hyperlink>
      <w:r w:rsidRPr="00E354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E6536D" w14:textId="77777777" w:rsidR="005A2B0C" w:rsidRPr="00E35415" w:rsidRDefault="005A2B0C" w:rsidP="005A2B0C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7D8FA700" w14:textId="340853F0" w:rsidR="005A2B0C" w:rsidRPr="00E35415" w:rsidRDefault="005E7756" w:rsidP="004B66B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Shah, N., Tang, H.,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Doak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T., &amp; Ye, Y. (2010). Comparing bacterial communities inferred from 16s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rrna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gene sequencing and shotgun metagenomics. Biocomputing 2011, 165-176. </w:t>
      </w:r>
      <w:hyperlink r:id="rId20" w:history="1">
        <w:r w:rsidR="005A6F01" w:rsidRPr="0057564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https://doi.org/10.1142/9789814335058_0018</w:t>
        </w:r>
      </w:hyperlink>
    </w:p>
    <w:p w14:paraId="3E88FCAC" w14:textId="77777777" w:rsidR="005A6F01" w:rsidRPr="00E35415" w:rsidRDefault="005A6F01" w:rsidP="005A6F01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02399FCA" w14:textId="74CAC2F4" w:rsidR="005A6F01" w:rsidRPr="00E35415" w:rsidRDefault="005A6F01" w:rsidP="004B66B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Quince, C., Walker, A., Simpson, J., Loman, N.,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Segata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N. (2017). Shotgun metagenomics, from sampling to analysis. Nature Biotechnology, 35(9), 833-844. </w:t>
      </w:r>
      <w:hyperlink r:id="rId21" w:history="1">
        <w:r w:rsidR="001512F1" w:rsidRPr="00E3541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https://doi.org/10.1038/nbt.3935</w:t>
        </w:r>
      </w:hyperlink>
    </w:p>
    <w:p w14:paraId="7873E3CD" w14:textId="77777777" w:rsidR="00BF3CF0" w:rsidRPr="00E35415" w:rsidRDefault="00BF3CF0" w:rsidP="00BF3CF0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21A600A8" w14:textId="6CE3525B" w:rsidR="00BF3CF0" w:rsidRPr="00E35415" w:rsidRDefault="00BF3CF0" w:rsidP="004B66B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Jiménez, D., Chaves-Moreno, D., &amp; van Elsas, J. (2015).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Unveiling the metabolic potential of two soil-derived microbial consortia selected on wheat straw. Scientific Reports, 5(1). </w:t>
      </w:r>
      <w:hyperlink r:id="rId22" w:history="1">
        <w:r w:rsidR="009742F6" w:rsidRPr="00E3541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https://doi.org/10.1038/srep13845</w:t>
        </w:r>
      </w:hyperlink>
    </w:p>
    <w:p w14:paraId="67DB5E0C" w14:textId="77777777" w:rsidR="009742F6" w:rsidRPr="00E35415" w:rsidRDefault="009742F6" w:rsidP="009742F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1569CC74" w14:textId="7442D66F" w:rsidR="009742F6" w:rsidRPr="00E35415" w:rsidRDefault="008E315D" w:rsidP="004B66B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s-CO"/>
        </w:rPr>
        <w:t>Peñaranda Gonzalez, L., Montenegro Gómez, S., &amp; Giraldo Abad, P. (2017). Aprovechamiento de residuos agroindustriales en Colombia. Revista De Investigación Agraria Y Ambiental, 8(2), 141-150. https://doi: 10.22490/21456453.2040</w:t>
      </w:r>
    </w:p>
    <w:p w14:paraId="221BD2D0" w14:textId="77777777" w:rsidR="00832FE4" w:rsidRPr="00E35415" w:rsidRDefault="00832FE4" w:rsidP="00832FE4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43294A7F" w14:textId="47C328F6" w:rsidR="00832FE4" w:rsidRPr="00E35415" w:rsidRDefault="00832FE4" w:rsidP="004B66B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Ren, J., Cao, J., Zhao, X., Yang, F., &amp; Wei, X. (2019). Recent advances in syngas production from biomass catalytic gasification: A critical review on reactors, catalysts, catalytic mechanisms and mathematical models.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Renewable And Sustainable Energy Reviews, 116, 109426.</w:t>
      </w:r>
      <w:r w:rsidR="0079494D"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 https://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doi: 10.1016/j.rser.2019.109426</w:t>
      </w:r>
      <w:r w:rsidR="0079494D"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561B129F" w14:textId="77777777" w:rsidR="0079494D" w:rsidRPr="00E35415" w:rsidRDefault="0079494D" w:rsidP="0079494D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3F05A1C0" w14:textId="0DC4F089" w:rsidR="0079494D" w:rsidRPr="00E35415" w:rsidRDefault="0079494D" w:rsidP="004B66B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Arpia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A., Chen, W., Lam, S.,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Rousset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>, P., &amp; de Luna, M. (2021). Sustainable biofuel and bioenergy production from biomass waste residues using microwave-assisted heating: A comprehensive review.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Chemical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Engineering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Journal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403</w:t>
      </w:r>
      <w:r w:rsidRPr="00E35415">
        <w:rPr>
          <w:rFonts w:ascii="Times New Roman" w:hAnsi="Times New Roman" w:cs="Times New Roman"/>
          <w:sz w:val="24"/>
          <w:szCs w:val="24"/>
        </w:rPr>
        <w:t xml:space="preserve">, 126233.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10.1016/j.cej.2020.126233</w:t>
      </w:r>
    </w:p>
    <w:p w14:paraId="2A4DBAF7" w14:textId="77777777" w:rsidR="004C33F4" w:rsidRPr="00E35415" w:rsidRDefault="004C33F4" w:rsidP="004C33F4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574C6F11" w14:textId="2F834638" w:rsidR="004C33F4" w:rsidRPr="00E35415" w:rsidRDefault="003475C0" w:rsidP="004B66B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Mahro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>, B., &amp; Timm, M. (2007). Potential of Biowaste from the Food Industry as a Biomass Resource.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Engineering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Life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Sciences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E35415">
        <w:rPr>
          <w:rFonts w:ascii="Times New Roman" w:hAnsi="Times New Roman" w:cs="Times New Roman"/>
          <w:sz w:val="24"/>
          <w:szCs w:val="24"/>
        </w:rPr>
        <w:t xml:space="preserve">(5), 457-468.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10.1002/elsc.200620206</w:t>
      </w:r>
    </w:p>
    <w:p w14:paraId="16C2EAAA" w14:textId="77777777" w:rsidR="003475C0" w:rsidRPr="00E35415" w:rsidRDefault="003475C0" w:rsidP="003475C0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5DCCD98D" w14:textId="02EBCE73" w:rsidR="003475C0" w:rsidRPr="00E35415" w:rsidRDefault="0064110E" w:rsidP="004B66B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>Muscat, A., de Olde, E., de Boer, I., &amp; Ripoll-Bosch, R. (2020). The battle for biomass: A systematic review of food-feed-fuel competition.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Global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Food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Security</w:t>
      </w:r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25</w:t>
      </w:r>
      <w:r w:rsidRPr="00E35415">
        <w:rPr>
          <w:rFonts w:ascii="Times New Roman" w:hAnsi="Times New Roman" w:cs="Times New Roman"/>
          <w:sz w:val="24"/>
          <w:szCs w:val="24"/>
        </w:rPr>
        <w:t>, 100330.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 https://</w:t>
      </w:r>
      <w:r w:rsidRPr="00E3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: 10.1016/j.gfs.2019.100330 </w:t>
      </w:r>
    </w:p>
    <w:p w14:paraId="5D65A1EE" w14:textId="77777777" w:rsidR="0064110E" w:rsidRPr="00E35415" w:rsidRDefault="0064110E" w:rsidP="0064110E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75E778E6" w14:textId="21E25966" w:rsidR="00262EEF" w:rsidRPr="00E35415" w:rsidRDefault="00E55ED5" w:rsidP="00DB3BD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>Li, H., Liang, Y., Li, P., &amp; He, C. (2020). Conversion of biomass lignin to high-value polyurethane: A review.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Journal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Bioresources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Bioproducts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E35415">
        <w:rPr>
          <w:rFonts w:ascii="Times New Roman" w:hAnsi="Times New Roman" w:cs="Times New Roman"/>
          <w:sz w:val="24"/>
          <w:szCs w:val="24"/>
        </w:rPr>
        <w:t>(3), 163-179.</w:t>
      </w:r>
      <w:r w:rsidR="002B663D"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 https://</w:t>
      </w:r>
      <w:r w:rsidR="002B663D" w:rsidRPr="00E354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10.1016/j.jobab.2020.07.002</w:t>
      </w:r>
      <w:r w:rsidR="002B663D" w:rsidRPr="00E354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125DB5" w14:textId="77777777" w:rsidR="002B663D" w:rsidRPr="00E35415" w:rsidRDefault="002B663D" w:rsidP="002B663D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52BF46F7" w14:textId="3D81ADA4" w:rsidR="002B663D" w:rsidRPr="00E35415" w:rsidRDefault="002B663D" w:rsidP="00DB3BD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</w:rPr>
        <w:t xml:space="preserve">Cerda, A., Artola, A., Barrena, R., Font, X., Gea, T., &amp; Sánchez, A. (2019).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Innovative Production of Bioproducts From Organic Waste Through Solid-State Fermentation.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Frontiers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Sustainable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Food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Systems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35415">
        <w:rPr>
          <w:rFonts w:ascii="Times New Roman" w:hAnsi="Times New Roman" w:cs="Times New Roman"/>
          <w:sz w:val="24"/>
          <w:szCs w:val="24"/>
        </w:rPr>
        <w:t xml:space="preserve">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: 10.3389/fsufs.2019.00063 </w:t>
      </w:r>
    </w:p>
    <w:p w14:paraId="6754C7AC" w14:textId="77777777" w:rsidR="002B663D" w:rsidRPr="00E35415" w:rsidRDefault="002B663D" w:rsidP="002B663D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2920B88D" w14:textId="78E34D86" w:rsidR="002B663D" w:rsidRPr="00E35415" w:rsidRDefault="00796D82" w:rsidP="00DB3BD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Eskicioglu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C.,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Monlau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F., Barakat, A., Ferrer, I.,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Kaparaju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P.,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Trably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E.,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Carrère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>, H. (2017). Assessment of hydrothermal pretreatment of various lignocellulosic biomass with CO 2 catalyst for enhanced methane and hydrogen production.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Water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Research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120</w:t>
      </w:r>
      <w:r w:rsidRPr="00E35415">
        <w:rPr>
          <w:rFonts w:ascii="Times New Roman" w:hAnsi="Times New Roman" w:cs="Times New Roman"/>
          <w:sz w:val="24"/>
          <w:szCs w:val="24"/>
        </w:rPr>
        <w:t>, 32-42.</w:t>
      </w:r>
      <w:r w:rsidR="00390FBD" w:rsidRPr="00E35415">
        <w:rPr>
          <w:rFonts w:ascii="Times New Roman" w:hAnsi="Times New Roman" w:cs="Times New Roman"/>
          <w:sz w:val="24"/>
          <w:szCs w:val="24"/>
          <w:lang w:val="es-CO"/>
        </w:rPr>
        <w:t xml:space="preserve"> 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10.1016/j.watres.2017.04.068</w:t>
      </w:r>
      <w:r w:rsidR="005C70D4" w:rsidRPr="00E354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352C9" w14:textId="77777777" w:rsidR="00390FBD" w:rsidRPr="00E35415" w:rsidRDefault="00390FBD" w:rsidP="00390FBD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67BCE4D3" w14:textId="2FBABAB4" w:rsidR="00390FBD" w:rsidRPr="00E35415" w:rsidRDefault="00390FBD" w:rsidP="00DB3BD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Rahmati, S., Doherty, W.,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Dubal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D.,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Atanda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>, L., Moghaddam, L., &amp; Sonar, P. et al. (2020). Pretreatment and fermentation of lignocellulosic biomass: reaction mechanisms and process engineering.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Reaction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Chemistry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&amp;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Engineering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E35415">
        <w:rPr>
          <w:rFonts w:ascii="Times New Roman" w:hAnsi="Times New Roman" w:cs="Times New Roman"/>
          <w:sz w:val="24"/>
          <w:szCs w:val="24"/>
        </w:rPr>
        <w:t xml:space="preserve">(11), 2017-2047.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10.1039/d0re00241k</w:t>
      </w:r>
      <w:r w:rsidR="00E51CAF" w:rsidRPr="00E354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05B15" w14:textId="77777777" w:rsidR="00E51CAF" w:rsidRPr="00E35415" w:rsidRDefault="00E51CAF" w:rsidP="00E51CAF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29995220" w14:textId="088351B6" w:rsidR="00E51CAF" w:rsidRPr="00E35415" w:rsidRDefault="00E51CAF" w:rsidP="00DB3BD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Ju, J., Wang, D.,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Heo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S., Kim, M.,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Seo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J., &amp; Kim, Y. et al. (2020). Enhancement of 1,3-propanediol production from industrial by-product by 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Lactobacillus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reuteri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CH53.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Microbial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Cell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Factories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19</w:t>
      </w:r>
      <w:r w:rsidRPr="00E35415">
        <w:rPr>
          <w:rFonts w:ascii="Times New Roman" w:hAnsi="Times New Roman" w:cs="Times New Roman"/>
          <w:sz w:val="24"/>
          <w:szCs w:val="24"/>
        </w:rPr>
        <w:t xml:space="preserve">(1).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: 10.1186/s12934-019-1275-x </w:t>
      </w:r>
    </w:p>
    <w:p w14:paraId="78B1C4F3" w14:textId="77777777" w:rsidR="00E51CAF" w:rsidRPr="00E35415" w:rsidRDefault="00E51CAF" w:rsidP="00E51CAF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30E267B8" w14:textId="5290A125" w:rsidR="00E51CAF" w:rsidRPr="00E35415" w:rsidRDefault="00F76B0F" w:rsidP="00DB3BD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</w:rPr>
        <w:t>Sadhukhan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S., Villa, R.,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Sarkar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U. (2016).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Microbial production of succinic acid using crude and purified glycerol from a 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Crotalaria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juncea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based biorefinery.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Biotechnology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Reports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E35415">
        <w:rPr>
          <w:rFonts w:ascii="Times New Roman" w:hAnsi="Times New Roman" w:cs="Times New Roman"/>
          <w:sz w:val="24"/>
          <w:szCs w:val="24"/>
        </w:rPr>
        <w:t xml:space="preserve">, 84-93. </w:t>
      </w:r>
      <w:r w:rsidR="007E446D"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10.1016/j.btre.2016.03.008</w:t>
      </w:r>
    </w:p>
    <w:p w14:paraId="0643F8AB" w14:textId="77777777" w:rsidR="008846E3" w:rsidRPr="00E35415" w:rsidRDefault="008846E3" w:rsidP="008846E3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6850FE98" w14:textId="1182E9ED" w:rsidR="008846E3" w:rsidRPr="00E35415" w:rsidRDefault="008846E3" w:rsidP="00DB3BD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</w:rPr>
        <w:t xml:space="preserve">Li, P.,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Anumanthan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Gao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X.,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Ilangovan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K.,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Suzara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V.,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Düzgüneş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N.,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Renugopalakrishnan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V. (2007).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Expression of Recombinant Proteins in 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Pichia Pastoris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. 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Applied Biochemistry </w:t>
      </w:r>
      <w:proofErr w:type="gramStart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And</w:t>
      </w:r>
      <w:proofErr w:type="gramEnd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Biotechnology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142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(2), 105-124. </w:t>
      </w:r>
      <w:r w:rsidR="007E446D" w:rsidRPr="00423264">
        <w:rPr>
          <w:rFonts w:ascii="Times New Roman" w:hAnsi="Times New Roman" w:cs="Times New Roman"/>
          <w:sz w:val="24"/>
          <w:szCs w:val="24"/>
          <w:lang w:val="en-US"/>
        </w:rPr>
        <w:t>https://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doi: 10.1007/s12010-007-0003-x</w:t>
      </w:r>
    </w:p>
    <w:p w14:paraId="4E2217BA" w14:textId="77777777" w:rsidR="000447E4" w:rsidRPr="00E35415" w:rsidRDefault="000447E4" w:rsidP="000447E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3B6C8B20" w14:textId="6654E8A3" w:rsidR="000447E4" w:rsidRPr="00E35415" w:rsidRDefault="008E21D1" w:rsidP="00DB3BD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Diethard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M., Gasser, B.,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Egermeier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M., Marx, H., &amp; Sauer, M. (2016). Industrial </w:t>
      </w:r>
      <w:proofErr w:type="spellStart"/>
      <w:proofErr w:type="gram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Microorganisms: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Saccharomyces</w:t>
      </w:r>
      <w:proofErr w:type="spellEnd"/>
      <w:proofErr w:type="gramEnd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cerevisiae</w:t>
      </w:r>
      <w:r w:rsidR="001C67A5"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and other Yeasts. 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Industrial Biotechnology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673-686. </w:t>
      </w:r>
      <w:r w:rsidR="007E446D" w:rsidRPr="00E35415">
        <w:rPr>
          <w:rFonts w:ascii="Times New Roman" w:hAnsi="Times New Roman" w:cs="Times New Roman"/>
          <w:sz w:val="24"/>
          <w:szCs w:val="24"/>
          <w:lang w:val="en-US"/>
        </w:rPr>
        <w:t>https://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doi: 10.1002/9783527807796.ch18</w:t>
      </w:r>
      <w:r w:rsidR="00D0611E"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EC0D77" w14:textId="77777777" w:rsidR="001C67A5" w:rsidRPr="00E35415" w:rsidRDefault="001C67A5" w:rsidP="001C67A5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55DC1A5C" w14:textId="664FD31D" w:rsidR="001C67A5" w:rsidRPr="00E35415" w:rsidRDefault="001C67A5" w:rsidP="00DB3BD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Pandey, S., Singh, N., Yadav, T., Bansal, A.,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Thanki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>, A., Yadav, M., &amp; Nayak, J. (2020). Metabolic Products of Mixed Culture Fermentation. </w:t>
      </w:r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Engineering </w:t>
      </w:r>
      <w:proofErr w:type="gramStart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>Of</w:t>
      </w:r>
      <w:proofErr w:type="gramEnd"/>
      <w:r w:rsidRPr="00E35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Microbial Biosynthetic Pathways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, 75-92.</w:t>
      </w:r>
      <w:r w:rsidR="007E446D" w:rsidRPr="00423264">
        <w:rPr>
          <w:rFonts w:ascii="Times New Roman" w:hAnsi="Times New Roman" w:cs="Times New Roman"/>
          <w:sz w:val="24"/>
          <w:szCs w:val="24"/>
          <w:lang w:val="en-US"/>
        </w:rPr>
        <w:t xml:space="preserve"> https://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>doi: 10.1007/978-981-15-2604-6_5</w:t>
      </w:r>
      <w:r w:rsidR="007E446D"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BBE56A" w14:textId="77777777" w:rsidR="007E446D" w:rsidRPr="00E35415" w:rsidRDefault="007E446D" w:rsidP="007E446D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00424774" w14:textId="2D83285C" w:rsidR="007E446D" w:rsidRPr="00E35415" w:rsidRDefault="007E446D" w:rsidP="00DB3BD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Simmons, C., Reddy, A.,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D’haeseleer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P.,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Khudyakov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J.,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Billis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K., &amp;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Pati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, A. et al. (2014).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Metatranscriptomic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analysis of lignocellulolytic microbial communities involved in high-solids decomposition of rice straw.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Biotechnology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Biofuels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E35415">
        <w:rPr>
          <w:rFonts w:ascii="Times New Roman" w:hAnsi="Times New Roman" w:cs="Times New Roman"/>
          <w:sz w:val="24"/>
          <w:szCs w:val="24"/>
        </w:rPr>
        <w:t xml:space="preserve">(1).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10.1186/s13068-014-0180-0</w:t>
      </w:r>
      <w:r w:rsidR="004A3708" w:rsidRPr="00E354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9539B8" w14:textId="77777777" w:rsidR="004A3708" w:rsidRPr="00E35415" w:rsidRDefault="004A3708" w:rsidP="004A3708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1BB02C03" w14:textId="54B6B249" w:rsidR="004A3708" w:rsidRPr="00C55088" w:rsidRDefault="00496A62" w:rsidP="00DB3BD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E35415">
        <w:rPr>
          <w:rFonts w:ascii="Times New Roman" w:hAnsi="Times New Roman" w:cs="Times New Roman"/>
          <w:sz w:val="24"/>
          <w:szCs w:val="24"/>
        </w:rPr>
        <w:lastRenderedPageBreak/>
        <w:t>Jia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Y.,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S., Lu, H., 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Cai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 xml:space="preserve">, M., &amp; Lee, P. (2018). </w:t>
      </w:r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Genome-centric </w:t>
      </w:r>
      <w:proofErr w:type="spellStart"/>
      <w:r w:rsidRPr="00E35415">
        <w:rPr>
          <w:rFonts w:ascii="Times New Roman" w:hAnsi="Times New Roman" w:cs="Times New Roman"/>
          <w:sz w:val="24"/>
          <w:szCs w:val="24"/>
          <w:lang w:val="en-US"/>
        </w:rPr>
        <w:t>metatranscriptomes</w:t>
      </w:r>
      <w:proofErr w:type="spellEnd"/>
      <w:r w:rsidRPr="00E35415">
        <w:rPr>
          <w:rFonts w:ascii="Times New Roman" w:hAnsi="Times New Roman" w:cs="Times New Roman"/>
          <w:sz w:val="24"/>
          <w:szCs w:val="24"/>
          <w:lang w:val="en-US"/>
        </w:rPr>
        <w:t xml:space="preserve"> and ecological roles of the active microbial populations during cellulosic biomass anaerobic digestion. 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Biotechnology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E35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415">
        <w:rPr>
          <w:rFonts w:ascii="Times New Roman" w:hAnsi="Times New Roman" w:cs="Times New Roman"/>
          <w:i/>
          <w:iCs/>
          <w:sz w:val="24"/>
          <w:szCs w:val="24"/>
        </w:rPr>
        <w:t>Biofuels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, </w:t>
      </w:r>
      <w:r w:rsidRPr="00E35415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Pr="00E35415">
        <w:rPr>
          <w:rFonts w:ascii="Times New Roman" w:hAnsi="Times New Roman" w:cs="Times New Roman"/>
          <w:sz w:val="24"/>
          <w:szCs w:val="24"/>
        </w:rPr>
        <w:t xml:space="preserve">(1). </w:t>
      </w:r>
      <w:r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E3541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35415">
        <w:rPr>
          <w:rFonts w:ascii="Times New Roman" w:hAnsi="Times New Roman" w:cs="Times New Roman"/>
          <w:sz w:val="24"/>
          <w:szCs w:val="24"/>
        </w:rPr>
        <w:t>: 10.1186/s13068-018-1121-0</w:t>
      </w:r>
      <w:r w:rsidR="00C550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345574" w14:textId="77777777" w:rsidR="00C55088" w:rsidRPr="00C55088" w:rsidRDefault="00C55088" w:rsidP="00C55088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04946289" w14:textId="74BB0FE5" w:rsidR="00C55088" w:rsidRPr="00C55088" w:rsidRDefault="00C55088" w:rsidP="009807DF">
      <w:pPr>
        <w:pStyle w:val="Prrafode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Alcalde M, Ferrer M, 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Plou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 FJ, Ballesteros A. Environmental 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biocatalysis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: from remediation with enzymes to novel green processes. </w:t>
      </w:r>
      <w:r w:rsidRPr="00C55088">
        <w:rPr>
          <w:rFonts w:ascii="Times New Roman" w:hAnsi="Times New Roman" w:cs="Times New Roman"/>
          <w:sz w:val="24"/>
          <w:szCs w:val="24"/>
          <w:lang w:val="es-CO"/>
        </w:rPr>
        <w:t xml:space="preserve">Trends Biotechnol. 2006 Jun;24(6):281-7. </w:t>
      </w:r>
      <w:r w:rsidR="00766BBD"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r w:rsidRPr="00C55088">
        <w:rPr>
          <w:rFonts w:ascii="Times New Roman" w:hAnsi="Times New Roman" w:cs="Times New Roman"/>
          <w:sz w:val="24"/>
          <w:szCs w:val="24"/>
          <w:lang w:val="es-CO"/>
        </w:rPr>
        <w:t xml:space="preserve">doi: 10.1016/j.tibtech.2006.04.002. </w:t>
      </w:r>
    </w:p>
    <w:p w14:paraId="296F106C" w14:textId="767D53C9" w:rsidR="00C55088" w:rsidRPr="009807DF" w:rsidRDefault="00C55088" w:rsidP="009807DF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AFF42BE" w14:textId="475DAF1D" w:rsidR="00C55088" w:rsidRDefault="00C55088" w:rsidP="009807DF">
      <w:pPr>
        <w:pStyle w:val="Prrafode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Green BD, Keller M. Capturing the uncultivated majority. 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Curr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Opin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Biotechnol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. 2006 Jun;17(3):236-40. </w:t>
      </w:r>
      <w:r w:rsidR="00766BBD"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proofErr w:type="spellStart"/>
      <w:r w:rsidRPr="00C55088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: 10.1016/j.copbio.2006.05.004. </w:t>
      </w:r>
    </w:p>
    <w:p w14:paraId="21D041E8" w14:textId="77777777" w:rsidR="009807DF" w:rsidRPr="009807DF" w:rsidRDefault="009807DF" w:rsidP="009807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24650F" w14:textId="4CF0D92F" w:rsidR="006C668D" w:rsidRPr="00082E70" w:rsidRDefault="00C55088" w:rsidP="00082E70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55088">
        <w:rPr>
          <w:rFonts w:ascii="Times New Roman" w:hAnsi="Times New Roman" w:cs="Times New Roman"/>
          <w:sz w:val="24"/>
          <w:szCs w:val="24"/>
          <w:lang w:val="en-US"/>
        </w:rPr>
        <w:t xml:space="preserve">Tyson GW, Banfield JF. Cultivating the uncultivated: a community genomics perspective. </w:t>
      </w:r>
      <w:r w:rsidRPr="00C55088">
        <w:rPr>
          <w:rFonts w:ascii="Times New Roman" w:hAnsi="Times New Roman" w:cs="Times New Roman"/>
          <w:sz w:val="24"/>
          <w:szCs w:val="24"/>
          <w:lang w:val="es-CO"/>
        </w:rPr>
        <w:t xml:space="preserve">Trends Microbiol. 2005 Sep;13(9):411-5. </w:t>
      </w:r>
      <w:r w:rsidR="00766BBD" w:rsidRPr="00E35415">
        <w:rPr>
          <w:rFonts w:ascii="Times New Roman" w:hAnsi="Times New Roman" w:cs="Times New Roman"/>
          <w:sz w:val="24"/>
          <w:szCs w:val="24"/>
          <w:lang w:val="es-CO"/>
        </w:rPr>
        <w:t>https://</w:t>
      </w:r>
      <w:r w:rsidRPr="00C55088">
        <w:rPr>
          <w:rFonts w:ascii="Times New Roman" w:hAnsi="Times New Roman" w:cs="Times New Roman"/>
          <w:sz w:val="24"/>
          <w:szCs w:val="24"/>
          <w:lang w:val="es-CO"/>
        </w:rPr>
        <w:t>doi: 10.1016/j.tim.2005.07.003.</w:t>
      </w:r>
    </w:p>
    <w:sectPr w:rsidR="006C668D" w:rsidRPr="00082E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lejandro Reyes Muñoz" w:date="2021-03-01T10:43:00Z" w:initials="AM">
    <w:p w14:paraId="5D6FA48B" w14:textId="5CA29A85" w:rsidR="5A9D487C" w:rsidRDefault="5B27C403" w:rsidP="5B27C403">
      <w:pPr>
        <w:pStyle w:val="Textocomentario"/>
      </w:pPr>
      <w:r>
        <w:t>La propuesta está bien y es viable. No es muy clara la redacción y hay algunas cosas por corregir de la introducción para justificar un poco más la selección de las muestras a secuenciar.</w:t>
      </w:r>
      <w:r w:rsidR="5A9D487C">
        <w:rPr>
          <w:rStyle w:val="Refdecomentario"/>
        </w:rPr>
        <w:annotationRef/>
      </w:r>
    </w:p>
    <w:p w14:paraId="522E7272" w14:textId="5AE5A194" w:rsidR="5A9D487C" w:rsidRDefault="5A9D487C" w:rsidP="5B27C403">
      <w:pPr>
        <w:pStyle w:val="Textocomentario"/>
      </w:pPr>
    </w:p>
    <w:p w14:paraId="1D61A760" w14:textId="495D719E" w:rsidR="5A9D487C" w:rsidRDefault="5B27C403" w:rsidP="5B27C403">
      <w:pPr>
        <w:pStyle w:val="Textocomentario"/>
      </w:pPr>
      <w:r>
        <w:t>Nota: 4.15</w:t>
      </w:r>
    </w:p>
  </w:comment>
  <w:comment w:id="9" w:author="Alejandro Reyes Muñoz" w:date="2021-03-01T10:37:00Z" w:initials="AM">
    <w:p w14:paraId="6CBDFE77" w14:textId="4A559F5A" w:rsidR="5A9D487C" w:rsidRDefault="5A9D487C">
      <w:pPr>
        <w:pStyle w:val="Textocomentario"/>
      </w:pPr>
      <w:r>
        <w:t>Por la redacción de esta frase no queda claro si los cultivos mixtos o los puros son los que tienen estas características.</w:t>
      </w:r>
      <w:r>
        <w:rPr>
          <w:rStyle w:val="Refdecomentario"/>
        </w:rPr>
        <w:annotationRef/>
      </w:r>
    </w:p>
  </w:comment>
  <w:comment w:id="10" w:author="Maryam Chaib De Mares" w:date="2021-03-02T15:26:00Z" w:initials="MM">
    <w:p w14:paraId="6FE16D07" w14:textId="7BF4515D" w:rsidR="62D49404" w:rsidRDefault="62D49404">
      <w:pPr>
        <w:pStyle w:val="Textocomentario"/>
      </w:pPr>
      <w:r>
        <w:t>En general, las frases son bastante largas a lo largo del documento. Eso se presta para confusiones.</w:t>
      </w:r>
      <w:r>
        <w:rPr>
          <w:rStyle w:val="Refdecomentario"/>
        </w:rPr>
        <w:annotationRef/>
      </w:r>
    </w:p>
  </w:comment>
  <w:comment w:id="11" w:author="Alejandro Reyes Muñoz" w:date="2021-03-01T10:39:00Z" w:initials="AM">
    <w:p w14:paraId="3AC008B5" w14:textId="16AB6A71" w:rsidR="5A9D487C" w:rsidRDefault="5A9D487C">
      <w:pPr>
        <w:pStyle w:val="Textocomentario"/>
      </w:pPr>
      <w:r>
        <w:t>A este punto no me queda claro si quieren trabajar con organismos puros o mixtos, si son consorcios definidos o naturales, o si lo que quieren son los microorganismos o las enzimas</w:t>
      </w:r>
      <w:r>
        <w:rPr>
          <w:rStyle w:val="Refdecomentario"/>
        </w:rPr>
        <w:annotationRef/>
      </w:r>
    </w:p>
  </w:comment>
  <w:comment w:id="12" w:author="Alejandro Reyes Muñoz" w:date="2021-03-01T10:39:00Z" w:initials="AM">
    <w:p w14:paraId="23A5C311" w14:textId="7EA22E5D" w:rsidR="5A9D487C" w:rsidRDefault="5A9D487C">
      <w:pPr>
        <w:pStyle w:val="Textocomentario"/>
      </w:pPr>
      <w:r>
        <w:t>Definir mejor a que se refieren con top-</w:t>
      </w:r>
      <w:proofErr w:type="spellStart"/>
      <w:r>
        <w:t>down</w:t>
      </w:r>
      <w:proofErr w:type="spellEnd"/>
      <w:r>
        <w:rPr>
          <w:rStyle w:val="Refdecomentario"/>
        </w:rPr>
        <w:annotationRef/>
      </w:r>
    </w:p>
  </w:comment>
  <w:comment w:id="14" w:author="Alejandro Reyes Muñoz" w:date="2021-03-01T10:41:00Z" w:initials="AM">
    <w:p w14:paraId="27924B62" w14:textId="08C7E9B7" w:rsidR="5A9D487C" w:rsidRDefault="5A9D487C">
      <w:pPr>
        <w:pStyle w:val="Textocomentario"/>
      </w:pPr>
      <w:proofErr w:type="gramStart"/>
      <w:r>
        <w:t>Por qué 2?</w:t>
      </w:r>
      <w:proofErr w:type="gramEnd"/>
      <w:r>
        <w:t xml:space="preserve"> </w:t>
      </w:r>
      <w:proofErr w:type="gramStart"/>
      <w:r>
        <w:t>Cuantas eran en total?</w:t>
      </w:r>
      <w:proofErr w:type="gramEnd"/>
      <w:r>
        <w:t xml:space="preserve"> </w:t>
      </w:r>
      <w:proofErr w:type="gramStart"/>
      <w:r>
        <w:t>Que criterio usan para seleccionar esas 2?</w:t>
      </w:r>
      <w:proofErr w:type="gramEnd"/>
      <w:r>
        <w:rPr>
          <w:rStyle w:val="Refdecomentario"/>
        </w:rPr>
        <w:annotationRef/>
      </w:r>
    </w:p>
  </w:comment>
  <w:comment w:id="15" w:author="Alejandro Reyes Muñoz" w:date="2021-03-01T10:41:00Z" w:initials="AM">
    <w:p w14:paraId="7FBA057B" w14:textId="24505552" w:rsidR="5A9D487C" w:rsidRDefault="5A9D487C">
      <w:pPr>
        <w:pStyle w:val="Textocomentario"/>
      </w:pPr>
      <w:proofErr w:type="gramStart"/>
      <w:r>
        <w:t>Si van a hablar de la Transferencia 6 y ese va a ser su material de partida es importante que describan a que se refieren?</w:t>
      </w:r>
      <w:proofErr w:type="gramEnd"/>
      <w:r>
        <w:t xml:space="preserve"> </w:t>
      </w:r>
      <w:proofErr w:type="gramStart"/>
      <w:r>
        <w:t>Cuantas transferencias se hicieron?</w:t>
      </w:r>
      <w:proofErr w:type="gramEnd"/>
      <w:r>
        <w:t xml:space="preserve"> </w:t>
      </w:r>
      <w:proofErr w:type="gramStart"/>
      <w:r>
        <w:t>En que consisten las transferencias?</w:t>
      </w:r>
      <w:proofErr w:type="gramEnd"/>
      <w:r>
        <w:t xml:space="preserve"> </w:t>
      </w:r>
      <w:proofErr w:type="gramStart"/>
      <w:r>
        <w:t>Por qué quieren esa y no otras?</w:t>
      </w:r>
      <w:proofErr w:type="gramEnd"/>
      <w:r>
        <w:rPr>
          <w:rStyle w:val="Refdecomentario"/>
        </w:rPr>
        <w:annotationRef/>
      </w:r>
    </w:p>
  </w:comment>
  <w:comment w:id="16" w:author="Diego Javier Jimenez Avella" w:date="2021-03-01T19:50:00Z" w:initials="DA">
    <w:p w14:paraId="44B56D85" w14:textId="11BB4343" w:rsidR="5B404F77" w:rsidRDefault="5B404F77">
      <w:pPr>
        <w:pStyle w:val="Textocomentario"/>
      </w:pPr>
      <w:r>
        <w:t>de acuerdo con alejo.... de echo no es transferencia 6... es t10 en donde ya el consorcio estaba estable!!!</w:t>
      </w:r>
      <w:r>
        <w:rPr>
          <w:rStyle w:val="Refdecomentario"/>
        </w:rPr>
        <w:annotationRef/>
      </w:r>
    </w:p>
  </w:comment>
  <w:comment w:id="13" w:author="Maryam Chaib De Mares" w:date="2021-03-02T15:28:00Z" w:initials="MM">
    <w:p w14:paraId="3684B72C" w14:textId="275F577B" w:rsidR="62D49404" w:rsidRDefault="62D49404">
      <w:pPr>
        <w:pStyle w:val="Textocomentario"/>
      </w:pPr>
      <w:r>
        <w:t>Hace falta una descripción completa del diseño experimental inicial para comprender por qué toman estas decisiones para su proyecto</w:t>
      </w: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D61A760" w15:done="0"/>
  <w15:commentEx w15:paraId="6CBDFE77" w15:done="0"/>
  <w15:commentEx w15:paraId="6FE16D07" w15:done="0"/>
  <w15:commentEx w15:paraId="3AC008B5" w15:done="0"/>
  <w15:commentEx w15:paraId="23A5C311" w15:done="0"/>
  <w15:commentEx w15:paraId="27924B62" w15:done="0"/>
  <w15:commentEx w15:paraId="7FBA057B" w15:done="0"/>
  <w15:commentEx w15:paraId="44B56D85" w15:paraIdParent="7FBA057B" w15:done="0"/>
  <w15:commentEx w15:paraId="3684B7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AF0262E" w16cex:dateUtc="2021-03-01T15:43:00Z"/>
  <w16cex:commentExtensible w16cex:durableId="0BCE3754" w16cex:dateUtc="2021-03-01T15:37:00Z"/>
  <w16cex:commentExtensible w16cex:durableId="27E79469" w16cex:dateUtc="2021-03-02T20:26:00Z"/>
  <w16cex:commentExtensible w16cex:durableId="14352504" w16cex:dateUtc="2021-03-01T15:39:00Z"/>
  <w16cex:commentExtensible w16cex:durableId="05A6CA9E" w16cex:dateUtc="2021-03-01T15:39:00Z"/>
  <w16cex:commentExtensible w16cex:durableId="744DD4B9" w16cex:dateUtc="2021-03-01T15:41:00Z"/>
  <w16cex:commentExtensible w16cex:durableId="735873C2" w16cex:dateUtc="2021-03-01T15:41:00Z"/>
  <w16cex:commentExtensible w16cex:durableId="7443FD79" w16cex:dateUtc="2021-03-02T00:50:00Z"/>
  <w16cex:commentExtensible w16cex:durableId="690970B5" w16cex:dateUtc="2021-03-02T2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D61A760" w16cid:durableId="2AF0262E"/>
  <w16cid:commentId w16cid:paraId="6CBDFE77" w16cid:durableId="0BCE3754"/>
  <w16cid:commentId w16cid:paraId="6FE16D07" w16cid:durableId="27E79469"/>
  <w16cid:commentId w16cid:paraId="3AC008B5" w16cid:durableId="14352504"/>
  <w16cid:commentId w16cid:paraId="23A5C311" w16cid:durableId="05A6CA9E"/>
  <w16cid:commentId w16cid:paraId="27924B62" w16cid:durableId="744DD4B9"/>
  <w16cid:commentId w16cid:paraId="7FBA057B" w16cid:durableId="735873C2"/>
  <w16cid:commentId w16cid:paraId="44B56D85" w16cid:durableId="7443FD79"/>
  <w16cid:commentId w16cid:paraId="3684B72C" w16cid:durableId="690970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89F46" w14:textId="77777777" w:rsidR="00AF1B83" w:rsidRDefault="00AF1B83" w:rsidP="00817156">
      <w:pPr>
        <w:spacing w:after="0" w:line="240" w:lineRule="auto"/>
      </w:pPr>
      <w:r>
        <w:separator/>
      </w:r>
    </w:p>
  </w:endnote>
  <w:endnote w:type="continuationSeparator" w:id="0">
    <w:p w14:paraId="3BB12CD8" w14:textId="77777777" w:rsidR="00AF1B83" w:rsidRDefault="00AF1B83" w:rsidP="00817156">
      <w:pPr>
        <w:spacing w:after="0" w:line="240" w:lineRule="auto"/>
      </w:pPr>
      <w:r>
        <w:continuationSeparator/>
      </w:r>
    </w:p>
  </w:endnote>
  <w:endnote w:type="continuationNotice" w:id="1">
    <w:p w14:paraId="3095CA90" w14:textId="77777777" w:rsidR="00AF1B83" w:rsidRDefault="00AF1B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DF73B" w14:textId="77777777" w:rsidR="00AF1B83" w:rsidRDefault="00AF1B83" w:rsidP="00817156">
      <w:pPr>
        <w:spacing w:after="0" w:line="240" w:lineRule="auto"/>
      </w:pPr>
      <w:r>
        <w:separator/>
      </w:r>
    </w:p>
  </w:footnote>
  <w:footnote w:type="continuationSeparator" w:id="0">
    <w:p w14:paraId="0DF1B9C6" w14:textId="77777777" w:rsidR="00AF1B83" w:rsidRDefault="00AF1B83" w:rsidP="00817156">
      <w:pPr>
        <w:spacing w:after="0" w:line="240" w:lineRule="auto"/>
      </w:pPr>
      <w:r>
        <w:continuationSeparator/>
      </w:r>
    </w:p>
  </w:footnote>
  <w:footnote w:type="continuationNotice" w:id="1">
    <w:p w14:paraId="36640424" w14:textId="77777777" w:rsidR="00AF1B83" w:rsidRDefault="00AF1B8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4784A"/>
    <w:multiLevelType w:val="hybridMultilevel"/>
    <w:tmpl w:val="FFFFFFFF"/>
    <w:lvl w:ilvl="0" w:tplc="0848EF0C">
      <w:start w:val="1"/>
      <w:numFmt w:val="decimal"/>
      <w:lvlText w:val="%1."/>
      <w:lvlJc w:val="left"/>
      <w:pPr>
        <w:ind w:left="720" w:hanging="360"/>
      </w:pPr>
    </w:lvl>
    <w:lvl w:ilvl="1" w:tplc="545CB2F2">
      <w:start w:val="1"/>
      <w:numFmt w:val="lowerLetter"/>
      <w:lvlText w:val="%2."/>
      <w:lvlJc w:val="left"/>
      <w:pPr>
        <w:ind w:left="1440" w:hanging="360"/>
      </w:pPr>
    </w:lvl>
    <w:lvl w:ilvl="2" w:tplc="9D266B5E">
      <w:start w:val="1"/>
      <w:numFmt w:val="lowerRoman"/>
      <w:lvlText w:val="%3."/>
      <w:lvlJc w:val="right"/>
      <w:pPr>
        <w:ind w:left="2160" w:hanging="180"/>
      </w:pPr>
    </w:lvl>
    <w:lvl w:ilvl="3" w:tplc="4BE64504">
      <w:start w:val="1"/>
      <w:numFmt w:val="decimal"/>
      <w:lvlText w:val="%4."/>
      <w:lvlJc w:val="left"/>
      <w:pPr>
        <w:ind w:left="2880" w:hanging="360"/>
      </w:pPr>
    </w:lvl>
    <w:lvl w:ilvl="4" w:tplc="0BF4F608">
      <w:start w:val="1"/>
      <w:numFmt w:val="lowerLetter"/>
      <w:lvlText w:val="%5."/>
      <w:lvlJc w:val="left"/>
      <w:pPr>
        <w:ind w:left="3600" w:hanging="360"/>
      </w:pPr>
    </w:lvl>
    <w:lvl w:ilvl="5" w:tplc="26B68A1C">
      <w:start w:val="1"/>
      <w:numFmt w:val="lowerRoman"/>
      <w:lvlText w:val="%6."/>
      <w:lvlJc w:val="right"/>
      <w:pPr>
        <w:ind w:left="4320" w:hanging="180"/>
      </w:pPr>
    </w:lvl>
    <w:lvl w:ilvl="6" w:tplc="DF44B760">
      <w:start w:val="1"/>
      <w:numFmt w:val="decimal"/>
      <w:lvlText w:val="%7."/>
      <w:lvlJc w:val="left"/>
      <w:pPr>
        <w:ind w:left="5040" w:hanging="360"/>
      </w:pPr>
    </w:lvl>
    <w:lvl w:ilvl="7" w:tplc="583C727C">
      <w:start w:val="1"/>
      <w:numFmt w:val="lowerLetter"/>
      <w:lvlText w:val="%8."/>
      <w:lvlJc w:val="left"/>
      <w:pPr>
        <w:ind w:left="5760" w:hanging="360"/>
      </w:pPr>
    </w:lvl>
    <w:lvl w:ilvl="8" w:tplc="6EFA08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7A98"/>
    <w:multiLevelType w:val="hybridMultilevel"/>
    <w:tmpl w:val="F216C8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7043D"/>
    <w:multiLevelType w:val="hybridMultilevel"/>
    <w:tmpl w:val="814A827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475713"/>
    <w:multiLevelType w:val="hybridMultilevel"/>
    <w:tmpl w:val="FFFFFFFF"/>
    <w:lvl w:ilvl="0" w:tplc="599665A6">
      <w:start w:val="1"/>
      <w:numFmt w:val="decimal"/>
      <w:lvlText w:val="%1."/>
      <w:lvlJc w:val="left"/>
      <w:pPr>
        <w:ind w:left="720" w:hanging="360"/>
      </w:pPr>
    </w:lvl>
    <w:lvl w:ilvl="1" w:tplc="1032A01C">
      <w:start w:val="1"/>
      <w:numFmt w:val="lowerLetter"/>
      <w:lvlText w:val="%2."/>
      <w:lvlJc w:val="left"/>
      <w:pPr>
        <w:ind w:left="1440" w:hanging="360"/>
      </w:pPr>
    </w:lvl>
    <w:lvl w:ilvl="2" w:tplc="D5FCDA8E">
      <w:start w:val="1"/>
      <w:numFmt w:val="lowerRoman"/>
      <w:lvlText w:val="%3."/>
      <w:lvlJc w:val="right"/>
      <w:pPr>
        <w:ind w:left="2160" w:hanging="180"/>
      </w:pPr>
    </w:lvl>
    <w:lvl w:ilvl="3" w:tplc="06C4F5DA">
      <w:start w:val="1"/>
      <w:numFmt w:val="decimal"/>
      <w:lvlText w:val="%4."/>
      <w:lvlJc w:val="left"/>
      <w:pPr>
        <w:ind w:left="2880" w:hanging="360"/>
      </w:pPr>
    </w:lvl>
    <w:lvl w:ilvl="4" w:tplc="317CC960">
      <w:start w:val="1"/>
      <w:numFmt w:val="lowerLetter"/>
      <w:lvlText w:val="%5."/>
      <w:lvlJc w:val="left"/>
      <w:pPr>
        <w:ind w:left="3600" w:hanging="360"/>
      </w:pPr>
    </w:lvl>
    <w:lvl w:ilvl="5" w:tplc="0CA42F6A">
      <w:start w:val="1"/>
      <w:numFmt w:val="lowerRoman"/>
      <w:lvlText w:val="%6."/>
      <w:lvlJc w:val="right"/>
      <w:pPr>
        <w:ind w:left="4320" w:hanging="180"/>
      </w:pPr>
    </w:lvl>
    <w:lvl w:ilvl="6" w:tplc="689CA3D8">
      <w:start w:val="1"/>
      <w:numFmt w:val="decimal"/>
      <w:lvlText w:val="%7."/>
      <w:lvlJc w:val="left"/>
      <w:pPr>
        <w:ind w:left="5040" w:hanging="360"/>
      </w:pPr>
    </w:lvl>
    <w:lvl w:ilvl="7" w:tplc="341A3810">
      <w:start w:val="1"/>
      <w:numFmt w:val="lowerLetter"/>
      <w:lvlText w:val="%8."/>
      <w:lvlJc w:val="left"/>
      <w:pPr>
        <w:ind w:left="5760" w:hanging="360"/>
      </w:pPr>
    </w:lvl>
    <w:lvl w:ilvl="8" w:tplc="4C12AD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D2CF8"/>
    <w:multiLevelType w:val="hybridMultilevel"/>
    <w:tmpl w:val="E33CF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502AB"/>
    <w:multiLevelType w:val="hybridMultilevel"/>
    <w:tmpl w:val="FFFFFFFF"/>
    <w:lvl w:ilvl="0" w:tplc="01CC5796">
      <w:start w:val="1"/>
      <w:numFmt w:val="decimal"/>
      <w:lvlText w:val="%1."/>
      <w:lvlJc w:val="left"/>
      <w:pPr>
        <w:ind w:left="720" w:hanging="360"/>
      </w:pPr>
    </w:lvl>
    <w:lvl w:ilvl="1" w:tplc="7EBC7B96">
      <w:start w:val="1"/>
      <w:numFmt w:val="lowerLetter"/>
      <w:lvlText w:val="%2."/>
      <w:lvlJc w:val="left"/>
      <w:pPr>
        <w:ind w:left="1440" w:hanging="360"/>
      </w:pPr>
    </w:lvl>
    <w:lvl w:ilvl="2" w:tplc="B7EC71D2">
      <w:start w:val="1"/>
      <w:numFmt w:val="lowerRoman"/>
      <w:lvlText w:val="%3."/>
      <w:lvlJc w:val="right"/>
      <w:pPr>
        <w:ind w:left="2160" w:hanging="180"/>
      </w:pPr>
    </w:lvl>
    <w:lvl w:ilvl="3" w:tplc="143C8B5A">
      <w:start w:val="1"/>
      <w:numFmt w:val="decimal"/>
      <w:lvlText w:val="%4."/>
      <w:lvlJc w:val="left"/>
      <w:pPr>
        <w:ind w:left="2880" w:hanging="360"/>
      </w:pPr>
    </w:lvl>
    <w:lvl w:ilvl="4" w:tplc="6DBEAAC6">
      <w:start w:val="1"/>
      <w:numFmt w:val="lowerLetter"/>
      <w:lvlText w:val="%5."/>
      <w:lvlJc w:val="left"/>
      <w:pPr>
        <w:ind w:left="3600" w:hanging="360"/>
      </w:pPr>
    </w:lvl>
    <w:lvl w:ilvl="5" w:tplc="0098416C">
      <w:start w:val="1"/>
      <w:numFmt w:val="lowerRoman"/>
      <w:lvlText w:val="%6."/>
      <w:lvlJc w:val="right"/>
      <w:pPr>
        <w:ind w:left="4320" w:hanging="180"/>
      </w:pPr>
    </w:lvl>
    <w:lvl w:ilvl="6" w:tplc="316416B0">
      <w:start w:val="1"/>
      <w:numFmt w:val="decimal"/>
      <w:lvlText w:val="%7."/>
      <w:lvlJc w:val="left"/>
      <w:pPr>
        <w:ind w:left="5040" w:hanging="360"/>
      </w:pPr>
    </w:lvl>
    <w:lvl w:ilvl="7" w:tplc="AEF8CD58">
      <w:start w:val="1"/>
      <w:numFmt w:val="lowerLetter"/>
      <w:lvlText w:val="%8."/>
      <w:lvlJc w:val="left"/>
      <w:pPr>
        <w:ind w:left="5760" w:hanging="360"/>
      </w:pPr>
    </w:lvl>
    <w:lvl w:ilvl="8" w:tplc="517A373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F7A8A"/>
    <w:multiLevelType w:val="hybridMultilevel"/>
    <w:tmpl w:val="C2360B0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9503D4"/>
    <w:multiLevelType w:val="hybridMultilevel"/>
    <w:tmpl w:val="FFFFFFFF"/>
    <w:lvl w:ilvl="0" w:tplc="0532AAF8">
      <w:start w:val="1"/>
      <w:numFmt w:val="decimal"/>
      <w:lvlText w:val="%1."/>
      <w:lvlJc w:val="left"/>
      <w:pPr>
        <w:ind w:left="720" w:hanging="360"/>
      </w:pPr>
    </w:lvl>
    <w:lvl w:ilvl="1" w:tplc="956022F4">
      <w:start w:val="1"/>
      <w:numFmt w:val="lowerLetter"/>
      <w:lvlText w:val="%2."/>
      <w:lvlJc w:val="left"/>
      <w:pPr>
        <w:ind w:left="1440" w:hanging="360"/>
      </w:pPr>
    </w:lvl>
    <w:lvl w:ilvl="2" w:tplc="50181654">
      <w:start w:val="1"/>
      <w:numFmt w:val="lowerRoman"/>
      <w:lvlText w:val="%3."/>
      <w:lvlJc w:val="right"/>
      <w:pPr>
        <w:ind w:left="2160" w:hanging="180"/>
      </w:pPr>
    </w:lvl>
    <w:lvl w:ilvl="3" w:tplc="F92482D4">
      <w:start w:val="1"/>
      <w:numFmt w:val="decimal"/>
      <w:lvlText w:val="%4."/>
      <w:lvlJc w:val="left"/>
      <w:pPr>
        <w:ind w:left="2880" w:hanging="360"/>
      </w:pPr>
    </w:lvl>
    <w:lvl w:ilvl="4" w:tplc="806C23AC">
      <w:start w:val="1"/>
      <w:numFmt w:val="lowerLetter"/>
      <w:lvlText w:val="%5."/>
      <w:lvlJc w:val="left"/>
      <w:pPr>
        <w:ind w:left="3600" w:hanging="360"/>
      </w:pPr>
    </w:lvl>
    <w:lvl w:ilvl="5" w:tplc="CDCC88AC">
      <w:start w:val="1"/>
      <w:numFmt w:val="lowerRoman"/>
      <w:lvlText w:val="%6."/>
      <w:lvlJc w:val="right"/>
      <w:pPr>
        <w:ind w:left="4320" w:hanging="180"/>
      </w:pPr>
    </w:lvl>
    <w:lvl w:ilvl="6" w:tplc="B470D6CE">
      <w:start w:val="1"/>
      <w:numFmt w:val="decimal"/>
      <w:lvlText w:val="%7."/>
      <w:lvlJc w:val="left"/>
      <w:pPr>
        <w:ind w:left="5040" w:hanging="360"/>
      </w:pPr>
    </w:lvl>
    <w:lvl w:ilvl="7" w:tplc="27B24B30">
      <w:start w:val="1"/>
      <w:numFmt w:val="lowerLetter"/>
      <w:lvlText w:val="%8."/>
      <w:lvlJc w:val="left"/>
      <w:pPr>
        <w:ind w:left="5760" w:hanging="360"/>
      </w:pPr>
    </w:lvl>
    <w:lvl w:ilvl="8" w:tplc="FF62029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50E93"/>
    <w:multiLevelType w:val="hybridMultilevel"/>
    <w:tmpl w:val="FFFFFFFF"/>
    <w:lvl w:ilvl="0" w:tplc="B8C02E76">
      <w:start w:val="1"/>
      <w:numFmt w:val="decimal"/>
      <w:lvlText w:val="%1."/>
      <w:lvlJc w:val="left"/>
      <w:pPr>
        <w:ind w:left="720" w:hanging="360"/>
      </w:pPr>
    </w:lvl>
    <w:lvl w:ilvl="1" w:tplc="AA0C1EFA">
      <w:start w:val="1"/>
      <w:numFmt w:val="lowerLetter"/>
      <w:lvlText w:val="%2."/>
      <w:lvlJc w:val="left"/>
      <w:pPr>
        <w:ind w:left="1440" w:hanging="360"/>
      </w:pPr>
    </w:lvl>
    <w:lvl w:ilvl="2" w:tplc="E1FC12E6">
      <w:start w:val="1"/>
      <w:numFmt w:val="lowerRoman"/>
      <w:lvlText w:val="%3."/>
      <w:lvlJc w:val="right"/>
      <w:pPr>
        <w:ind w:left="2160" w:hanging="180"/>
      </w:pPr>
    </w:lvl>
    <w:lvl w:ilvl="3" w:tplc="7818BC08">
      <w:start w:val="1"/>
      <w:numFmt w:val="decimal"/>
      <w:lvlText w:val="%4."/>
      <w:lvlJc w:val="left"/>
      <w:pPr>
        <w:ind w:left="2880" w:hanging="360"/>
      </w:pPr>
    </w:lvl>
    <w:lvl w:ilvl="4" w:tplc="36641532">
      <w:start w:val="1"/>
      <w:numFmt w:val="lowerLetter"/>
      <w:lvlText w:val="%5."/>
      <w:lvlJc w:val="left"/>
      <w:pPr>
        <w:ind w:left="3600" w:hanging="360"/>
      </w:pPr>
    </w:lvl>
    <w:lvl w:ilvl="5" w:tplc="83DE49A8">
      <w:start w:val="1"/>
      <w:numFmt w:val="lowerRoman"/>
      <w:lvlText w:val="%6."/>
      <w:lvlJc w:val="right"/>
      <w:pPr>
        <w:ind w:left="4320" w:hanging="180"/>
      </w:pPr>
    </w:lvl>
    <w:lvl w:ilvl="6" w:tplc="FE9E76F2">
      <w:start w:val="1"/>
      <w:numFmt w:val="decimal"/>
      <w:lvlText w:val="%7."/>
      <w:lvlJc w:val="left"/>
      <w:pPr>
        <w:ind w:left="5040" w:hanging="360"/>
      </w:pPr>
    </w:lvl>
    <w:lvl w:ilvl="7" w:tplc="8E2E222E">
      <w:start w:val="1"/>
      <w:numFmt w:val="lowerLetter"/>
      <w:lvlText w:val="%8."/>
      <w:lvlJc w:val="left"/>
      <w:pPr>
        <w:ind w:left="5760" w:hanging="360"/>
      </w:pPr>
    </w:lvl>
    <w:lvl w:ilvl="8" w:tplc="AD5ADC2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E59E4"/>
    <w:multiLevelType w:val="hybridMultilevel"/>
    <w:tmpl w:val="B01CB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D1049"/>
    <w:multiLevelType w:val="hybridMultilevel"/>
    <w:tmpl w:val="DA686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531A2"/>
    <w:multiLevelType w:val="hybridMultilevel"/>
    <w:tmpl w:val="A4C47E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882D09"/>
    <w:multiLevelType w:val="hybridMultilevel"/>
    <w:tmpl w:val="FFFFFFFF"/>
    <w:lvl w:ilvl="0" w:tplc="B6BE4750">
      <w:start w:val="1"/>
      <w:numFmt w:val="decimal"/>
      <w:lvlText w:val="%1."/>
      <w:lvlJc w:val="left"/>
      <w:pPr>
        <w:ind w:left="720" w:hanging="360"/>
      </w:pPr>
    </w:lvl>
    <w:lvl w:ilvl="1" w:tplc="348E9732">
      <w:start w:val="1"/>
      <w:numFmt w:val="lowerLetter"/>
      <w:lvlText w:val="%2."/>
      <w:lvlJc w:val="left"/>
      <w:pPr>
        <w:ind w:left="1440" w:hanging="360"/>
      </w:pPr>
    </w:lvl>
    <w:lvl w:ilvl="2" w:tplc="DE4215EA">
      <w:start w:val="1"/>
      <w:numFmt w:val="lowerRoman"/>
      <w:lvlText w:val="%3."/>
      <w:lvlJc w:val="right"/>
      <w:pPr>
        <w:ind w:left="2160" w:hanging="180"/>
      </w:pPr>
    </w:lvl>
    <w:lvl w:ilvl="3" w:tplc="2CA2C0BE">
      <w:start w:val="1"/>
      <w:numFmt w:val="decimal"/>
      <w:lvlText w:val="%4."/>
      <w:lvlJc w:val="left"/>
      <w:pPr>
        <w:ind w:left="2880" w:hanging="360"/>
      </w:pPr>
    </w:lvl>
    <w:lvl w:ilvl="4" w:tplc="ABF441AE">
      <w:start w:val="1"/>
      <w:numFmt w:val="lowerLetter"/>
      <w:lvlText w:val="%5."/>
      <w:lvlJc w:val="left"/>
      <w:pPr>
        <w:ind w:left="3600" w:hanging="360"/>
      </w:pPr>
    </w:lvl>
    <w:lvl w:ilvl="5" w:tplc="41FE2962">
      <w:start w:val="1"/>
      <w:numFmt w:val="lowerRoman"/>
      <w:lvlText w:val="%6."/>
      <w:lvlJc w:val="right"/>
      <w:pPr>
        <w:ind w:left="4320" w:hanging="180"/>
      </w:pPr>
    </w:lvl>
    <w:lvl w:ilvl="6" w:tplc="EFBE0930">
      <w:start w:val="1"/>
      <w:numFmt w:val="decimal"/>
      <w:lvlText w:val="%7."/>
      <w:lvlJc w:val="left"/>
      <w:pPr>
        <w:ind w:left="5040" w:hanging="360"/>
      </w:pPr>
    </w:lvl>
    <w:lvl w:ilvl="7" w:tplc="C9BE19AE">
      <w:start w:val="1"/>
      <w:numFmt w:val="lowerLetter"/>
      <w:lvlText w:val="%8."/>
      <w:lvlJc w:val="left"/>
      <w:pPr>
        <w:ind w:left="5760" w:hanging="360"/>
      </w:pPr>
    </w:lvl>
    <w:lvl w:ilvl="8" w:tplc="AF76AD9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10"/>
  </w:num>
  <w:num w:numId="9">
    <w:abstractNumId w:val="4"/>
  </w:num>
  <w:num w:numId="10">
    <w:abstractNumId w:val="11"/>
  </w:num>
  <w:num w:numId="11">
    <w:abstractNumId w:val="6"/>
  </w:num>
  <w:num w:numId="12">
    <w:abstractNumId w:val="2"/>
  </w:num>
  <w:num w:numId="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ejandro Reyes Muñoz">
    <w15:presenceInfo w15:providerId="AD" w15:userId="S::a.reyes@uniandes.edu.co::89ab74c1-5f5a-4199-92f6-e0431f311600"/>
  </w15:person>
  <w15:person w15:author="Maryam Chaib De Mares">
    <w15:presenceInfo w15:providerId="AD" w15:userId="S::m.chaib@uniandes.edu.co::e3b25522-7da7-4e5e-a995-21012bb0aaff"/>
  </w15:person>
  <w15:person w15:author="Diego Javier Jimenez Avella">
    <w15:presenceInfo w15:providerId="AD" w15:userId="S::dj.jimenez@uniandes.edu.co::72b2f126-7971-43b8-8e39-041dd1dde8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288A04"/>
    <w:rsid w:val="000009ED"/>
    <w:rsid w:val="000063CE"/>
    <w:rsid w:val="0001002A"/>
    <w:rsid w:val="00011376"/>
    <w:rsid w:val="00011FBE"/>
    <w:rsid w:val="0001348E"/>
    <w:rsid w:val="00022A79"/>
    <w:rsid w:val="00030863"/>
    <w:rsid w:val="00031D91"/>
    <w:rsid w:val="00035916"/>
    <w:rsid w:val="00036C46"/>
    <w:rsid w:val="00037D6D"/>
    <w:rsid w:val="00037DC3"/>
    <w:rsid w:val="00043CA6"/>
    <w:rsid w:val="000447E4"/>
    <w:rsid w:val="0004772C"/>
    <w:rsid w:val="000566A3"/>
    <w:rsid w:val="00057EBA"/>
    <w:rsid w:val="0006466D"/>
    <w:rsid w:val="00065CC2"/>
    <w:rsid w:val="00067A68"/>
    <w:rsid w:val="00071D8B"/>
    <w:rsid w:val="0007403F"/>
    <w:rsid w:val="00080613"/>
    <w:rsid w:val="00082E70"/>
    <w:rsid w:val="00084F8E"/>
    <w:rsid w:val="0008551C"/>
    <w:rsid w:val="00094DA2"/>
    <w:rsid w:val="000A0230"/>
    <w:rsid w:val="000A18E8"/>
    <w:rsid w:val="000A51F3"/>
    <w:rsid w:val="000A604D"/>
    <w:rsid w:val="000B0C93"/>
    <w:rsid w:val="000B13DE"/>
    <w:rsid w:val="000B6FE6"/>
    <w:rsid w:val="000C4661"/>
    <w:rsid w:val="000D0603"/>
    <w:rsid w:val="000D20FB"/>
    <w:rsid w:val="000E6408"/>
    <w:rsid w:val="000E77A6"/>
    <w:rsid w:val="000F4F06"/>
    <w:rsid w:val="000F6690"/>
    <w:rsid w:val="000F6E2A"/>
    <w:rsid w:val="00104851"/>
    <w:rsid w:val="00107591"/>
    <w:rsid w:val="00110471"/>
    <w:rsid w:val="00111513"/>
    <w:rsid w:val="00123F42"/>
    <w:rsid w:val="001255EA"/>
    <w:rsid w:val="00133661"/>
    <w:rsid w:val="00137835"/>
    <w:rsid w:val="0014235B"/>
    <w:rsid w:val="001425C4"/>
    <w:rsid w:val="0015058A"/>
    <w:rsid w:val="001512F1"/>
    <w:rsid w:val="00152505"/>
    <w:rsid w:val="00154761"/>
    <w:rsid w:val="00160324"/>
    <w:rsid w:val="001606BD"/>
    <w:rsid w:val="00163E4A"/>
    <w:rsid w:val="001668BB"/>
    <w:rsid w:val="001713ED"/>
    <w:rsid w:val="00174360"/>
    <w:rsid w:val="00174A67"/>
    <w:rsid w:val="00190448"/>
    <w:rsid w:val="00192FCF"/>
    <w:rsid w:val="001A1B9C"/>
    <w:rsid w:val="001A2691"/>
    <w:rsid w:val="001A52BF"/>
    <w:rsid w:val="001B0180"/>
    <w:rsid w:val="001B0812"/>
    <w:rsid w:val="001B1D0D"/>
    <w:rsid w:val="001B3483"/>
    <w:rsid w:val="001C4D34"/>
    <w:rsid w:val="001C67A5"/>
    <w:rsid w:val="001D4E4E"/>
    <w:rsid w:val="001D4FAD"/>
    <w:rsid w:val="001D5AFF"/>
    <w:rsid w:val="001D6C16"/>
    <w:rsid w:val="001E2816"/>
    <w:rsid w:val="001E5327"/>
    <w:rsid w:val="001E7907"/>
    <w:rsid w:val="001F03C1"/>
    <w:rsid w:val="001F0E45"/>
    <w:rsid w:val="001F1D22"/>
    <w:rsid w:val="001F2786"/>
    <w:rsid w:val="001F4035"/>
    <w:rsid w:val="002014B2"/>
    <w:rsid w:val="0020360C"/>
    <w:rsid w:val="0020393C"/>
    <w:rsid w:val="00212507"/>
    <w:rsid w:val="0021365B"/>
    <w:rsid w:val="002164C7"/>
    <w:rsid w:val="0022093C"/>
    <w:rsid w:val="0023030B"/>
    <w:rsid w:val="002304D0"/>
    <w:rsid w:val="002331B0"/>
    <w:rsid w:val="00234CF6"/>
    <w:rsid w:val="00234F62"/>
    <w:rsid w:val="0025196A"/>
    <w:rsid w:val="00252DCD"/>
    <w:rsid w:val="00254B09"/>
    <w:rsid w:val="00256524"/>
    <w:rsid w:val="00262802"/>
    <w:rsid w:val="00262EEF"/>
    <w:rsid w:val="00263BAC"/>
    <w:rsid w:val="002708C0"/>
    <w:rsid w:val="00277231"/>
    <w:rsid w:val="00281789"/>
    <w:rsid w:val="002844EA"/>
    <w:rsid w:val="002845E7"/>
    <w:rsid w:val="00295092"/>
    <w:rsid w:val="0029688A"/>
    <w:rsid w:val="002A2520"/>
    <w:rsid w:val="002A33BB"/>
    <w:rsid w:val="002A5B07"/>
    <w:rsid w:val="002B2DB2"/>
    <w:rsid w:val="002B3BE8"/>
    <w:rsid w:val="002B47A3"/>
    <w:rsid w:val="002B663D"/>
    <w:rsid w:val="002B744A"/>
    <w:rsid w:val="002B7896"/>
    <w:rsid w:val="002B7FD7"/>
    <w:rsid w:val="002C5B27"/>
    <w:rsid w:val="002D1108"/>
    <w:rsid w:val="002D1305"/>
    <w:rsid w:val="002D64F4"/>
    <w:rsid w:val="002E1C42"/>
    <w:rsid w:val="002E6AC4"/>
    <w:rsid w:val="002F1785"/>
    <w:rsid w:val="00301FC3"/>
    <w:rsid w:val="00305799"/>
    <w:rsid w:val="00305B92"/>
    <w:rsid w:val="00307271"/>
    <w:rsid w:val="00312811"/>
    <w:rsid w:val="003162A1"/>
    <w:rsid w:val="0031726A"/>
    <w:rsid w:val="003226A6"/>
    <w:rsid w:val="003237F5"/>
    <w:rsid w:val="00326CF4"/>
    <w:rsid w:val="00330E72"/>
    <w:rsid w:val="00340911"/>
    <w:rsid w:val="0034475E"/>
    <w:rsid w:val="003455BC"/>
    <w:rsid w:val="003475C0"/>
    <w:rsid w:val="00350188"/>
    <w:rsid w:val="00351522"/>
    <w:rsid w:val="0035662B"/>
    <w:rsid w:val="003566D6"/>
    <w:rsid w:val="00366F1A"/>
    <w:rsid w:val="00374FC6"/>
    <w:rsid w:val="00377441"/>
    <w:rsid w:val="00381B73"/>
    <w:rsid w:val="00390FBD"/>
    <w:rsid w:val="003918B3"/>
    <w:rsid w:val="00396FDE"/>
    <w:rsid w:val="003A0073"/>
    <w:rsid w:val="003A1F1A"/>
    <w:rsid w:val="003B085B"/>
    <w:rsid w:val="003C3C7E"/>
    <w:rsid w:val="003C4AA8"/>
    <w:rsid w:val="003C5BEA"/>
    <w:rsid w:val="003C62E0"/>
    <w:rsid w:val="003C74E1"/>
    <w:rsid w:val="003E2863"/>
    <w:rsid w:val="003E5579"/>
    <w:rsid w:val="003F2387"/>
    <w:rsid w:val="003F40F1"/>
    <w:rsid w:val="004007D2"/>
    <w:rsid w:val="004022CF"/>
    <w:rsid w:val="00404342"/>
    <w:rsid w:val="00406807"/>
    <w:rsid w:val="00411093"/>
    <w:rsid w:val="004128F9"/>
    <w:rsid w:val="0042060B"/>
    <w:rsid w:val="00423264"/>
    <w:rsid w:val="00430F53"/>
    <w:rsid w:val="00434FD9"/>
    <w:rsid w:val="0044174E"/>
    <w:rsid w:val="004420BD"/>
    <w:rsid w:val="00446111"/>
    <w:rsid w:val="0044670B"/>
    <w:rsid w:val="004467D8"/>
    <w:rsid w:val="00446D3D"/>
    <w:rsid w:val="00456E2E"/>
    <w:rsid w:val="00461F22"/>
    <w:rsid w:val="00474948"/>
    <w:rsid w:val="00481E4E"/>
    <w:rsid w:val="004838E0"/>
    <w:rsid w:val="004838E4"/>
    <w:rsid w:val="00485104"/>
    <w:rsid w:val="00491744"/>
    <w:rsid w:val="00491A7A"/>
    <w:rsid w:val="00494C52"/>
    <w:rsid w:val="00495B6A"/>
    <w:rsid w:val="00495F2B"/>
    <w:rsid w:val="00496A62"/>
    <w:rsid w:val="00497F03"/>
    <w:rsid w:val="004A3275"/>
    <w:rsid w:val="004A32FF"/>
    <w:rsid w:val="004A3708"/>
    <w:rsid w:val="004A3FC5"/>
    <w:rsid w:val="004A772D"/>
    <w:rsid w:val="004B66B6"/>
    <w:rsid w:val="004B791C"/>
    <w:rsid w:val="004C1895"/>
    <w:rsid w:val="004C33F4"/>
    <w:rsid w:val="004D012E"/>
    <w:rsid w:val="004D135B"/>
    <w:rsid w:val="004D5A26"/>
    <w:rsid w:val="004D6987"/>
    <w:rsid w:val="00502CC7"/>
    <w:rsid w:val="0050680A"/>
    <w:rsid w:val="005131E5"/>
    <w:rsid w:val="00526DB6"/>
    <w:rsid w:val="005270A1"/>
    <w:rsid w:val="0054226A"/>
    <w:rsid w:val="00547260"/>
    <w:rsid w:val="00550B72"/>
    <w:rsid w:val="005547AA"/>
    <w:rsid w:val="0056295A"/>
    <w:rsid w:val="00565CE9"/>
    <w:rsid w:val="00567A36"/>
    <w:rsid w:val="00572959"/>
    <w:rsid w:val="0057564C"/>
    <w:rsid w:val="00577AD7"/>
    <w:rsid w:val="00577EBA"/>
    <w:rsid w:val="0058737E"/>
    <w:rsid w:val="00593738"/>
    <w:rsid w:val="005963D9"/>
    <w:rsid w:val="005A2B0C"/>
    <w:rsid w:val="005A346D"/>
    <w:rsid w:val="005A3B42"/>
    <w:rsid w:val="005A3EC4"/>
    <w:rsid w:val="005A5CA6"/>
    <w:rsid w:val="005A6F01"/>
    <w:rsid w:val="005B029F"/>
    <w:rsid w:val="005B1F3B"/>
    <w:rsid w:val="005B7FD3"/>
    <w:rsid w:val="005C22EC"/>
    <w:rsid w:val="005C49B9"/>
    <w:rsid w:val="005C70D4"/>
    <w:rsid w:val="005C7809"/>
    <w:rsid w:val="005D2C02"/>
    <w:rsid w:val="005D7C59"/>
    <w:rsid w:val="005E0810"/>
    <w:rsid w:val="005E2052"/>
    <w:rsid w:val="005E2BCE"/>
    <w:rsid w:val="005E7756"/>
    <w:rsid w:val="005F347A"/>
    <w:rsid w:val="005F3C20"/>
    <w:rsid w:val="005F6539"/>
    <w:rsid w:val="005F7BBC"/>
    <w:rsid w:val="0060101E"/>
    <w:rsid w:val="00604CA7"/>
    <w:rsid w:val="00610D92"/>
    <w:rsid w:val="006204CB"/>
    <w:rsid w:val="0062764B"/>
    <w:rsid w:val="00627C5C"/>
    <w:rsid w:val="00637BC1"/>
    <w:rsid w:val="00640FA0"/>
    <w:rsid w:val="0064110E"/>
    <w:rsid w:val="00643EAA"/>
    <w:rsid w:val="006519D0"/>
    <w:rsid w:val="00654732"/>
    <w:rsid w:val="006568A6"/>
    <w:rsid w:val="00660D82"/>
    <w:rsid w:val="00674B3E"/>
    <w:rsid w:val="006777F6"/>
    <w:rsid w:val="00681DB5"/>
    <w:rsid w:val="006822DC"/>
    <w:rsid w:val="00685045"/>
    <w:rsid w:val="006A0141"/>
    <w:rsid w:val="006A2A8F"/>
    <w:rsid w:val="006B1435"/>
    <w:rsid w:val="006B241B"/>
    <w:rsid w:val="006B2B70"/>
    <w:rsid w:val="006B2E28"/>
    <w:rsid w:val="006C668D"/>
    <w:rsid w:val="006C69A4"/>
    <w:rsid w:val="006D484D"/>
    <w:rsid w:val="006D7553"/>
    <w:rsid w:val="006E179D"/>
    <w:rsid w:val="006F11C0"/>
    <w:rsid w:val="006F20E2"/>
    <w:rsid w:val="006F5AE7"/>
    <w:rsid w:val="006F67C6"/>
    <w:rsid w:val="006F7F15"/>
    <w:rsid w:val="00702299"/>
    <w:rsid w:val="00702E7C"/>
    <w:rsid w:val="0070428C"/>
    <w:rsid w:val="00706949"/>
    <w:rsid w:val="00710F83"/>
    <w:rsid w:val="0071147C"/>
    <w:rsid w:val="0071174A"/>
    <w:rsid w:val="007163FD"/>
    <w:rsid w:val="0071740B"/>
    <w:rsid w:val="007202D0"/>
    <w:rsid w:val="00723F7E"/>
    <w:rsid w:val="007245BD"/>
    <w:rsid w:val="00730754"/>
    <w:rsid w:val="00732C19"/>
    <w:rsid w:val="00733827"/>
    <w:rsid w:val="0073593E"/>
    <w:rsid w:val="00737D39"/>
    <w:rsid w:val="0075075C"/>
    <w:rsid w:val="00750B3D"/>
    <w:rsid w:val="00763738"/>
    <w:rsid w:val="00763979"/>
    <w:rsid w:val="007644EB"/>
    <w:rsid w:val="00766BBD"/>
    <w:rsid w:val="00770C45"/>
    <w:rsid w:val="00782145"/>
    <w:rsid w:val="0078241F"/>
    <w:rsid w:val="00782964"/>
    <w:rsid w:val="007911B6"/>
    <w:rsid w:val="00792C60"/>
    <w:rsid w:val="0079494D"/>
    <w:rsid w:val="00795174"/>
    <w:rsid w:val="00796D82"/>
    <w:rsid w:val="007A2382"/>
    <w:rsid w:val="007B3A8B"/>
    <w:rsid w:val="007B5B38"/>
    <w:rsid w:val="007B6C07"/>
    <w:rsid w:val="007C041C"/>
    <w:rsid w:val="007C2F77"/>
    <w:rsid w:val="007C4A18"/>
    <w:rsid w:val="007C4FAD"/>
    <w:rsid w:val="007C6B98"/>
    <w:rsid w:val="007C7003"/>
    <w:rsid w:val="007D14FD"/>
    <w:rsid w:val="007D3DF2"/>
    <w:rsid w:val="007D5285"/>
    <w:rsid w:val="007E446D"/>
    <w:rsid w:val="007E6A5C"/>
    <w:rsid w:val="007E7328"/>
    <w:rsid w:val="007F07D3"/>
    <w:rsid w:val="007F511D"/>
    <w:rsid w:val="007F74CE"/>
    <w:rsid w:val="00802E97"/>
    <w:rsid w:val="00812748"/>
    <w:rsid w:val="008137A8"/>
    <w:rsid w:val="00817156"/>
    <w:rsid w:val="008222EF"/>
    <w:rsid w:val="0082377D"/>
    <w:rsid w:val="00823846"/>
    <w:rsid w:val="00825842"/>
    <w:rsid w:val="00825A57"/>
    <w:rsid w:val="00825AB8"/>
    <w:rsid w:val="00832FE4"/>
    <w:rsid w:val="008366E5"/>
    <w:rsid w:val="00844B75"/>
    <w:rsid w:val="0084613C"/>
    <w:rsid w:val="00850BB3"/>
    <w:rsid w:val="0085764B"/>
    <w:rsid w:val="00857D8D"/>
    <w:rsid w:val="0086354B"/>
    <w:rsid w:val="00864BCB"/>
    <w:rsid w:val="0086615A"/>
    <w:rsid w:val="00875869"/>
    <w:rsid w:val="0088126C"/>
    <w:rsid w:val="00883778"/>
    <w:rsid w:val="008846E3"/>
    <w:rsid w:val="008865A9"/>
    <w:rsid w:val="00891EB6"/>
    <w:rsid w:val="00893C31"/>
    <w:rsid w:val="008A24CE"/>
    <w:rsid w:val="008A31EC"/>
    <w:rsid w:val="008A4410"/>
    <w:rsid w:val="008A4A76"/>
    <w:rsid w:val="008A4F05"/>
    <w:rsid w:val="008A680D"/>
    <w:rsid w:val="008B0EA3"/>
    <w:rsid w:val="008B298B"/>
    <w:rsid w:val="008B2C0D"/>
    <w:rsid w:val="008B3BB7"/>
    <w:rsid w:val="008B6FB2"/>
    <w:rsid w:val="008C3415"/>
    <w:rsid w:val="008D30E5"/>
    <w:rsid w:val="008D37F0"/>
    <w:rsid w:val="008D6BBB"/>
    <w:rsid w:val="008E2102"/>
    <w:rsid w:val="008E21D1"/>
    <w:rsid w:val="008E315D"/>
    <w:rsid w:val="008F1F9A"/>
    <w:rsid w:val="008F3C63"/>
    <w:rsid w:val="009012B2"/>
    <w:rsid w:val="009106A7"/>
    <w:rsid w:val="00912801"/>
    <w:rsid w:val="009155E7"/>
    <w:rsid w:val="00915D97"/>
    <w:rsid w:val="00921FE5"/>
    <w:rsid w:val="00931E07"/>
    <w:rsid w:val="0093282D"/>
    <w:rsid w:val="00935BAF"/>
    <w:rsid w:val="0094324E"/>
    <w:rsid w:val="009445B5"/>
    <w:rsid w:val="00973FCA"/>
    <w:rsid w:val="009742F6"/>
    <w:rsid w:val="00974ABB"/>
    <w:rsid w:val="009801C6"/>
    <w:rsid w:val="00980391"/>
    <w:rsid w:val="009807DF"/>
    <w:rsid w:val="00992927"/>
    <w:rsid w:val="009A4ED3"/>
    <w:rsid w:val="009A5ADF"/>
    <w:rsid w:val="009B04C8"/>
    <w:rsid w:val="009B099A"/>
    <w:rsid w:val="009B22CC"/>
    <w:rsid w:val="009B4B1B"/>
    <w:rsid w:val="009B5055"/>
    <w:rsid w:val="009B5809"/>
    <w:rsid w:val="009B5CFA"/>
    <w:rsid w:val="009B65B8"/>
    <w:rsid w:val="009B7708"/>
    <w:rsid w:val="009D1E2F"/>
    <w:rsid w:val="009E1376"/>
    <w:rsid w:val="009F5DBF"/>
    <w:rsid w:val="009F6545"/>
    <w:rsid w:val="00A041C6"/>
    <w:rsid w:val="00A07610"/>
    <w:rsid w:val="00A07C80"/>
    <w:rsid w:val="00A122B2"/>
    <w:rsid w:val="00A17F3B"/>
    <w:rsid w:val="00A20EB7"/>
    <w:rsid w:val="00A314DE"/>
    <w:rsid w:val="00A35887"/>
    <w:rsid w:val="00A37DFF"/>
    <w:rsid w:val="00A42CA3"/>
    <w:rsid w:val="00A461E5"/>
    <w:rsid w:val="00A52DE0"/>
    <w:rsid w:val="00A5494F"/>
    <w:rsid w:val="00A56F1C"/>
    <w:rsid w:val="00A64954"/>
    <w:rsid w:val="00A6671B"/>
    <w:rsid w:val="00A70E64"/>
    <w:rsid w:val="00A71A1D"/>
    <w:rsid w:val="00A72768"/>
    <w:rsid w:val="00A77D46"/>
    <w:rsid w:val="00A803D3"/>
    <w:rsid w:val="00A8564F"/>
    <w:rsid w:val="00A9247F"/>
    <w:rsid w:val="00A92DB6"/>
    <w:rsid w:val="00A950B3"/>
    <w:rsid w:val="00AA166E"/>
    <w:rsid w:val="00AA3D5F"/>
    <w:rsid w:val="00AA451D"/>
    <w:rsid w:val="00AB66C4"/>
    <w:rsid w:val="00AD10F6"/>
    <w:rsid w:val="00AE7536"/>
    <w:rsid w:val="00AF0D72"/>
    <w:rsid w:val="00AF1B83"/>
    <w:rsid w:val="00AF4C44"/>
    <w:rsid w:val="00AF7EFB"/>
    <w:rsid w:val="00B00477"/>
    <w:rsid w:val="00B01046"/>
    <w:rsid w:val="00B12437"/>
    <w:rsid w:val="00B137F3"/>
    <w:rsid w:val="00B2014F"/>
    <w:rsid w:val="00B207E8"/>
    <w:rsid w:val="00B20C06"/>
    <w:rsid w:val="00B26573"/>
    <w:rsid w:val="00B26615"/>
    <w:rsid w:val="00B34893"/>
    <w:rsid w:val="00B3647D"/>
    <w:rsid w:val="00B468A8"/>
    <w:rsid w:val="00B52C96"/>
    <w:rsid w:val="00B566B6"/>
    <w:rsid w:val="00B63288"/>
    <w:rsid w:val="00B65607"/>
    <w:rsid w:val="00B65E9C"/>
    <w:rsid w:val="00B77A5C"/>
    <w:rsid w:val="00B80E2B"/>
    <w:rsid w:val="00B86F53"/>
    <w:rsid w:val="00B8705C"/>
    <w:rsid w:val="00B9156D"/>
    <w:rsid w:val="00B930B8"/>
    <w:rsid w:val="00B96A5C"/>
    <w:rsid w:val="00B96F6F"/>
    <w:rsid w:val="00BA1596"/>
    <w:rsid w:val="00BA15A0"/>
    <w:rsid w:val="00BA230C"/>
    <w:rsid w:val="00BA5314"/>
    <w:rsid w:val="00BA7D61"/>
    <w:rsid w:val="00BB5162"/>
    <w:rsid w:val="00BB6579"/>
    <w:rsid w:val="00BC53BF"/>
    <w:rsid w:val="00BC6D03"/>
    <w:rsid w:val="00BD6FDC"/>
    <w:rsid w:val="00BE437E"/>
    <w:rsid w:val="00BE4D15"/>
    <w:rsid w:val="00BF3024"/>
    <w:rsid w:val="00BF3CF0"/>
    <w:rsid w:val="00C0405F"/>
    <w:rsid w:val="00C048D7"/>
    <w:rsid w:val="00C0558C"/>
    <w:rsid w:val="00C15C4E"/>
    <w:rsid w:val="00C21202"/>
    <w:rsid w:val="00C21EEE"/>
    <w:rsid w:val="00C25CA6"/>
    <w:rsid w:val="00C276CB"/>
    <w:rsid w:val="00C3051F"/>
    <w:rsid w:val="00C318EC"/>
    <w:rsid w:val="00C31F49"/>
    <w:rsid w:val="00C424B2"/>
    <w:rsid w:val="00C44E40"/>
    <w:rsid w:val="00C50C36"/>
    <w:rsid w:val="00C522DD"/>
    <w:rsid w:val="00C5267F"/>
    <w:rsid w:val="00C5481C"/>
    <w:rsid w:val="00C54A30"/>
    <w:rsid w:val="00C55088"/>
    <w:rsid w:val="00C552D0"/>
    <w:rsid w:val="00C72C2B"/>
    <w:rsid w:val="00C7376C"/>
    <w:rsid w:val="00C739F2"/>
    <w:rsid w:val="00C73F7D"/>
    <w:rsid w:val="00C75D35"/>
    <w:rsid w:val="00C862F1"/>
    <w:rsid w:val="00C876E4"/>
    <w:rsid w:val="00C90AF5"/>
    <w:rsid w:val="00C91AD2"/>
    <w:rsid w:val="00C93F15"/>
    <w:rsid w:val="00C965BE"/>
    <w:rsid w:val="00C965DF"/>
    <w:rsid w:val="00CA0FFA"/>
    <w:rsid w:val="00CB3031"/>
    <w:rsid w:val="00CB50AB"/>
    <w:rsid w:val="00CC1A81"/>
    <w:rsid w:val="00CC3942"/>
    <w:rsid w:val="00CC3FAE"/>
    <w:rsid w:val="00CC4464"/>
    <w:rsid w:val="00CD0760"/>
    <w:rsid w:val="00CD30A2"/>
    <w:rsid w:val="00CF1B89"/>
    <w:rsid w:val="00D0280D"/>
    <w:rsid w:val="00D0611E"/>
    <w:rsid w:val="00D10F37"/>
    <w:rsid w:val="00D208E5"/>
    <w:rsid w:val="00D25A80"/>
    <w:rsid w:val="00D26C8F"/>
    <w:rsid w:val="00D26F2B"/>
    <w:rsid w:val="00D30D7F"/>
    <w:rsid w:val="00D37915"/>
    <w:rsid w:val="00D441E3"/>
    <w:rsid w:val="00D44496"/>
    <w:rsid w:val="00D52800"/>
    <w:rsid w:val="00D5740F"/>
    <w:rsid w:val="00D60EBE"/>
    <w:rsid w:val="00D7014E"/>
    <w:rsid w:val="00D736AD"/>
    <w:rsid w:val="00D74BE9"/>
    <w:rsid w:val="00D837CA"/>
    <w:rsid w:val="00D8750A"/>
    <w:rsid w:val="00D94E61"/>
    <w:rsid w:val="00DA1DC4"/>
    <w:rsid w:val="00DA2726"/>
    <w:rsid w:val="00DA4CA7"/>
    <w:rsid w:val="00DB2D3F"/>
    <w:rsid w:val="00DB3BDA"/>
    <w:rsid w:val="00DB73D0"/>
    <w:rsid w:val="00DC136B"/>
    <w:rsid w:val="00DC3A15"/>
    <w:rsid w:val="00DC4A58"/>
    <w:rsid w:val="00DC50D6"/>
    <w:rsid w:val="00DC7742"/>
    <w:rsid w:val="00DD0189"/>
    <w:rsid w:val="00DD4A6E"/>
    <w:rsid w:val="00DD7F06"/>
    <w:rsid w:val="00E14F67"/>
    <w:rsid w:val="00E336F8"/>
    <w:rsid w:val="00E33F06"/>
    <w:rsid w:val="00E35415"/>
    <w:rsid w:val="00E501F6"/>
    <w:rsid w:val="00E51CAF"/>
    <w:rsid w:val="00E528A4"/>
    <w:rsid w:val="00E540A1"/>
    <w:rsid w:val="00E55ED5"/>
    <w:rsid w:val="00E57BD7"/>
    <w:rsid w:val="00E67471"/>
    <w:rsid w:val="00E737E6"/>
    <w:rsid w:val="00E77900"/>
    <w:rsid w:val="00E84F1E"/>
    <w:rsid w:val="00E8542B"/>
    <w:rsid w:val="00E85D82"/>
    <w:rsid w:val="00E9034C"/>
    <w:rsid w:val="00E920FF"/>
    <w:rsid w:val="00E95131"/>
    <w:rsid w:val="00EA0B7F"/>
    <w:rsid w:val="00EA1623"/>
    <w:rsid w:val="00EA6D7F"/>
    <w:rsid w:val="00EA6FFB"/>
    <w:rsid w:val="00EA7D61"/>
    <w:rsid w:val="00EB5643"/>
    <w:rsid w:val="00EC1A18"/>
    <w:rsid w:val="00EC66B6"/>
    <w:rsid w:val="00ED55CB"/>
    <w:rsid w:val="00EE2061"/>
    <w:rsid w:val="00EF1FB3"/>
    <w:rsid w:val="00EF376E"/>
    <w:rsid w:val="00EF3F38"/>
    <w:rsid w:val="00EF7AF2"/>
    <w:rsid w:val="00F00DF5"/>
    <w:rsid w:val="00F03030"/>
    <w:rsid w:val="00F0682B"/>
    <w:rsid w:val="00F06D59"/>
    <w:rsid w:val="00F07A3A"/>
    <w:rsid w:val="00F07EA5"/>
    <w:rsid w:val="00F1441A"/>
    <w:rsid w:val="00F144B5"/>
    <w:rsid w:val="00F23476"/>
    <w:rsid w:val="00F25A0B"/>
    <w:rsid w:val="00F26235"/>
    <w:rsid w:val="00F303E2"/>
    <w:rsid w:val="00F32DCA"/>
    <w:rsid w:val="00F369E6"/>
    <w:rsid w:val="00F36E8A"/>
    <w:rsid w:val="00F47F9C"/>
    <w:rsid w:val="00F52082"/>
    <w:rsid w:val="00F52E2D"/>
    <w:rsid w:val="00F5587B"/>
    <w:rsid w:val="00F62811"/>
    <w:rsid w:val="00F66344"/>
    <w:rsid w:val="00F7342A"/>
    <w:rsid w:val="00F746BA"/>
    <w:rsid w:val="00F76B0F"/>
    <w:rsid w:val="00F8128D"/>
    <w:rsid w:val="00F83B58"/>
    <w:rsid w:val="00F86637"/>
    <w:rsid w:val="00F86835"/>
    <w:rsid w:val="00F94C9C"/>
    <w:rsid w:val="00FA2064"/>
    <w:rsid w:val="00FB02F3"/>
    <w:rsid w:val="00FB06B1"/>
    <w:rsid w:val="00FB06D2"/>
    <w:rsid w:val="00FB7E27"/>
    <w:rsid w:val="00FC22CD"/>
    <w:rsid w:val="00FC3DB1"/>
    <w:rsid w:val="00FD0103"/>
    <w:rsid w:val="00FD4FC2"/>
    <w:rsid w:val="00FD5F3C"/>
    <w:rsid w:val="00FD7DF1"/>
    <w:rsid w:val="00FE350B"/>
    <w:rsid w:val="00FF0261"/>
    <w:rsid w:val="00FF46B1"/>
    <w:rsid w:val="00FF46ED"/>
    <w:rsid w:val="00FF73EF"/>
    <w:rsid w:val="00FF7DD8"/>
    <w:rsid w:val="033BFB25"/>
    <w:rsid w:val="05240A22"/>
    <w:rsid w:val="07BB6591"/>
    <w:rsid w:val="0973C1EB"/>
    <w:rsid w:val="098EB0B0"/>
    <w:rsid w:val="0B6D7EC7"/>
    <w:rsid w:val="0C15DE07"/>
    <w:rsid w:val="0E288D05"/>
    <w:rsid w:val="0FA005B9"/>
    <w:rsid w:val="106682C6"/>
    <w:rsid w:val="13B42BE9"/>
    <w:rsid w:val="141F7025"/>
    <w:rsid w:val="1434D8E1"/>
    <w:rsid w:val="1634BCDB"/>
    <w:rsid w:val="16AE3930"/>
    <w:rsid w:val="17BF843B"/>
    <w:rsid w:val="18B4434D"/>
    <w:rsid w:val="193EC8A3"/>
    <w:rsid w:val="1B5DFB1D"/>
    <w:rsid w:val="1C04104D"/>
    <w:rsid w:val="1C573892"/>
    <w:rsid w:val="1C6F4628"/>
    <w:rsid w:val="20E4CAD0"/>
    <w:rsid w:val="21C51D45"/>
    <w:rsid w:val="22E7F18F"/>
    <w:rsid w:val="263AA1ED"/>
    <w:rsid w:val="29155253"/>
    <w:rsid w:val="295E5E1D"/>
    <w:rsid w:val="2B482FBB"/>
    <w:rsid w:val="2B52D72E"/>
    <w:rsid w:val="2DA1DBF9"/>
    <w:rsid w:val="2FF5F0D0"/>
    <w:rsid w:val="30927B46"/>
    <w:rsid w:val="31BC926B"/>
    <w:rsid w:val="3309E25C"/>
    <w:rsid w:val="35D59079"/>
    <w:rsid w:val="37A25215"/>
    <w:rsid w:val="37ACFBFE"/>
    <w:rsid w:val="39F1A416"/>
    <w:rsid w:val="3A75062F"/>
    <w:rsid w:val="3B3256B7"/>
    <w:rsid w:val="3D5CF28F"/>
    <w:rsid w:val="3D7C73F9"/>
    <w:rsid w:val="3DC86CBF"/>
    <w:rsid w:val="3DE7854B"/>
    <w:rsid w:val="3EEA8AD7"/>
    <w:rsid w:val="3FAFEE87"/>
    <w:rsid w:val="4005A7D6"/>
    <w:rsid w:val="418B5902"/>
    <w:rsid w:val="43E80E83"/>
    <w:rsid w:val="47D13371"/>
    <w:rsid w:val="4A54F44D"/>
    <w:rsid w:val="4EC14D52"/>
    <w:rsid w:val="4F8F389F"/>
    <w:rsid w:val="4F978138"/>
    <w:rsid w:val="510B129E"/>
    <w:rsid w:val="56FAD686"/>
    <w:rsid w:val="58D953C6"/>
    <w:rsid w:val="59B776A7"/>
    <w:rsid w:val="5A9D487C"/>
    <w:rsid w:val="5B27C403"/>
    <w:rsid w:val="5B404F77"/>
    <w:rsid w:val="5C1F23B8"/>
    <w:rsid w:val="5D3BF0F6"/>
    <w:rsid w:val="5F69BF64"/>
    <w:rsid w:val="62D49404"/>
    <w:rsid w:val="6348701D"/>
    <w:rsid w:val="67E53A9A"/>
    <w:rsid w:val="68A7F957"/>
    <w:rsid w:val="691DD6D3"/>
    <w:rsid w:val="696F1551"/>
    <w:rsid w:val="699EC73C"/>
    <w:rsid w:val="6A65C3E1"/>
    <w:rsid w:val="6AC38CF8"/>
    <w:rsid w:val="6AF2FA4A"/>
    <w:rsid w:val="6BA6EEC7"/>
    <w:rsid w:val="6C7825DB"/>
    <w:rsid w:val="7012491B"/>
    <w:rsid w:val="704A5CAB"/>
    <w:rsid w:val="710FC05B"/>
    <w:rsid w:val="72AB90BC"/>
    <w:rsid w:val="75CDC8C2"/>
    <w:rsid w:val="7638FE9D"/>
    <w:rsid w:val="7650D9E2"/>
    <w:rsid w:val="78288A04"/>
    <w:rsid w:val="7912B2E4"/>
    <w:rsid w:val="7A611952"/>
    <w:rsid w:val="7A629BEA"/>
    <w:rsid w:val="7BA8CE4C"/>
    <w:rsid w:val="7C08520F"/>
    <w:rsid w:val="7C34EAEA"/>
    <w:rsid w:val="7C4A53A6"/>
    <w:rsid w:val="7C4CCC41"/>
    <w:rsid w:val="7DCF8064"/>
    <w:rsid w:val="7DF58B10"/>
    <w:rsid w:val="7F52C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88A04"/>
  <w15:chartTrackingRefBased/>
  <w15:docId w15:val="{6FD770E5-135A-4C99-8100-EDB31435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2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7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5A5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E2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2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E2816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B7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35152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B2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8B298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B29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29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29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29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298B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C7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156"/>
  </w:style>
  <w:style w:type="paragraph" w:styleId="Piedepgina">
    <w:name w:val="footer"/>
    <w:basedOn w:val="Normal"/>
    <w:link w:val="PiedepginaCar"/>
    <w:uiPriority w:val="99"/>
    <w:unhideWhenUsed/>
    <w:rsid w:val="007C7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0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204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306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8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7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3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68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0468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8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9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doi.org/10.1007/s00253-019-10212-7" TargetMode="External"/><Relationship Id="rId18" Type="http://schemas.openxmlformats.org/officeDocument/2006/relationships/hyperlink" Target="https://doi.org/10.3389/fgene.2019.0099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38/nbt.3935" TargetMode="External"/><Relationship Id="rId7" Type="http://schemas.openxmlformats.org/officeDocument/2006/relationships/comments" Target="comments.xml"/><Relationship Id="rId12" Type="http://schemas.openxmlformats.org/officeDocument/2006/relationships/hyperlink" Target="https://doi.org/10.1038/s41592-020-00971-x" TargetMode="External"/><Relationship Id="rId17" Type="http://schemas.openxmlformats.org/officeDocument/2006/relationships/hyperlink" Target="https://doi.org/10.1038/s41564-018-0171-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101/gr.215087.116" TargetMode="External"/><Relationship Id="rId20" Type="http://schemas.openxmlformats.org/officeDocument/2006/relationships/hyperlink" Target="https://doi.org/10.1142/9789814335058_001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28/aem.02427-20" TargetMode="Externa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186/s13068-016-0658-z" TargetMode="External"/><Relationship Id="rId23" Type="http://schemas.openxmlformats.org/officeDocument/2006/relationships/fontTable" Target="fontTable.xml"/><Relationship Id="rId10" Type="http://schemas.microsoft.com/office/2018/08/relationships/commentsExtensible" Target="commentsExtensible.xml"/><Relationship Id="rId19" Type="http://schemas.openxmlformats.org/officeDocument/2006/relationships/hyperlink" Target="https://doi.org/10.1186/s12864-019-6289-6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doi.org/10.1111/jam.13923" TargetMode="External"/><Relationship Id="rId22" Type="http://schemas.openxmlformats.org/officeDocument/2006/relationships/hyperlink" Target="https://doi.org/10.1038/srep138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2416</Words>
  <Characters>13291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Diaz Rodriguez</dc:creator>
  <cp:keywords/>
  <dc:description/>
  <cp:lastModifiedBy>David Arturo Leon Robayo</cp:lastModifiedBy>
  <cp:revision>2</cp:revision>
  <dcterms:created xsi:type="dcterms:W3CDTF">2021-03-23T21:10:00Z</dcterms:created>
  <dcterms:modified xsi:type="dcterms:W3CDTF">2021-03-23T21:10:00Z</dcterms:modified>
</cp:coreProperties>
</file>